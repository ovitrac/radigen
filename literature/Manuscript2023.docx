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9111A" w14:textId="1469B8C5" w:rsidR="0034661D" w:rsidRPr="009F2A15" w:rsidRDefault="00726104" w:rsidP="00A54E6C">
      <w:pPr>
        <w:pStyle w:val="Title"/>
      </w:pPr>
      <w:r w:rsidRPr="00454134">
        <w:t>A</w:t>
      </w:r>
      <w:r w:rsidR="00ED4C93" w:rsidRPr="00454134">
        <w:t xml:space="preserve"> comprehensive two-scale model</w:t>
      </w:r>
      <w:r w:rsidR="00A161B1" w:rsidRPr="00454134">
        <w:t xml:space="preserve"> for predicting the oxid</w:t>
      </w:r>
      <w:r w:rsidR="00104C93">
        <w:t>iz</w:t>
      </w:r>
      <w:r w:rsidR="00A161B1" w:rsidRPr="00454134">
        <w:t xml:space="preserve">ability of fatty </w:t>
      </w:r>
      <w:r w:rsidR="00692E65">
        <w:t>acid methyl ester</w:t>
      </w:r>
      <w:r w:rsidR="00A161B1" w:rsidRPr="00454134">
        <w:t xml:space="preserve"> mixtures</w:t>
      </w:r>
    </w:p>
    <w:p w14:paraId="16D58152" w14:textId="1ABFBBBF" w:rsidR="00140B0B" w:rsidRDefault="00530298" w:rsidP="00435DEE">
      <w:pPr>
        <w:pStyle w:val="author"/>
        <w:spacing w:line="480" w:lineRule="auto"/>
      </w:pPr>
      <w:r>
        <w:t>Maxime Touffet</w:t>
      </w:r>
      <w:r w:rsidR="00140B0B" w:rsidRPr="00140B0B">
        <w:rPr>
          <w:vertAlign w:val="superscript"/>
        </w:rPr>
        <w:t>a</w:t>
      </w:r>
      <w:r w:rsidR="009C774D">
        <w:t>,</w:t>
      </w:r>
      <w:r w:rsidR="003A781C">
        <w:t xml:space="preserve"> Paul Smith</w:t>
      </w:r>
      <w:r w:rsidR="003A781C" w:rsidRPr="003A781C">
        <w:rPr>
          <w:vertAlign w:val="superscript"/>
        </w:rPr>
        <w:t>a</w:t>
      </w:r>
      <w:r w:rsidR="003A781C">
        <w:t>,</w:t>
      </w:r>
      <w:r>
        <w:t xml:space="preserve"> </w:t>
      </w:r>
      <w:r w:rsidR="00D85F70" w:rsidRPr="009F2A15">
        <w:t>Olivier Vitrac</w:t>
      </w:r>
      <w:r w:rsidR="000C2CFA">
        <w:rPr>
          <w:vertAlign w:val="superscript"/>
        </w:rPr>
        <w:t>b</w:t>
      </w:r>
      <w:r w:rsidR="00246065" w:rsidRPr="009F2A15">
        <w:rPr>
          <w:rStyle w:val="FootnoteReference"/>
        </w:rPr>
        <w:footnoteReference w:customMarkFollows="1" w:id="2"/>
        <w:sym w:font="Symbol" w:char="F02A"/>
      </w:r>
    </w:p>
    <w:p w14:paraId="3D3DC50E" w14:textId="77777777" w:rsidR="000C2CFA" w:rsidRPr="000C2CFA" w:rsidRDefault="000C2CFA" w:rsidP="000C2CFA">
      <w:pPr>
        <w:pStyle w:val="affiliation"/>
      </w:pPr>
    </w:p>
    <w:p w14:paraId="1F914EFC" w14:textId="50296EA2" w:rsidR="00530298" w:rsidRPr="000F5683" w:rsidRDefault="0094073B" w:rsidP="00F911AF">
      <w:pPr>
        <w:pStyle w:val="affiliation"/>
        <w:spacing w:before="0" w:line="480" w:lineRule="auto"/>
        <w:jc w:val="center"/>
        <w:rPr>
          <w:szCs w:val="24"/>
        </w:rPr>
      </w:pPr>
      <w:r w:rsidRPr="000F5683">
        <w:rPr>
          <w:szCs w:val="24"/>
          <w:vertAlign w:val="superscript"/>
        </w:rPr>
        <w:t>a</w:t>
      </w:r>
      <w:r w:rsidR="00D50A0A" w:rsidRPr="000F5683">
        <w:rPr>
          <w:szCs w:val="24"/>
        </w:rPr>
        <w:t>Global Core R&amp;D, C</w:t>
      </w:r>
      <w:r w:rsidR="00530298" w:rsidRPr="000F5683">
        <w:rPr>
          <w:szCs w:val="24"/>
        </w:rPr>
        <w:t>argill R&amp;D Cent</w:t>
      </w:r>
      <w:r w:rsidR="005E14FD" w:rsidRPr="000F5683">
        <w:rPr>
          <w:szCs w:val="24"/>
        </w:rPr>
        <w:t>re</w:t>
      </w:r>
      <w:r w:rsidR="00530298" w:rsidRPr="000F5683">
        <w:rPr>
          <w:szCs w:val="24"/>
        </w:rPr>
        <w:t xml:space="preserve"> Europe</w:t>
      </w:r>
      <w:r w:rsidRPr="000F5683">
        <w:rPr>
          <w:szCs w:val="24"/>
        </w:rPr>
        <w:t>,</w:t>
      </w:r>
      <w:r w:rsidR="00DD7D25" w:rsidRPr="000F5683">
        <w:rPr>
          <w:szCs w:val="24"/>
        </w:rPr>
        <w:t xml:space="preserve"> Havenstraat 84,</w:t>
      </w:r>
      <w:r w:rsidR="006128A3" w:rsidRPr="000F5683">
        <w:rPr>
          <w:szCs w:val="24"/>
        </w:rPr>
        <w:t xml:space="preserve"> 1800,</w:t>
      </w:r>
      <w:r w:rsidRPr="000F5683">
        <w:rPr>
          <w:szCs w:val="24"/>
        </w:rPr>
        <w:t xml:space="preserve"> Vilvoorde, Belgium</w:t>
      </w:r>
    </w:p>
    <w:p w14:paraId="564F732B" w14:textId="4278AB99" w:rsidR="00E34D76" w:rsidRPr="009B5F8D" w:rsidRDefault="000C2CFA" w:rsidP="00F911AF">
      <w:pPr>
        <w:pStyle w:val="affiliation"/>
        <w:spacing w:before="0" w:line="480" w:lineRule="auto"/>
        <w:jc w:val="center"/>
        <w:rPr>
          <w:szCs w:val="24"/>
        </w:rPr>
      </w:pPr>
      <w:r>
        <w:rPr>
          <w:szCs w:val="24"/>
          <w:vertAlign w:val="superscript"/>
        </w:rPr>
        <w:t>b</w:t>
      </w:r>
      <w:r w:rsidR="00E34D76" w:rsidRPr="009B5F8D">
        <w:rPr>
          <w:szCs w:val="24"/>
        </w:rPr>
        <w:t xml:space="preserve">UMR </w:t>
      </w:r>
      <w:r w:rsidR="005C6504">
        <w:rPr>
          <w:szCs w:val="24"/>
        </w:rPr>
        <w:t>0782</w:t>
      </w:r>
      <w:r w:rsidR="00E34D76" w:rsidRPr="009B5F8D">
        <w:rPr>
          <w:szCs w:val="24"/>
        </w:rPr>
        <w:t xml:space="preserve"> </w:t>
      </w:r>
      <w:r w:rsidR="00523C54">
        <w:rPr>
          <w:szCs w:val="24"/>
        </w:rPr>
        <w:t>SayFood Paris-Saclay</w:t>
      </w:r>
      <w:r w:rsidR="00625741">
        <w:rPr>
          <w:szCs w:val="24"/>
        </w:rPr>
        <w:t xml:space="preserve"> </w:t>
      </w:r>
      <w:r w:rsidR="006F3E94">
        <w:rPr>
          <w:szCs w:val="24"/>
        </w:rPr>
        <w:t>Food and Bioproducts Engineering Research Unit,</w:t>
      </w:r>
      <w:r w:rsidR="00E34D76" w:rsidRPr="009B5F8D">
        <w:rPr>
          <w:szCs w:val="24"/>
        </w:rPr>
        <w:t xml:space="preserve"> </w:t>
      </w:r>
      <w:r w:rsidR="001A3A8B" w:rsidRPr="009B5F8D">
        <w:rPr>
          <w:szCs w:val="24"/>
        </w:rPr>
        <w:t>INRA</w:t>
      </w:r>
      <w:r w:rsidR="00276FDD">
        <w:rPr>
          <w:szCs w:val="24"/>
        </w:rPr>
        <w:t>E</w:t>
      </w:r>
      <w:r w:rsidR="001A3A8B" w:rsidRPr="009B5F8D">
        <w:rPr>
          <w:szCs w:val="24"/>
        </w:rPr>
        <w:t xml:space="preserve">, AgroParisTech, Université Paris-Saclay, </w:t>
      </w:r>
      <w:r w:rsidR="00E34D76" w:rsidRPr="009B5F8D">
        <w:rPr>
          <w:szCs w:val="24"/>
        </w:rPr>
        <w:t>91</w:t>
      </w:r>
      <w:r w:rsidR="00CB6BEC">
        <w:rPr>
          <w:szCs w:val="24"/>
        </w:rPr>
        <w:t>120</w:t>
      </w:r>
      <w:r w:rsidR="00E34D76" w:rsidRPr="009B5F8D">
        <w:rPr>
          <w:szCs w:val="24"/>
        </w:rPr>
        <w:t xml:space="preserve"> </w:t>
      </w:r>
      <w:r w:rsidR="00CB6BEC">
        <w:rPr>
          <w:szCs w:val="24"/>
        </w:rPr>
        <w:t>Palaiseau</w:t>
      </w:r>
      <w:r w:rsidR="00E34D76" w:rsidRPr="009B5F8D">
        <w:rPr>
          <w:szCs w:val="24"/>
        </w:rPr>
        <w:t>, France</w:t>
      </w:r>
    </w:p>
    <w:p w14:paraId="3D51D5C5" w14:textId="77777777" w:rsidR="00551A01" w:rsidRPr="001A3A8B" w:rsidRDefault="00551A01" w:rsidP="00551A01">
      <w:pPr>
        <w:pStyle w:val="affiliation"/>
      </w:pPr>
    </w:p>
    <w:p w14:paraId="0782B133" w14:textId="10DCD9A2" w:rsidR="00D85F70" w:rsidRDefault="00D85F70" w:rsidP="00A32E56">
      <w:pPr>
        <w:pStyle w:val="heading10"/>
        <w:rPr>
          <w:rFonts w:ascii="Times New Roman" w:hAnsi="Times New Roman"/>
        </w:rPr>
      </w:pPr>
      <w:r w:rsidRPr="009F2A15">
        <w:rPr>
          <w:rFonts w:ascii="Times New Roman" w:hAnsi="Times New Roman"/>
        </w:rPr>
        <w:t>Abstract</w:t>
      </w:r>
    </w:p>
    <w:p w14:paraId="3343F9CF" w14:textId="67ACE553" w:rsidR="00EC08F7" w:rsidRDefault="004B7132" w:rsidP="008430A4">
      <w:r w:rsidRPr="004B7132">
        <w:t>The intricate mechanisms of oil thermooxidation and their accurate prediction have long been hampered by the combinatory nature of propagation and termination reactions involving randomly generated radicals</w:t>
      </w:r>
      <w:r w:rsidR="00B90C35">
        <w:t xml:space="preserve">. </w:t>
      </w:r>
      <w:r w:rsidR="00B90C35" w:rsidRPr="00B90C35">
        <w:t xml:space="preserve">To unravel this complexity, </w:t>
      </w:r>
      <w:r w:rsidR="00A6764A" w:rsidRPr="00A6764A">
        <w:t xml:space="preserve">we </w:t>
      </w:r>
      <w:r w:rsidR="00134449">
        <w:t xml:space="preserve">suggest </w:t>
      </w:r>
      <w:r w:rsidR="00A6764A" w:rsidRPr="00A6764A">
        <w:t>a two-scale mechanistic description that connects the chemical functions (scale 1) with the molecular carriers of these functions (scale 2). Our method underscores the importance of accounting for cross-reactions between radicals in order to fully comprehend the reactivities in blends.</w:t>
      </w:r>
      <w:r w:rsidR="00EC08F7">
        <w:t xml:space="preserve"> We rigorously tested and validated </w:t>
      </w:r>
      <w:r w:rsidR="00CE29DE">
        <w:t xml:space="preserve">the </w:t>
      </w:r>
      <w:r w:rsidR="00CD0E37">
        <w:t xml:space="preserve">proposed two-scale </w:t>
      </w:r>
      <w:r w:rsidR="00CE29DE">
        <w:t xml:space="preserve">scheme on </w:t>
      </w:r>
      <w:r w:rsidR="00EC08F7">
        <w:t>binary and ternary mixtures of fatty acid methyl esters (FAMEs), yielding three key insights: (1) The abstraction of labile protons hinges on the carrier, defying the conventional focus on hydroperoxyl radical types. (2) Termination reactions between radicals adhere to the geometric mean law, exhibiting symmetric collision ratios. (3) The decomposition of hydroperoxides emerges as a monomolecular process</w:t>
      </w:r>
      <w:r w:rsidR="00912B46">
        <w:t xml:space="preserve"> above 80°C</w:t>
      </w:r>
      <w:r w:rsidR="00EC08F7">
        <w:t>, challenging the established combinatorial paradigm.</w:t>
      </w:r>
      <w:r w:rsidR="00FD20AD">
        <w:t xml:space="preserve"> </w:t>
      </w:r>
      <w:r w:rsidR="00EC08F7">
        <w:t xml:space="preserve">Applicable across a wide temperature range (80°C to 200°C), our findings unlock </w:t>
      </w:r>
      <w:r w:rsidR="00912B46">
        <w:t xml:space="preserve">the production of blends with </w:t>
      </w:r>
      <w:r w:rsidR="00912B46">
        <w:lastRenderedPageBreak/>
        <w:t>controlled therm</w:t>
      </w:r>
      <w:r w:rsidR="003278AA">
        <w:t>ooxidation stability</w:t>
      </w:r>
      <w:r w:rsidR="00F71720">
        <w:t xml:space="preserve">, optimizing the use </w:t>
      </w:r>
      <w:r w:rsidR="008430A4">
        <w:t xml:space="preserve">of </w:t>
      </w:r>
      <w:r w:rsidR="008032BF">
        <w:t xml:space="preserve">vegetable </w:t>
      </w:r>
      <w:r w:rsidR="005474FC">
        <w:t xml:space="preserve">oils across </w:t>
      </w:r>
      <w:r w:rsidR="00FB3695">
        <w:t xml:space="preserve">applications: </w:t>
      </w:r>
      <w:r w:rsidR="00EC08F7">
        <w:t>food science, biofuels, and lubricants.</w:t>
      </w:r>
    </w:p>
    <w:p w14:paraId="0395E223" w14:textId="0F0BF873" w:rsidR="00435DEE" w:rsidRPr="00435DEE" w:rsidRDefault="00435DEE" w:rsidP="00435DEE">
      <w:pPr>
        <w:rPr>
          <w:lang w:eastAsia="de-DE"/>
        </w:rPr>
      </w:pPr>
    </w:p>
    <w:p w14:paraId="674C6EB9" w14:textId="77777777" w:rsidR="00D85F70" w:rsidRPr="009F2A15" w:rsidRDefault="00D85F70" w:rsidP="00A32E56">
      <w:pPr>
        <w:pStyle w:val="heading10"/>
        <w:rPr>
          <w:rFonts w:ascii="Times New Roman" w:hAnsi="Times New Roman"/>
        </w:rPr>
      </w:pPr>
      <w:r w:rsidRPr="009F2A15">
        <w:rPr>
          <w:rFonts w:ascii="Times New Roman" w:hAnsi="Times New Roman"/>
        </w:rPr>
        <w:t>Keywords</w:t>
      </w:r>
    </w:p>
    <w:p w14:paraId="67F89952" w14:textId="3776456D" w:rsidR="00F33BDA" w:rsidRDefault="000B6101" w:rsidP="00F33BDA">
      <w:pPr>
        <w:rPr>
          <w:lang w:eastAsia="de-DE"/>
        </w:rPr>
      </w:pPr>
      <w:bookmarkStart w:id="0" w:name="OLE_LINK1"/>
      <w:bookmarkStart w:id="1" w:name="OLE_LINK2"/>
      <w:r>
        <w:rPr>
          <w:lang w:eastAsia="de-DE"/>
        </w:rPr>
        <w:t xml:space="preserve">Oil thermooxidation, predictive modeling, </w:t>
      </w:r>
      <w:r w:rsidR="00C4693B">
        <w:rPr>
          <w:lang w:eastAsia="de-DE"/>
        </w:rPr>
        <w:t xml:space="preserve">fatty </w:t>
      </w:r>
      <w:r w:rsidR="00721895">
        <w:rPr>
          <w:lang w:eastAsia="de-DE"/>
        </w:rPr>
        <w:t>acid methyl esters,</w:t>
      </w:r>
      <w:r w:rsidR="00342626">
        <w:rPr>
          <w:lang w:eastAsia="de-DE"/>
        </w:rPr>
        <w:t xml:space="preserve"> oxidation,</w:t>
      </w:r>
      <w:r w:rsidR="00721895">
        <w:rPr>
          <w:lang w:eastAsia="de-DE"/>
        </w:rPr>
        <w:t xml:space="preserve"> </w:t>
      </w:r>
      <w:r w:rsidR="00043958">
        <w:rPr>
          <w:lang w:eastAsia="de-DE"/>
        </w:rPr>
        <w:t>co-</w:t>
      </w:r>
      <w:r w:rsidR="00721895">
        <w:rPr>
          <w:lang w:eastAsia="de-DE"/>
        </w:rPr>
        <w:t>oxidation,</w:t>
      </w:r>
      <w:r w:rsidR="007556A2">
        <w:rPr>
          <w:lang w:eastAsia="de-DE"/>
        </w:rPr>
        <w:t xml:space="preserve"> geometric mean rule</w:t>
      </w:r>
      <w:r w:rsidR="002A0D20">
        <w:rPr>
          <w:lang w:eastAsia="de-DE"/>
        </w:rPr>
        <w:t xml:space="preserve">, hydroperoxides, </w:t>
      </w:r>
      <w:r w:rsidR="00CF2841">
        <w:rPr>
          <w:lang w:eastAsia="de-DE"/>
        </w:rPr>
        <w:t>radical-</w:t>
      </w:r>
      <w:r w:rsidR="002A0D20">
        <w:rPr>
          <w:lang w:eastAsia="de-DE"/>
        </w:rPr>
        <w:t>chain reactions</w:t>
      </w:r>
    </w:p>
    <w:p w14:paraId="3DEBE6DB" w14:textId="77777777" w:rsidR="00FA4C5C" w:rsidRDefault="00FA4C5C" w:rsidP="00F33BDA">
      <w:pPr>
        <w:rPr>
          <w:lang w:eastAsia="de-DE"/>
        </w:rPr>
      </w:pPr>
    </w:p>
    <w:p w14:paraId="5BA5C639" w14:textId="2155F299" w:rsidR="00393A18" w:rsidRPr="009F2A15" w:rsidRDefault="00AD5A1D" w:rsidP="00393A18">
      <w:pPr>
        <w:pStyle w:val="heading10"/>
        <w:rPr>
          <w:rFonts w:ascii="Times New Roman" w:hAnsi="Times New Roman"/>
        </w:rPr>
      </w:pPr>
      <w:r>
        <w:rPr>
          <w:rFonts w:ascii="Times New Roman" w:hAnsi="Times New Roman"/>
        </w:rPr>
        <w:t>Highlights</w:t>
      </w:r>
    </w:p>
    <w:p w14:paraId="430E1B6F" w14:textId="2528A995" w:rsidR="00523B73" w:rsidRPr="00523B73" w:rsidRDefault="0000062D" w:rsidP="00523B73">
      <w:pPr>
        <w:pStyle w:val="heading10"/>
        <w:rPr>
          <w:rFonts w:ascii="Times New Roman" w:eastAsiaTheme="minorHAnsi" w:hAnsi="Times New Roman" w:cstheme="minorBidi"/>
          <w:b w:val="0"/>
          <w:sz w:val="24"/>
          <w:szCs w:val="22"/>
        </w:rPr>
      </w:pPr>
      <w:r w:rsidRPr="0000062D">
        <w:rPr>
          <w:rFonts w:ascii="Times New Roman" w:eastAsiaTheme="minorHAnsi" w:hAnsi="Times New Roman" w:cstheme="minorBidi"/>
          <w:b w:val="0"/>
          <w:sz w:val="24"/>
          <w:szCs w:val="22"/>
        </w:rPr>
        <w:t xml:space="preserve">• </w:t>
      </w:r>
      <w:r w:rsidR="00523B73" w:rsidRPr="00523B73">
        <w:rPr>
          <w:rFonts w:ascii="Times New Roman" w:eastAsiaTheme="minorHAnsi" w:hAnsi="Times New Roman" w:cstheme="minorBidi"/>
          <w:b w:val="0"/>
          <w:sz w:val="24"/>
          <w:szCs w:val="22"/>
        </w:rPr>
        <w:t>Introducing a</w:t>
      </w:r>
      <w:r w:rsidR="00523B73">
        <w:rPr>
          <w:rFonts w:ascii="Times New Roman" w:eastAsiaTheme="minorHAnsi" w:hAnsi="Times New Roman" w:cstheme="minorBidi"/>
          <w:b w:val="0"/>
          <w:sz w:val="24"/>
          <w:szCs w:val="22"/>
        </w:rPr>
        <w:t xml:space="preserve"> </w:t>
      </w:r>
      <w:r w:rsidR="00523B73" w:rsidRPr="00523B73">
        <w:rPr>
          <w:rFonts w:ascii="Times New Roman" w:eastAsiaTheme="minorHAnsi" w:hAnsi="Times New Roman" w:cstheme="minorBidi"/>
          <w:b w:val="0"/>
          <w:sz w:val="24"/>
          <w:szCs w:val="22"/>
        </w:rPr>
        <w:t>two-scale model for unravelling the oxidation of unsaturated fatty acids in mixtures.</w:t>
      </w:r>
    </w:p>
    <w:p w14:paraId="0F3F3E81" w14:textId="01130E58" w:rsidR="00523B73" w:rsidRPr="00523B73" w:rsidRDefault="00523B73" w:rsidP="00523B73">
      <w:pPr>
        <w:pStyle w:val="heading10"/>
        <w:rPr>
          <w:rFonts w:ascii="Times New Roman" w:eastAsiaTheme="minorHAnsi" w:hAnsi="Times New Roman" w:cstheme="minorBidi"/>
          <w:b w:val="0"/>
          <w:sz w:val="24"/>
          <w:szCs w:val="22"/>
        </w:rPr>
      </w:pPr>
      <w:r w:rsidRPr="00523B73">
        <w:rPr>
          <w:rFonts w:ascii="Times New Roman" w:eastAsiaTheme="minorHAnsi" w:hAnsi="Times New Roman" w:cstheme="minorBidi"/>
          <w:b w:val="0"/>
          <w:sz w:val="24"/>
          <w:szCs w:val="22"/>
        </w:rPr>
        <w:t>• Validating the model</w:t>
      </w:r>
      <w:del w:id="2" w:author="Olivier Vitrac" w:date="2023-07-12T20:07:00Z">
        <w:r w:rsidRPr="00523B73" w:rsidDel="00946A7D">
          <w:rPr>
            <w:rFonts w:ascii="Times New Roman" w:eastAsiaTheme="minorHAnsi" w:hAnsi="Times New Roman" w:cstheme="minorBidi"/>
            <w:b w:val="0"/>
            <w:sz w:val="24"/>
            <w:szCs w:val="22"/>
          </w:rPr>
          <w:delText xml:space="preserve">'s </w:delText>
        </w:r>
        <w:r w:rsidR="000D0224" w:rsidDel="00946A7D">
          <w:rPr>
            <w:rFonts w:ascii="Times New Roman" w:eastAsiaTheme="minorHAnsi" w:hAnsi="Times New Roman" w:cstheme="minorBidi"/>
            <w:b w:val="0"/>
            <w:sz w:val="24"/>
            <w:szCs w:val="22"/>
          </w:rPr>
          <w:delText>predictions</w:delText>
        </w:r>
      </w:del>
      <w:r w:rsidRPr="00523B73">
        <w:rPr>
          <w:rFonts w:ascii="Times New Roman" w:eastAsiaTheme="minorHAnsi" w:hAnsi="Times New Roman" w:cstheme="minorBidi"/>
          <w:b w:val="0"/>
          <w:sz w:val="24"/>
          <w:szCs w:val="22"/>
        </w:rPr>
        <w:t xml:space="preserve"> through </w:t>
      </w:r>
      <w:del w:id="3" w:author="Olivier Vitrac" w:date="2023-06-08T10:19:00Z">
        <w:r w:rsidRPr="00523B73" w:rsidDel="00316496">
          <w:rPr>
            <w:rFonts w:ascii="Times New Roman" w:eastAsiaTheme="minorHAnsi" w:hAnsi="Times New Roman" w:cstheme="minorBidi"/>
            <w:b w:val="0"/>
            <w:sz w:val="24"/>
            <w:szCs w:val="22"/>
          </w:rPr>
          <w:delText>extensive</w:delText>
        </w:r>
      </w:del>
      <w:r w:rsidRPr="00523B73">
        <w:rPr>
          <w:rFonts w:ascii="Times New Roman" w:eastAsiaTheme="minorHAnsi" w:hAnsi="Times New Roman" w:cstheme="minorBidi"/>
          <w:b w:val="0"/>
          <w:sz w:val="24"/>
          <w:szCs w:val="22"/>
        </w:rPr>
        <w:t xml:space="preserve"> testing across a range of temperatures (80°C-</w:t>
      </w:r>
      <w:r w:rsidR="00316496">
        <w:rPr>
          <w:rFonts w:ascii="Times New Roman" w:eastAsiaTheme="minorHAnsi" w:hAnsi="Times New Roman" w:cstheme="minorBidi"/>
          <w:b w:val="0"/>
          <w:sz w:val="24"/>
          <w:szCs w:val="22"/>
        </w:rPr>
        <w:t>200</w:t>
      </w:r>
      <w:r w:rsidRPr="00523B73">
        <w:rPr>
          <w:rFonts w:ascii="Times New Roman" w:eastAsiaTheme="minorHAnsi" w:hAnsi="Times New Roman" w:cstheme="minorBidi"/>
          <w:b w:val="0"/>
          <w:sz w:val="24"/>
          <w:szCs w:val="22"/>
        </w:rPr>
        <w:t>°C) and oxygen</w:t>
      </w:r>
      <w:ins w:id="4" w:author="Olivier Vitrac" w:date="2023-07-12T20:07:00Z">
        <w:r w:rsidR="00946A7D">
          <w:rPr>
            <w:rFonts w:ascii="Times New Roman" w:eastAsiaTheme="minorHAnsi" w:hAnsi="Times New Roman" w:cstheme="minorBidi"/>
            <w:b w:val="0"/>
            <w:sz w:val="24"/>
            <w:szCs w:val="22"/>
          </w:rPr>
          <w:t>ation</w:t>
        </w:r>
      </w:ins>
      <w:del w:id="5" w:author="Olivier Vitrac" w:date="2023-07-12T20:07:00Z">
        <w:r w:rsidRPr="00523B73" w:rsidDel="00946A7D">
          <w:rPr>
            <w:rFonts w:ascii="Times New Roman" w:eastAsiaTheme="minorHAnsi" w:hAnsi="Times New Roman" w:cstheme="minorBidi"/>
            <w:b w:val="0"/>
            <w:sz w:val="24"/>
            <w:szCs w:val="22"/>
          </w:rPr>
          <w:delText xml:space="preserve"> exposure</w:delText>
        </w:r>
      </w:del>
      <w:r w:rsidRPr="00523B73">
        <w:rPr>
          <w:rFonts w:ascii="Times New Roman" w:eastAsiaTheme="minorHAnsi" w:hAnsi="Times New Roman" w:cstheme="minorBidi"/>
          <w:b w:val="0"/>
          <w:sz w:val="24"/>
          <w:szCs w:val="22"/>
        </w:rPr>
        <w:t xml:space="preserve"> conditions using </w:t>
      </w:r>
      <w:del w:id="6" w:author="Olivier Vitrac" w:date="2023-06-08T10:19:00Z">
        <w:r w:rsidRPr="00523B73" w:rsidDel="00316496">
          <w:rPr>
            <w:rFonts w:ascii="Times New Roman" w:eastAsiaTheme="minorHAnsi" w:hAnsi="Times New Roman" w:cstheme="minorBidi"/>
            <w:b w:val="0"/>
            <w:sz w:val="24"/>
            <w:szCs w:val="22"/>
          </w:rPr>
          <w:delText>diverse</w:delText>
        </w:r>
      </w:del>
      <w:r w:rsidRPr="00523B73">
        <w:rPr>
          <w:rFonts w:ascii="Times New Roman" w:eastAsiaTheme="minorHAnsi" w:hAnsi="Times New Roman" w:cstheme="minorBidi"/>
          <w:b w:val="0"/>
          <w:sz w:val="24"/>
          <w:szCs w:val="22"/>
        </w:rPr>
        <w:t xml:space="preserve"> fatty acid</w:t>
      </w:r>
      <w:del w:id="7" w:author="Olivier Vitrac" w:date="2023-07-12T20:07:00Z">
        <w:r w:rsidR="005A39AD" w:rsidDel="00946A7D">
          <w:rPr>
            <w:rFonts w:ascii="Times New Roman" w:eastAsiaTheme="minorHAnsi" w:hAnsi="Times New Roman" w:cstheme="minorBidi"/>
            <w:b w:val="0"/>
            <w:sz w:val="24"/>
            <w:szCs w:val="22"/>
          </w:rPr>
          <w:delText xml:space="preserve"> methyl ester</w:delText>
        </w:r>
      </w:del>
      <w:r w:rsidRPr="00523B73">
        <w:rPr>
          <w:rFonts w:ascii="Times New Roman" w:eastAsiaTheme="minorHAnsi" w:hAnsi="Times New Roman" w:cstheme="minorBidi"/>
          <w:b w:val="0"/>
          <w:sz w:val="24"/>
          <w:szCs w:val="22"/>
        </w:rPr>
        <w:t xml:space="preserve"> mixtures.</w:t>
      </w:r>
    </w:p>
    <w:p w14:paraId="084D91CA" w14:textId="327E1E74" w:rsidR="00523B73" w:rsidRPr="00523B73" w:rsidRDefault="00523B73" w:rsidP="00523B73">
      <w:pPr>
        <w:pStyle w:val="heading10"/>
        <w:rPr>
          <w:rFonts w:ascii="Times New Roman" w:eastAsiaTheme="minorHAnsi" w:hAnsi="Times New Roman" w:cstheme="minorBidi"/>
          <w:b w:val="0"/>
          <w:sz w:val="24"/>
          <w:szCs w:val="22"/>
        </w:rPr>
      </w:pPr>
      <w:r w:rsidRPr="00523B73">
        <w:rPr>
          <w:rFonts w:ascii="Times New Roman" w:eastAsiaTheme="minorHAnsi" w:hAnsi="Times New Roman" w:cstheme="minorBidi"/>
          <w:b w:val="0"/>
          <w:sz w:val="24"/>
          <w:szCs w:val="22"/>
        </w:rPr>
        <w:t>• The two-scale approach elucidates species lineage and delivers a</w:t>
      </w:r>
      <w:ins w:id="8" w:author="Olivier Vitrac" w:date="2023-07-12T20:07:00Z">
        <w:r w:rsidR="00946A7D">
          <w:rPr>
            <w:rFonts w:ascii="Times New Roman" w:eastAsiaTheme="minorHAnsi" w:hAnsi="Times New Roman" w:cstheme="minorBidi"/>
            <w:b w:val="0"/>
            <w:sz w:val="24"/>
            <w:szCs w:val="22"/>
          </w:rPr>
          <w:t>n</w:t>
        </w:r>
      </w:ins>
      <w:del w:id="9" w:author="Olivier Vitrac" w:date="2023-07-12T20:07:00Z">
        <w:r w:rsidRPr="00523B73" w:rsidDel="00946A7D">
          <w:rPr>
            <w:rFonts w:ascii="Times New Roman" w:eastAsiaTheme="minorHAnsi" w:hAnsi="Times New Roman" w:cstheme="minorBidi"/>
            <w:b w:val="0"/>
            <w:sz w:val="24"/>
            <w:szCs w:val="22"/>
          </w:rPr>
          <w:delText xml:space="preserve"> comprehensive</w:delText>
        </w:r>
      </w:del>
      <w:r w:rsidRPr="00523B73">
        <w:rPr>
          <w:rFonts w:ascii="Times New Roman" w:eastAsiaTheme="minorHAnsi" w:hAnsi="Times New Roman" w:cstheme="minorBidi"/>
          <w:b w:val="0"/>
          <w:sz w:val="24"/>
          <w:szCs w:val="22"/>
        </w:rPr>
        <w:t xml:space="preserve"> entropy and enthalpy interpretation for</w:t>
      </w:r>
      <w:del w:id="10" w:author="Olivier Vitrac" w:date="2023-07-12T20:08:00Z">
        <w:r w:rsidRPr="00523B73" w:rsidDel="00946A7D">
          <w:rPr>
            <w:rFonts w:ascii="Times New Roman" w:eastAsiaTheme="minorHAnsi" w:hAnsi="Times New Roman" w:cstheme="minorBidi"/>
            <w:b w:val="0"/>
            <w:sz w:val="24"/>
            <w:szCs w:val="22"/>
          </w:rPr>
          <w:delText xml:space="preserve"> all</w:delText>
        </w:r>
      </w:del>
      <w:r w:rsidRPr="00523B73">
        <w:rPr>
          <w:rFonts w:ascii="Times New Roman" w:eastAsiaTheme="minorHAnsi" w:hAnsi="Times New Roman" w:cstheme="minorBidi"/>
          <w:b w:val="0"/>
          <w:sz w:val="24"/>
          <w:szCs w:val="22"/>
        </w:rPr>
        <w:t xml:space="preserve"> cross-reactions.</w:t>
      </w:r>
    </w:p>
    <w:p w14:paraId="1327C95E" w14:textId="28E12BEC" w:rsidR="00AD5A1D" w:rsidRDefault="00523B73" w:rsidP="00523B73">
      <w:pPr>
        <w:pStyle w:val="heading10"/>
      </w:pPr>
      <w:r w:rsidRPr="00523B73">
        <w:rPr>
          <w:rFonts w:ascii="Times New Roman" w:eastAsiaTheme="minorHAnsi" w:hAnsi="Times New Roman" w:cstheme="minorBidi"/>
          <w:b w:val="0"/>
          <w:sz w:val="24"/>
          <w:szCs w:val="22"/>
        </w:rPr>
        <w:t>• A compilation of reaction rate constants and activation energies is provided for</w:t>
      </w:r>
      <w:del w:id="11" w:author="Olivier Vitrac" w:date="2023-07-12T20:08:00Z">
        <w:r w:rsidRPr="00523B73" w:rsidDel="00946A7D">
          <w:rPr>
            <w:rFonts w:ascii="Times New Roman" w:eastAsiaTheme="minorHAnsi" w:hAnsi="Times New Roman" w:cstheme="minorBidi"/>
            <w:b w:val="0"/>
            <w:sz w:val="24"/>
            <w:szCs w:val="22"/>
          </w:rPr>
          <w:delText xml:space="preserve"> major</w:delText>
        </w:r>
      </w:del>
      <w:r w:rsidRPr="00523B73">
        <w:rPr>
          <w:rFonts w:ascii="Times New Roman" w:eastAsiaTheme="minorHAnsi" w:hAnsi="Times New Roman" w:cstheme="minorBidi"/>
          <w:b w:val="0"/>
          <w:sz w:val="24"/>
          <w:szCs w:val="22"/>
        </w:rPr>
        <w:t xml:space="preserve"> unsaturated fatty acid</w:t>
      </w:r>
      <w:del w:id="12" w:author="Olivier Vitrac" w:date="2023-07-12T20:08:00Z">
        <w:r w:rsidRPr="00523B73" w:rsidDel="00946A7D">
          <w:rPr>
            <w:rFonts w:ascii="Times New Roman" w:eastAsiaTheme="minorHAnsi" w:hAnsi="Times New Roman" w:cstheme="minorBidi"/>
            <w:b w:val="0"/>
            <w:sz w:val="24"/>
            <w:szCs w:val="22"/>
          </w:rPr>
          <w:delText xml:space="preserve"> methyl esters</w:delText>
        </w:r>
      </w:del>
      <w:r w:rsidRPr="00523B73">
        <w:rPr>
          <w:rFonts w:ascii="Times New Roman" w:eastAsiaTheme="minorHAnsi" w:hAnsi="Times New Roman" w:cstheme="minorBidi"/>
          <w:b w:val="0"/>
          <w:sz w:val="24"/>
          <w:szCs w:val="22"/>
        </w:rPr>
        <w:t xml:space="preserve">, hydroperoxides, and </w:t>
      </w:r>
      <w:ins w:id="13" w:author="Olivier Vitrac" w:date="2023-07-12T20:08:00Z">
        <w:r w:rsidR="00946A7D">
          <w:rPr>
            <w:rFonts w:ascii="Times New Roman" w:eastAsiaTheme="minorHAnsi" w:hAnsi="Times New Roman" w:cstheme="minorBidi"/>
            <w:b w:val="0"/>
            <w:sz w:val="24"/>
            <w:szCs w:val="22"/>
          </w:rPr>
          <w:t>radicals</w:t>
        </w:r>
      </w:ins>
      <w:del w:id="14" w:author="Olivier Vitrac" w:date="2023-07-12T20:08:00Z">
        <w:r w:rsidRPr="00523B73" w:rsidDel="00946A7D">
          <w:rPr>
            <w:rFonts w:ascii="Times New Roman" w:eastAsiaTheme="minorHAnsi" w:hAnsi="Times New Roman" w:cstheme="minorBidi"/>
            <w:b w:val="0"/>
            <w:sz w:val="24"/>
            <w:szCs w:val="22"/>
          </w:rPr>
          <w:delText>degradation products</w:delText>
        </w:r>
      </w:del>
      <w:r w:rsidRPr="00523B73">
        <w:rPr>
          <w:rFonts w:ascii="Times New Roman" w:eastAsiaTheme="minorHAnsi" w:hAnsi="Times New Roman" w:cstheme="minorBidi"/>
          <w:b w:val="0"/>
          <w:sz w:val="24"/>
          <w:szCs w:val="22"/>
        </w:rPr>
        <w:t>.</w:t>
      </w:r>
    </w:p>
    <w:p w14:paraId="72ED1C61" w14:textId="77777777" w:rsidR="00C6730E" w:rsidRDefault="00C6730E" w:rsidP="00D84B36">
      <w:pPr>
        <w:pStyle w:val="ListParagraph"/>
        <w:rPr>
          <w:lang w:eastAsia="de-DE"/>
        </w:rPr>
      </w:pPr>
    </w:p>
    <w:p w14:paraId="1C4D6748" w14:textId="77C98E0E" w:rsidR="00532BD8" w:rsidRPr="00894C29" w:rsidRDefault="00532BD8" w:rsidP="00316D1D">
      <w:pPr>
        <w:pStyle w:val="Heading1"/>
        <w:rPr>
          <w:lang w:val="fr-FR"/>
        </w:rPr>
      </w:pPr>
      <w:r w:rsidRPr="00894C29">
        <w:rPr>
          <w:lang w:val="fr-FR"/>
        </w:rPr>
        <w:t>Introduction</w:t>
      </w:r>
    </w:p>
    <w:p w14:paraId="2BC27AB5" w14:textId="77777777" w:rsidR="00316496" w:rsidRDefault="00721D29" w:rsidP="005F634E">
      <w:pPr>
        <w:rPr>
          <w:lang w:eastAsia="zh-CN"/>
        </w:rPr>
      </w:pPr>
      <w:bookmarkStart w:id="15" w:name="OLE_LINK17"/>
      <w:bookmarkStart w:id="16" w:name="OLE_LINK18"/>
      <w:r>
        <w:rPr>
          <w:lang w:eastAsia="zh-CN"/>
        </w:rPr>
        <w:t>Fatty acids</w:t>
      </w:r>
      <w:r w:rsidR="006C7FC1">
        <w:rPr>
          <w:lang w:eastAsia="zh-CN"/>
        </w:rPr>
        <w:t xml:space="preserve"> are carboxylic acids having an aliphatic chain (saturat</w:t>
      </w:r>
      <w:r w:rsidR="0035188D">
        <w:rPr>
          <w:lang w:eastAsia="zh-CN"/>
        </w:rPr>
        <w:t xml:space="preserve">ed or </w:t>
      </w:r>
      <w:r w:rsidR="00EB38AB">
        <w:rPr>
          <w:lang w:eastAsia="zh-CN"/>
        </w:rPr>
        <w:t>uns</w:t>
      </w:r>
      <w:r w:rsidR="0035188D">
        <w:rPr>
          <w:lang w:eastAsia="zh-CN"/>
        </w:rPr>
        <w:t>aturated</w:t>
      </w:r>
      <w:r w:rsidR="006C7FC1">
        <w:rPr>
          <w:lang w:eastAsia="zh-CN"/>
        </w:rPr>
        <w:t>) of various length</w:t>
      </w:r>
      <w:r w:rsidR="00EB38AB">
        <w:rPr>
          <w:lang w:eastAsia="zh-CN"/>
        </w:rPr>
        <w:t>s</w:t>
      </w:r>
      <w:r w:rsidR="002132EE" w:rsidRPr="002132EE">
        <w:t xml:space="preserve"> </w:t>
      </w:r>
      <w:r w:rsidR="002132EE">
        <w:rPr>
          <w:lang w:eastAsia="zh-CN"/>
        </w:rPr>
        <w:fldChar w:fldCharType="begin"/>
      </w:r>
      <w:r w:rsidR="002A79ED">
        <w:rPr>
          <w:lang w:eastAsia="zh-CN"/>
        </w:rPr>
        <w:instrText xml:space="preserve"> ADDIN EN.CITE &lt;EndNote&gt;&lt;Cite&gt;&lt;Author&gt;Moss&lt;/Author&gt;&lt;Year&gt;1995&lt;/Year&gt;&lt;RecNum&gt;13&lt;/RecNum&gt;&lt;DisplayText&gt;(Moss, Smith, &amp;amp; Tavernier, 1995)&lt;/DisplayText&gt;&lt;record&gt;&lt;rec-number&gt;13&lt;/rec-number&gt;&lt;foreign-keys&gt;&lt;key app="EN" db-id="warsve5adt205qe20x3p0590xraa2es2zee0" timestamp="1655216047"&gt;13&lt;/key&gt;&lt;/foreign-keys&gt;&lt;ref-type name="Journal Article"&gt;17&lt;/ref-type&gt;&lt;contributors&gt;&lt;authors&gt;&lt;author&gt;Moss, G. P. &lt;/author&gt;&lt;author&gt;Smith, P. A. S. &lt;/author&gt;&lt;author&gt;Tavernier, D.&lt;/author&gt;&lt;/authors&gt;&lt;/contributors&gt;&lt;titles&gt;&lt;title&gt;Glossary of class names of organic compounds and reactivity intermediates based on structure (IUPAC Recommendations 1995)&lt;/title&gt;&lt;secondary-title&gt;Pure and Applied Chemistry&lt;/secondary-title&gt;&lt;/titles&gt;&lt;periodical&gt;&lt;full-title&gt;Pure and Applied Chemistry&lt;/full-title&gt;&lt;/periodical&gt;&lt;pages&gt;1307-1375&lt;/pages&gt;&lt;volume&gt;67&lt;/volume&gt;&lt;number&gt;8-9&lt;/number&gt;&lt;dates&gt;&lt;year&gt;1995&lt;/year&gt;&lt;/dates&gt;&lt;urls&gt;&lt;related-urls&gt;&lt;url&gt;https://doi.org/10.1351/pac199567081307&lt;/url&gt;&lt;/related-urls&gt;&lt;/urls&gt;&lt;electronic-resource-num&gt;doi:10.1351/pac199567081307&lt;/electronic-resource-num&gt;&lt;/record&gt;&lt;/Cite&gt;&lt;/EndNote&gt;</w:instrText>
      </w:r>
      <w:r w:rsidR="002132EE">
        <w:rPr>
          <w:lang w:eastAsia="zh-CN"/>
        </w:rPr>
        <w:fldChar w:fldCharType="separate"/>
      </w:r>
      <w:r w:rsidR="009E54E3">
        <w:rPr>
          <w:noProof/>
          <w:lang w:eastAsia="zh-CN"/>
        </w:rPr>
        <w:t>(</w:t>
      </w:r>
      <w:hyperlink w:anchor="_ENREF_55" w:tooltip="Moss, 1995 #13" w:history="1">
        <w:r w:rsidR="00B6593C">
          <w:rPr>
            <w:noProof/>
            <w:lang w:eastAsia="zh-CN"/>
          </w:rPr>
          <w:t>Moss, Smith, &amp; Tavernier, 1995</w:t>
        </w:r>
      </w:hyperlink>
      <w:r w:rsidR="009E54E3">
        <w:rPr>
          <w:noProof/>
          <w:lang w:eastAsia="zh-CN"/>
        </w:rPr>
        <w:t>)</w:t>
      </w:r>
      <w:r w:rsidR="002132EE">
        <w:rPr>
          <w:lang w:eastAsia="zh-CN"/>
        </w:rPr>
        <w:fldChar w:fldCharType="end"/>
      </w:r>
      <w:r w:rsidR="002132EE">
        <w:rPr>
          <w:lang w:eastAsia="zh-CN"/>
        </w:rPr>
        <w:t>. They are found in numerous living systems</w:t>
      </w:r>
      <w:r w:rsidR="000237DB">
        <w:rPr>
          <w:lang w:eastAsia="zh-CN"/>
        </w:rPr>
        <w:t xml:space="preserve"> as they are the main constituent of the bilayer</w:t>
      </w:r>
      <w:r w:rsidR="00933A66">
        <w:rPr>
          <w:lang w:eastAsia="zh-CN"/>
        </w:rPr>
        <w:t xml:space="preserve"> membrane</w:t>
      </w:r>
      <w:r w:rsidR="000237DB">
        <w:rPr>
          <w:lang w:eastAsia="zh-CN"/>
        </w:rPr>
        <w:t>’s cell</w:t>
      </w:r>
      <w:r w:rsidR="00933A66" w:rsidRPr="006260DD">
        <w:t xml:space="preserve"> </w:t>
      </w:r>
      <w:r w:rsidR="00933A66">
        <w:rPr>
          <w:lang w:eastAsia="zh-CN"/>
        </w:rPr>
        <w:fldChar w:fldCharType="begin"/>
      </w:r>
      <w:r w:rsidR="009E54E3">
        <w:rPr>
          <w:lang w:eastAsia="zh-CN"/>
        </w:rPr>
        <w:instrText xml:space="preserve"> ADDIN EN.CITE &lt;EndNote&gt;&lt;Cite&gt;&lt;Author&gt;Katsaras&lt;/Author&gt;&lt;Year&gt;2001&lt;/Year&gt;&lt;RecNum&gt;18&lt;/RecNum&gt;&lt;DisplayText&gt;(Katsaras &amp;amp; Gutberlet, 2001)&lt;/DisplayText&gt;&lt;record&gt;&lt;rec-number&gt;18&lt;/rec-number&gt;&lt;foreign-keys&gt;&lt;key app="EN" db-id="warsve5adt205qe20x3p0590xraa2es2zee0" timestamp="1655281085"&gt;18&lt;/key&gt;&lt;/foreign-keys&gt;&lt;ref-type name="Book"&gt;6&lt;/ref-type&gt;&lt;contributors&gt;&lt;authors&gt;&lt;author&gt;Katsaras, J.&lt;/author&gt;&lt;author&gt;Gutberlet, T.&lt;/author&gt;&lt;/authors&gt;&lt;tertiary-authors&gt;&lt;author&gt;Katsaras, J.&lt;/author&gt;&lt;author&gt;Gutberlet, T.&lt;/author&gt;&lt;/tertiary-authors&gt;&lt;/contributors&gt;&lt;titles&gt;&lt;title&gt;Lipid Bilayers&lt;/title&gt;&lt;secondary-title&gt;Biological and Medical Physics, Biomedical Engineering&lt;/secondary-title&gt;&lt;/titles&gt;&lt;pages&gt;297&lt;/pages&gt;&lt;edition&gt;1st&lt;/edition&gt;&lt;section&gt;297&lt;/section&gt;&lt;dates&gt;&lt;year&gt;2001&lt;/year&gt;&lt;/dates&gt;&lt;pub-location&gt;Berlin&lt;/pub-location&gt;&lt;publisher&gt;Springer&lt;/publisher&gt;&lt;urls&gt;&lt;/urls&gt;&lt;/record&gt;&lt;/Cite&gt;&lt;/EndNote&gt;</w:instrText>
      </w:r>
      <w:r w:rsidR="00933A66">
        <w:rPr>
          <w:lang w:eastAsia="zh-CN"/>
        </w:rPr>
        <w:fldChar w:fldCharType="separate"/>
      </w:r>
      <w:r w:rsidR="009E54E3">
        <w:rPr>
          <w:noProof/>
          <w:lang w:eastAsia="zh-CN"/>
        </w:rPr>
        <w:t>(</w:t>
      </w:r>
      <w:hyperlink w:anchor="_ENREF_39" w:tooltip="Katsaras, 2001 #18" w:history="1">
        <w:r w:rsidR="00B6593C">
          <w:rPr>
            <w:noProof/>
            <w:lang w:eastAsia="zh-CN"/>
          </w:rPr>
          <w:t>Katsaras &amp; Gutberlet, 2001</w:t>
        </w:r>
      </w:hyperlink>
      <w:r w:rsidR="009E54E3">
        <w:rPr>
          <w:noProof/>
          <w:lang w:eastAsia="zh-CN"/>
        </w:rPr>
        <w:t>)</w:t>
      </w:r>
      <w:r w:rsidR="00933A66">
        <w:rPr>
          <w:lang w:eastAsia="zh-CN"/>
        </w:rPr>
        <w:fldChar w:fldCharType="end"/>
      </w:r>
      <w:r w:rsidR="001D67B5">
        <w:rPr>
          <w:lang w:eastAsia="zh-CN"/>
        </w:rPr>
        <w:t xml:space="preserve"> </w:t>
      </w:r>
      <w:r w:rsidR="00364432">
        <w:rPr>
          <w:lang w:eastAsia="zh-CN"/>
        </w:rPr>
        <w:t xml:space="preserve">and </w:t>
      </w:r>
      <w:r w:rsidR="002A502A">
        <w:rPr>
          <w:lang w:eastAsia="zh-CN"/>
        </w:rPr>
        <w:t xml:space="preserve">manufactured </w:t>
      </w:r>
      <w:r w:rsidR="00364432">
        <w:rPr>
          <w:lang w:eastAsia="zh-CN"/>
        </w:rPr>
        <w:t>formulated products</w:t>
      </w:r>
      <w:r w:rsidR="000237DB">
        <w:rPr>
          <w:lang w:eastAsia="zh-CN"/>
        </w:rPr>
        <w:t xml:space="preserve">. </w:t>
      </w:r>
      <w:r w:rsidR="00D31934">
        <w:rPr>
          <w:lang w:eastAsia="zh-CN"/>
        </w:rPr>
        <w:t>F</w:t>
      </w:r>
      <w:r w:rsidR="000237DB">
        <w:rPr>
          <w:lang w:eastAsia="zh-CN"/>
        </w:rPr>
        <w:t xml:space="preserve">atty acids </w:t>
      </w:r>
      <w:r w:rsidR="00D31934">
        <w:rPr>
          <w:lang w:eastAsia="zh-CN"/>
        </w:rPr>
        <w:t xml:space="preserve">are available </w:t>
      </w:r>
      <w:r w:rsidR="00104812">
        <w:rPr>
          <w:lang w:eastAsia="zh-CN"/>
        </w:rPr>
        <w:t xml:space="preserve">in </w:t>
      </w:r>
      <w:r w:rsidR="00D31934">
        <w:rPr>
          <w:lang w:eastAsia="zh-CN"/>
        </w:rPr>
        <w:t xml:space="preserve">various </w:t>
      </w:r>
      <w:r w:rsidR="00104812">
        <w:rPr>
          <w:lang w:eastAsia="zh-CN"/>
        </w:rPr>
        <w:t xml:space="preserve">chemical forms. </w:t>
      </w:r>
      <w:r w:rsidR="00104812">
        <w:rPr>
          <w:lang w:eastAsia="zh-CN"/>
        </w:rPr>
        <w:lastRenderedPageBreak/>
        <w:t xml:space="preserve">Esterified </w:t>
      </w:r>
      <w:r w:rsidR="00726D19">
        <w:rPr>
          <w:lang w:eastAsia="zh-CN"/>
        </w:rPr>
        <w:t>on</w:t>
      </w:r>
      <w:r w:rsidR="000237DB">
        <w:rPr>
          <w:lang w:eastAsia="zh-CN"/>
        </w:rPr>
        <w:t xml:space="preserve">to </w:t>
      </w:r>
      <w:r w:rsidR="00726D19">
        <w:rPr>
          <w:lang w:eastAsia="zh-CN"/>
        </w:rPr>
        <w:t xml:space="preserve">a </w:t>
      </w:r>
      <w:r w:rsidR="000237DB">
        <w:rPr>
          <w:lang w:eastAsia="zh-CN"/>
        </w:rPr>
        <w:t xml:space="preserve">glycerol </w:t>
      </w:r>
      <w:r w:rsidR="00726D19">
        <w:rPr>
          <w:lang w:eastAsia="zh-CN"/>
        </w:rPr>
        <w:t xml:space="preserve">backbone is the </w:t>
      </w:r>
      <w:r w:rsidR="00904C92">
        <w:rPr>
          <w:lang w:eastAsia="zh-CN"/>
        </w:rPr>
        <w:t xml:space="preserve">dominant form in </w:t>
      </w:r>
      <w:r w:rsidR="00824615">
        <w:rPr>
          <w:lang w:eastAsia="zh-CN"/>
        </w:rPr>
        <w:t>food</w:t>
      </w:r>
      <w:r w:rsidR="000237DB">
        <w:rPr>
          <w:lang w:eastAsia="zh-CN"/>
        </w:rPr>
        <w:t xml:space="preserve"> systems such as </w:t>
      </w:r>
      <w:r w:rsidR="00824615">
        <w:rPr>
          <w:lang w:eastAsia="zh-CN"/>
        </w:rPr>
        <w:t xml:space="preserve">vegetable oil for </w:t>
      </w:r>
      <w:r w:rsidR="002A502A">
        <w:rPr>
          <w:lang w:eastAsia="zh-CN"/>
        </w:rPr>
        <w:t>deep-</w:t>
      </w:r>
      <w:r w:rsidR="00824615">
        <w:rPr>
          <w:lang w:eastAsia="zh-CN"/>
        </w:rPr>
        <w:t>frying</w:t>
      </w:r>
      <w:r w:rsidR="000237DB">
        <w:rPr>
          <w:lang w:eastAsia="zh-CN"/>
        </w:rPr>
        <w:t xml:space="preserve"> </w:t>
      </w:r>
      <w:r w:rsidR="00824615">
        <w:rPr>
          <w:lang w:eastAsia="zh-CN"/>
        </w:rPr>
        <w:fldChar w:fldCharType="begin">
          <w:fldData xml:space="preserve">PEVuZE5vdGU+PENpdGU+PEF1dGhvcj5Ub3VmZmV0PC9BdXRob3I+PFllYXI+MjAyMDwvWWVhcj48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</w:fldData>
        </w:fldChar>
      </w:r>
      <w:r w:rsidR="008F6825">
        <w:rPr>
          <w:lang w:eastAsia="zh-CN"/>
        </w:rPr>
        <w:instrText xml:space="preserve"> ADDIN EN.CITE </w:instrText>
      </w:r>
      <w:r w:rsidR="008F6825">
        <w:rPr>
          <w:lang w:eastAsia="zh-CN"/>
        </w:rPr>
        <w:fldChar w:fldCharType="begin">
          <w:fldData xml:space="preserve">PEVuZE5vdGU+PENpdGU+PEF1dGhvcj5Ub3VmZmV0PC9BdXRob3I+PFllYXI+MjAyMDwvWWVhcj48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</w:fldData>
        </w:fldChar>
      </w:r>
      <w:r w:rsidR="008F6825">
        <w:rPr>
          <w:lang w:eastAsia="zh-CN"/>
        </w:rPr>
        <w:instrText xml:space="preserve"> ADDIN EN.CITE.DATA </w:instrText>
      </w:r>
      <w:r w:rsidR="008F6825">
        <w:rPr>
          <w:lang w:eastAsia="zh-CN"/>
        </w:rPr>
      </w:r>
      <w:r w:rsidR="008F6825">
        <w:rPr>
          <w:lang w:eastAsia="zh-CN"/>
        </w:rPr>
        <w:fldChar w:fldCharType="end"/>
      </w:r>
      <w:r w:rsidR="00824615">
        <w:rPr>
          <w:lang w:eastAsia="zh-CN"/>
        </w:rPr>
      </w:r>
      <w:r w:rsidR="00824615">
        <w:rPr>
          <w:lang w:eastAsia="zh-CN"/>
        </w:rPr>
        <w:fldChar w:fldCharType="separate"/>
      </w:r>
      <w:r w:rsidR="008F6825">
        <w:rPr>
          <w:noProof/>
          <w:lang w:eastAsia="zh-CN"/>
        </w:rPr>
        <w:t>(</w:t>
      </w:r>
      <w:hyperlink w:anchor="_ENREF_99" w:tooltip="Touffet, 2020 #11" w:history="1">
        <w:r w:rsidR="00B6593C">
          <w:rPr>
            <w:noProof/>
            <w:lang w:eastAsia="zh-CN"/>
          </w:rPr>
          <w:t>Touffet, Trystram, &amp; Vitrac, 2020</w:t>
        </w:r>
      </w:hyperlink>
      <w:r w:rsidR="008F6825">
        <w:rPr>
          <w:noProof/>
          <w:lang w:eastAsia="zh-CN"/>
        </w:rPr>
        <w:t xml:space="preserve">; </w:t>
      </w:r>
      <w:hyperlink w:anchor="_ENREF_102" w:tooltip="Vitrac, 2000 #10" w:history="1">
        <w:r w:rsidR="00B6593C">
          <w:rPr>
            <w:noProof/>
            <w:lang w:eastAsia="zh-CN"/>
          </w:rPr>
          <w:t>Vitrac, Trystram, &amp; Raoult-Wack, 2000</w:t>
        </w:r>
      </w:hyperlink>
      <w:r w:rsidR="008F6825">
        <w:rPr>
          <w:noProof/>
          <w:lang w:eastAsia="zh-CN"/>
        </w:rPr>
        <w:t>)</w:t>
      </w:r>
      <w:r w:rsidR="00824615">
        <w:rPr>
          <w:lang w:eastAsia="zh-CN"/>
        </w:rPr>
        <w:fldChar w:fldCharType="end"/>
      </w:r>
      <w:r w:rsidR="00400DF0">
        <w:rPr>
          <w:lang w:eastAsia="zh-CN"/>
        </w:rPr>
        <w:t>,</w:t>
      </w:r>
      <w:r w:rsidR="00824615">
        <w:rPr>
          <w:lang w:eastAsia="zh-CN"/>
        </w:rPr>
        <w:t xml:space="preserve"> emulsion</w:t>
      </w:r>
      <w:r w:rsidR="001D5654">
        <w:rPr>
          <w:lang w:eastAsia="zh-CN"/>
        </w:rPr>
        <w:t>s</w:t>
      </w:r>
      <w:r w:rsidR="000237DB">
        <w:rPr>
          <w:lang w:eastAsia="zh-CN"/>
        </w:rPr>
        <w:t xml:space="preserve"> </w:t>
      </w:r>
      <w:r w:rsidR="00824615">
        <w:rPr>
          <w:lang w:eastAsia="zh-CN"/>
        </w:rPr>
        <w:fldChar w:fldCharType="begin"/>
      </w:r>
      <w:r w:rsidR="009E54E3">
        <w:rPr>
          <w:lang w:eastAsia="zh-CN"/>
        </w:rPr>
        <w:instrText xml:space="preserve"> ADDIN EN.CITE &lt;EndNote&gt;&lt;Cite&gt;&lt;Author&gt;McClements&lt;/Author&gt;&lt;Year&gt;2004&lt;/Year&gt;&lt;RecNum&gt;15&lt;/RecNum&gt;&lt;DisplayText&gt;(McClements, 2004)&lt;/DisplayText&gt;&lt;record&gt;&lt;rec-number&gt;15&lt;/rec-number&gt;&lt;foreign-keys&gt;&lt;key app="EN" db-id="warsve5adt205qe20x3p0590xraa2es2zee0" timestamp="1655217688"&gt;15&lt;/key&gt;&lt;/foreign-keys&gt;&lt;ref-type name="Book"&gt;6&lt;/ref-type&gt;&lt;contributors&gt;&lt;authors&gt;&lt;author&gt;McClements, D.J.&lt;/author&gt;&lt;/authors&gt;&lt;tertiary-authors&gt;&lt;author&gt;McClements, D.J.&lt;/author&gt;&lt;/tertiary-authors&gt;&lt;/contributors&gt;&lt;titles&gt;&lt;title&gt;Food Emulsions&lt;/title&gt;&lt;/titles&gt;&lt;pages&gt;632&lt;/pages&gt;&lt;edition&gt;2&lt;/edition&gt;&lt;section&gt;632&lt;/section&gt;&lt;dates&gt;&lt;year&gt;2004&lt;/year&gt;&lt;/dates&gt;&lt;pub-location&gt;Boca Raton&lt;/pub-location&gt;&lt;publisher&gt;CRC Press&lt;/publisher&gt;&lt;urls&gt;&lt;/urls&gt;&lt;/record&gt;&lt;/Cite&gt;&lt;/EndNote&gt;</w:instrText>
      </w:r>
      <w:r w:rsidR="00824615">
        <w:rPr>
          <w:lang w:eastAsia="zh-CN"/>
        </w:rPr>
        <w:fldChar w:fldCharType="separate"/>
      </w:r>
      <w:r w:rsidR="009E54E3">
        <w:rPr>
          <w:noProof/>
          <w:lang w:eastAsia="zh-CN"/>
        </w:rPr>
        <w:t>(</w:t>
      </w:r>
      <w:hyperlink w:anchor="_ENREF_51" w:tooltip="McClements, 2004 #15" w:history="1">
        <w:r w:rsidR="00B6593C">
          <w:rPr>
            <w:noProof/>
            <w:lang w:eastAsia="zh-CN"/>
          </w:rPr>
          <w:t>McClements, 2004</w:t>
        </w:r>
      </w:hyperlink>
      <w:r w:rsidR="009E54E3">
        <w:rPr>
          <w:noProof/>
          <w:lang w:eastAsia="zh-CN"/>
        </w:rPr>
        <w:t>)</w:t>
      </w:r>
      <w:r w:rsidR="00824615">
        <w:rPr>
          <w:lang w:eastAsia="zh-CN"/>
        </w:rPr>
        <w:fldChar w:fldCharType="end"/>
      </w:r>
      <w:r w:rsidR="00400DF0">
        <w:rPr>
          <w:lang w:eastAsia="zh-CN"/>
        </w:rPr>
        <w:t>, margarine, shortening, chocolate</w:t>
      </w:r>
      <w:r w:rsidR="000237DB">
        <w:rPr>
          <w:lang w:eastAsia="zh-CN"/>
        </w:rPr>
        <w:t xml:space="preserve"> </w:t>
      </w:r>
      <w:r w:rsidR="00CF1162">
        <w:rPr>
          <w:lang w:eastAsia="zh-CN"/>
        </w:rPr>
        <w:fldChar w:fldCharType="begin"/>
      </w:r>
      <w:r w:rsidR="009E54E3">
        <w:rPr>
          <w:lang w:eastAsia="zh-CN"/>
        </w:rPr>
        <w:instrText xml:space="preserve"> ADDIN EN.CITE &lt;EndNote&gt;&lt;Cite&gt;&lt;Author&gt;Deou&lt;/Author&gt;&lt;Year&gt;2022&lt;/Year&gt;&lt;RecNum&gt;65&lt;/RecNum&gt;&lt;DisplayText&gt;(Deou et al., 2022)&lt;/DisplayText&gt;&lt;record&gt;&lt;rec-number&gt;65&lt;/rec-number&gt;&lt;foreign-keys&gt;&lt;key app="EN" db-id="warsve5adt205qe20x3p0590xraa2es2zee0" timestamp="1656926722"&gt;65&lt;/key&gt;&lt;/foreign-keys&gt;&lt;ref-type name="Journal Article"&gt;17&lt;/ref-type&gt;&lt;contributors&gt;&lt;authors&gt;&lt;author&gt;Deou, J.&lt;/author&gt;&lt;author&gt;Bessaies-Bey, H.&lt;/author&gt;&lt;author&gt;Declercq, F.&lt;/author&gt;&lt;author&gt;Smith, P.&lt;/author&gt;&lt;author&gt;Debon, S.&lt;/author&gt;&lt;author&gt;Wallecan, J.&lt;/author&gt;&lt;author&gt;Roussel, N.&lt;/author&gt;&lt;/authors&gt;&lt;/contributors&gt;&lt;titles&gt;&lt;title&gt;Decrease of the amount of fat in chocolate at constant viscosity by optimizing the particle size distribution of chocolate&lt;/title&gt;&lt;secondary-title&gt;Food Structure&lt;/secondary-title&gt;&lt;/titles&gt;&lt;periodical&gt;&lt;full-title&gt;Food Structure&lt;/full-title&gt;&lt;/periodical&gt;&lt;pages&gt;100253&lt;/pages&gt;&lt;volume&gt;31&lt;/volume&gt;&lt;keywords&gt;&lt;keyword&gt;Rheology&lt;/keyword&gt;&lt;keyword&gt;Maximum packing fraction&lt;/keyword&gt;&lt;keyword&gt;Chocolate&lt;/keyword&gt;&lt;keyword&gt;Particle size distribution&lt;/keyword&gt;&lt;/keywords&gt;&lt;dates&gt;&lt;year&gt;2022&lt;/year&gt;&lt;pub-dates&gt;&lt;date&gt;2022/01/01/&lt;/date&gt;&lt;/pub-dates&gt;&lt;/dates&gt;&lt;isbn&gt;2213-3291&lt;/isbn&gt;&lt;urls&gt;&lt;related-urls&gt;&lt;url&gt;https://www.sciencedirect.com/science/article/pii/S2213329122000041&lt;/url&gt;&lt;/related-urls&gt;&lt;/urls&gt;&lt;electronic-resource-num&gt;https://doi.org/10.1016/j.foostr.2022.100253&lt;/electronic-resource-num&gt;&lt;/record&gt;&lt;/Cite&gt;&lt;/EndNote&gt;</w:instrText>
      </w:r>
      <w:r w:rsidR="00CF1162">
        <w:rPr>
          <w:lang w:eastAsia="zh-CN"/>
        </w:rPr>
        <w:fldChar w:fldCharType="separate"/>
      </w:r>
      <w:r w:rsidR="009E54E3">
        <w:rPr>
          <w:noProof/>
          <w:lang w:eastAsia="zh-CN"/>
        </w:rPr>
        <w:t>(</w:t>
      </w:r>
      <w:hyperlink w:anchor="_ENREF_18" w:tooltip="Deou, 2022 #65" w:history="1">
        <w:r w:rsidR="00B6593C">
          <w:rPr>
            <w:noProof/>
            <w:lang w:eastAsia="zh-CN"/>
          </w:rPr>
          <w:t>Deou et al., 2022</w:t>
        </w:r>
      </w:hyperlink>
      <w:r w:rsidR="009E54E3">
        <w:rPr>
          <w:noProof/>
          <w:lang w:eastAsia="zh-CN"/>
        </w:rPr>
        <w:t>)</w:t>
      </w:r>
      <w:r w:rsidR="00CF1162">
        <w:rPr>
          <w:lang w:eastAsia="zh-CN"/>
        </w:rPr>
        <w:fldChar w:fldCharType="end"/>
      </w:r>
      <w:r w:rsidR="000237DB">
        <w:rPr>
          <w:lang w:eastAsia="zh-CN"/>
        </w:rPr>
        <w:t>,</w:t>
      </w:r>
      <w:r w:rsidR="003955C9">
        <w:rPr>
          <w:lang w:eastAsia="zh-CN"/>
        </w:rPr>
        <w:t xml:space="preserve"> or </w:t>
      </w:r>
      <w:r w:rsidR="000237DB">
        <w:rPr>
          <w:lang w:eastAsia="zh-CN"/>
        </w:rPr>
        <w:t xml:space="preserve">cosmetics </w:t>
      </w:r>
      <w:r w:rsidR="000237DB">
        <w:rPr>
          <w:lang w:eastAsia="zh-CN"/>
        </w:rPr>
        <w:fldChar w:fldCharType="begin"/>
      </w:r>
      <w:r w:rsidR="009E54E3">
        <w:rPr>
          <w:lang w:eastAsia="zh-CN"/>
        </w:rPr>
        <w:instrText xml:space="preserve"> ADDIN EN.CITE &lt;EndNote&gt;&lt;Cite&gt;&lt;Author&gt;Förster&lt;/Author&gt;&lt;Year&gt;2001&lt;/Year&gt;&lt;RecNum&gt;83&lt;/RecNum&gt;&lt;DisplayText&gt;(Förster, 2001)&lt;/DisplayText&gt;&lt;record&gt;&lt;rec-number&gt;83&lt;/rec-number&gt;&lt;foreign-keys&gt;&lt;key app="EN" db-id="warsve5adt205qe20x3p0590xraa2es2zee0" timestamp="1658241708"&gt;83&lt;/key&gt;&lt;/foreign-keys&gt;&lt;ref-type name="Book"&gt;6&lt;/ref-type&gt;&lt;contributors&gt;&lt;authors&gt;&lt;author&gt;Förster, T.&lt;/author&gt;&lt;/authors&gt;&lt;secondary-authors&gt;&lt;author&gt;Cosmetic Science and Technology&lt;/author&gt;&lt;/secondary-authors&gt;&lt;/contributors&gt;&lt;titles&gt;&lt;title&gt;Cosmetic Lipids and the Skin Barrier&lt;/title&gt;&lt;/titles&gt;&lt;pages&gt;358&lt;/pages&gt;&lt;volume&gt;24&lt;/volume&gt;&lt;section&gt;358&lt;/section&gt;&lt;dates&gt;&lt;year&gt;2001&lt;/year&gt;&lt;/dates&gt;&lt;pub-location&gt;New York&lt;/pub-location&gt;&lt;publisher&gt;Marcel Dekker&lt;/publisher&gt;&lt;urls&gt;&lt;/urls&gt;&lt;/record&gt;&lt;/Cite&gt;&lt;/EndNote&gt;</w:instrText>
      </w:r>
      <w:r w:rsidR="000237DB">
        <w:rPr>
          <w:lang w:eastAsia="zh-CN"/>
        </w:rPr>
        <w:fldChar w:fldCharType="separate"/>
      </w:r>
      <w:r w:rsidR="009E54E3">
        <w:rPr>
          <w:noProof/>
          <w:lang w:eastAsia="zh-CN"/>
        </w:rPr>
        <w:t>(</w:t>
      </w:r>
      <w:hyperlink w:anchor="_ENREF_23" w:tooltip="Förster, 2001 #83" w:history="1">
        <w:r w:rsidR="00B6593C">
          <w:rPr>
            <w:noProof/>
            <w:lang w:eastAsia="zh-CN"/>
          </w:rPr>
          <w:t>Förster, 2001</w:t>
        </w:r>
      </w:hyperlink>
      <w:r w:rsidR="009E54E3">
        <w:rPr>
          <w:noProof/>
          <w:lang w:eastAsia="zh-CN"/>
        </w:rPr>
        <w:t>)</w:t>
      </w:r>
      <w:r w:rsidR="000237DB">
        <w:rPr>
          <w:lang w:eastAsia="zh-CN"/>
        </w:rPr>
        <w:fldChar w:fldCharType="end"/>
      </w:r>
      <w:r w:rsidR="000237DB">
        <w:rPr>
          <w:lang w:eastAsia="zh-CN"/>
        </w:rPr>
        <w:t xml:space="preserve">, resins </w:t>
      </w:r>
      <w:r w:rsidR="000237DB">
        <w:rPr>
          <w:lang w:eastAsia="zh-CN"/>
        </w:rPr>
        <w:fldChar w:fldCharType="begin"/>
      </w:r>
      <w:r w:rsidR="009E54E3">
        <w:rPr>
          <w:lang w:eastAsia="zh-CN"/>
        </w:rPr>
        <w:instrText xml:space="preserve"> ADDIN EN.CITE &lt;EndNote&gt;&lt;Cite&gt;&lt;Author&gt;Dupuis&lt;/Author&gt;&lt;Year&gt;2017&lt;/Year&gt;&lt;RecNum&gt;9&lt;/RecNum&gt;&lt;DisplayText&gt;(Dupuis et al., 2017)&lt;/DisplayText&gt;&lt;record&gt;&lt;rec-number&gt;9&lt;/rec-number&gt;&lt;foreign-keys&gt;&lt;key app="EN" db-id="warsve5adt205qe20x3p0590xraa2es2zee0" timestamp="1655214586"&gt;9&lt;/key&gt;&lt;/foreign-keys&gt;&lt;ref-type name="Journal Article"&gt;17&lt;/ref-type&gt;&lt;contributors&gt;&lt;authors&gt;&lt;author&gt;Dupuis, Aurélie&lt;/author&gt;&lt;author&gt;Perrin, François-Xavier&lt;/author&gt;&lt;author&gt;Ulloa Torres, Amelia&lt;/author&gt;&lt;author&gt;Habas, Jean-Pierre&lt;/author&gt;&lt;author&gt;Belec, Lénaik&lt;/author&gt;&lt;author&gt;Chailan, Jean-François&lt;/author&gt;&lt;/authors&gt;&lt;/contributors&gt;&lt;titles&gt;&lt;title&gt;Photo-oxidative degradation behavior of linseed oil based epoxy resin&lt;/title&gt;&lt;secondary-title&gt;Polymer Degradation and Stability&lt;/secondary-title&gt;&lt;/titles&gt;&lt;periodical&gt;&lt;full-title&gt;Polymer Degradation and Stability&lt;/full-title&gt;&lt;/periodical&gt;&lt;pages&gt;73-84&lt;/pages&gt;&lt;volume&gt;135&lt;/volume&gt;&lt;keywords&gt;&lt;keyword&gt;Biobased epoxy resin&lt;/keyword&gt;&lt;keyword&gt;Epoxidized linseed oil&lt;/keyword&gt;&lt;keyword&gt;Photooxidation&lt;/keyword&gt;&lt;keyword&gt;Degradation mechanism&lt;/keyword&gt;&lt;keyword&gt;Mechanical properties&lt;/keyword&gt;&lt;keyword&gt;Atomic force microscopy&lt;/keyword&gt;&lt;/keywords&gt;&lt;dates&gt;&lt;year&gt;2017&lt;/year&gt;&lt;pub-dates&gt;&lt;date&gt;2017/01/01/&lt;/date&gt;&lt;/pub-dates&gt;&lt;/dates&gt;&lt;isbn&gt;0141-3910&lt;/isbn&gt;&lt;urls&gt;&lt;related-urls&gt;&lt;url&gt;https://www.sciencedirect.com/science/article/pii/S0141391016303561&lt;/url&gt;&lt;/related-urls&gt;&lt;/urls&gt;&lt;electronic-resource-num&gt;https://doi.org/10.1016/j.polymdegradstab.2016.11.021&lt;/electronic-resource-num&gt;&lt;/record&gt;&lt;/Cite&gt;&lt;/EndNote&gt;</w:instrText>
      </w:r>
      <w:r w:rsidR="000237DB">
        <w:rPr>
          <w:lang w:eastAsia="zh-CN"/>
        </w:rPr>
        <w:fldChar w:fldCharType="separate"/>
      </w:r>
      <w:r w:rsidR="009E54E3">
        <w:rPr>
          <w:noProof/>
          <w:lang w:eastAsia="zh-CN"/>
        </w:rPr>
        <w:t>(</w:t>
      </w:r>
      <w:hyperlink w:anchor="_ENREF_19" w:tooltip="Dupuis, 2017 #9" w:history="1">
        <w:r w:rsidR="00B6593C">
          <w:rPr>
            <w:noProof/>
            <w:lang w:eastAsia="zh-CN"/>
          </w:rPr>
          <w:t>Dupuis et al., 2017</w:t>
        </w:r>
      </w:hyperlink>
      <w:r w:rsidR="009E54E3">
        <w:rPr>
          <w:noProof/>
          <w:lang w:eastAsia="zh-CN"/>
        </w:rPr>
        <w:t>)</w:t>
      </w:r>
      <w:r w:rsidR="000237DB">
        <w:rPr>
          <w:lang w:eastAsia="zh-CN"/>
        </w:rPr>
        <w:fldChar w:fldCharType="end"/>
      </w:r>
      <w:r w:rsidR="000237DB">
        <w:rPr>
          <w:lang w:eastAsia="zh-CN"/>
        </w:rPr>
        <w:t>, painting</w:t>
      </w:r>
      <w:r w:rsidR="00E13656">
        <w:rPr>
          <w:lang w:eastAsia="zh-CN"/>
        </w:rPr>
        <w:t>s</w:t>
      </w:r>
      <w:r w:rsidR="000237DB">
        <w:rPr>
          <w:lang w:eastAsia="zh-CN"/>
        </w:rPr>
        <w:t xml:space="preserve"> </w:t>
      </w:r>
      <w:r w:rsidR="000237DB">
        <w:rPr>
          <w:lang w:eastAsia="zh-CN"/>
        </w:rPr>
        <w:fldChar w:fldCharType="begin"/>
      </w:r>
      <w:r w:rsidR="009E54E3">
        <w:rPr>
          <w:lang w:eastAsia="zh-CN"/>
        </w:rPr>
        <w:instrText xml:space="preserve"> ADDIN EN.CITE &lt;EndNote&gt;&lt;Cite&gt;&lt;Author&gt;Pizzimenti&lt;/Author&gt;&lt;Year&gt;2021&lt;/Year&gt;&lt;RecNum&gt;16&lt;/RecNum&gt;&lt;DisplayText&gt;(Pizzimenti et al., 2021)&lt;/DisplayText&gt;&lt;record&gt;&lt;rec-number&gt;16&lt;/rec-number&gt;&lt;foreign-keys&gt;&lt;key app="EN" db-id="warsve5adt205qe20x3p0590xraa2es2zee0" timestamp="1655217971"&gt;16&lt;/key&gt;&lt;/foreign-keys&gt;&lt;ref-type name="Journal Article"&gt;17&lt;/ref-type&gt;&lt;contributors&gt;&lt;authors&gt;&lt;author&gt;Pizzimenti, S.&lt;/author&gt;&lt;author&gt;Bernazzani, L.&lt;/author&gt;&lt;author&gt;Tinè, M.R.&lt;/author&gt;&lt;author&gt;Treil, V.&lt;/author&gt;&lt;author&gt;Duce, C.&lt;/author&gt;&lt;author&gt;Bonaduce, I.&lt;/author&gt;&lt;/authors&gt;&lt;/contributors&gt;&lt;titles&gt;&lt;title&gt;Oxidation and Cross-Linking in the Curing of Air-Drying Artists’ Oil Paints&lt;/title&gt;&lt;secondary-title&gt;ACS Applied Polymer Materials&lt;/secondary-title&gt;&lt;/titles&gt;&lt;periodical&gt;&lt;full-title&gt;ACS Applied Polymer Materials&lt;/full-title&gt;&lt;/periodical&gt;&lt;pages&gt;1912-1922&lt;/pages&gt;&lt;volume&gt;3&lt;/volume&gt;&lt;number&gt;4&lt;/number&gt;&lt;dates&gt;&lt;year&gt;2021&lt;/year&gt;&lt;pub-dates&gt;&lt;date&gt;2021/04/09&lt;/date&gt;&lt;/pub-dates&gt;&lt;/dates&gt;&lt;publisher&gt;American Chemical Society&lt;/publisher&gt;&lt;urls&gt;&lt;related-urls&gt;&lt;url&gt;https://doi.org/10.1021/acsapm.0c01441&lt;/url&gt;&lt;/related-urls&gt;&lt;/urls&gt;&lt;electronic-resource-num&gt;10.1021/acsapm.0c01441&lt;/electronic-resource-num&gt;&lt;/record&gt;&lt;/Cite&gt;&lt;/EndNote&gt;</w:instrText>
      </w:r>
      <w:r w:rsidR="000237DB">
        <w:rPr>
          <w:lang w:eastAsia="zh-CN"/>
        </w:rPr>
        <w:fldChar w:fldCharType="separate"/>
      </w:r>
      <w:r w:rsidR="009E54E3">
        <w:rPr>
          <w:noProof/>
          <w:lang w:eastAsia="zh-CN"/>
        </w:rPr>
        <w:t>(</w:t>
      </w:r>
      <w:hyperlink w:anchor="_ENREF_65" w:tooltip="Pizzimenti, 2021 #16" w:history="1">
        <w:r w:rsidR="00B6593C">
          <w:rPr>
            <w:noProof/>
            <w:lang w:eastAsia="zh-CN"/>
          </w:rPr>
          <w:t>Pizzimenti et al., 2021</w:t>
        </w:r>
      </w:hyperlink>
      <w:r w:rsidR="009E54E3">
        <w:rPr>
          <w:noProof/>
          <w:lang w:eastAsia="zh-CN"/>
        </w:rPr>
        <w:t>)</w:t>
      </w:r>
      <w:r w:rsidR="000237DB">
        <w:rPr>
          <w:lang w:eastAsia="zh-CN"/>
        </w:rPr>
        <w:fldChar w:fldCharType="end"/>
      </w:r>
      <w:r w:rsidR="000237DB">
        <w:rPr>
          <w:lang w:eastAsia="zh-CN"/>
        </w:rPr>
        <w:t>,</w:t>
      </w:r>
      <w:r w:rsidR="003955C9">
        <w:rPr>
          <w:lang w:eastAsia="zh-CN"/>
        </w:rPr>
        <w:t xml:space="preserve"> and</w:t>
      </w:r>
      <w:r w:rsidR="000237DB">
        <w:rPr>
          <w:lang w:eastAsia="zh-CN"/>
        </w:rPr>
        <w:t xml:space="preserve"> lubricant </w:t>
      </w:r>
      <w:r w:rsidR="000237DB">
        <w:rPr>
          <w:lang w:eastAsia="zh-CN"/>
        </w:rPr>
        <w:fldChar w:fldCharType="begin"/>
      </w:r>
      <w:r w:rsidR="009E54E3">
        <w:rPr>
          <w:lang w:eastAsia="zh-CN"/>
        </w:rPr>
        <w:instrText xml:space="preserve"> ADDIN EN.CITE &lt;EndNote&gt;&lt;Cite&gt;&lt;Author&gt;Rudnick&lt;/Author&gt;&lt;Year&gt;2020&lt;/Year&gt;&lt;RecNum&gt;22&lt;/RecNum&gt;&lt;DisplayText&gt;(Rudnick, 2020)&lt;/DisplayText&gt;&lt;record&gt;&lt;rec-number&gt;22&lt;/rec-number&gt;&lt;foreign-keys&gt;&lt;key app="EN" db-id="warsve5adt205qe20x3p0590xraa2es2zee0" timestamp="1655282126"&gt;22&lt;/key&gt;&lt;/foreign-keys&gt;&lt;ref-type name="Book"&gt;6&lt;/ref-type&gt;&lt;contributors&gt;&lt;authors&gt;&lt;author&gt;Rudnick, L.R.&lt;/author&gt;&lt;/authors&gt;&lt;tertiary-authors&gt;&lt;author&gt;Rudnick, L.R.&lt;/author&gt;&lt;/tertiary-authors&gt;&lt;/contributors&gt;&lt;titles&gt;&lt;title&gt;Synthetics, Mineral Oils, and Bio-Based Lubricants&lt;/title&gt;&lt;/titles&gt;&lt;pages&gt;1194&lt;/pages&gt;&lt;edition&gt;3rd&lt;/edition&gt;&lt;section&gt;1194&lt;/section&gt;&lt;dates&gt;&lt;year&gt;2020&lt;/year&gt;&lt;pub-dates&gt;&lt;date&gt;2020&lt;/date&gt;&lt;/pub-dates&gt;&lt;/dates&gt;&lt;pub-location&gt;Boca Raton&lt;/pub-location&gt;&lt;publisher&gt;CRC Press&lt;/publisher&gt;&lt;urls&gt;&lt;/urls&gt;&lt;/record&gt;&lt;/Cite&gt;&lt;/EndNote&gt;</w:instrText>
      </w:r>
      <w:r w:rsidR="000237DB">
        <w:rPr>
          <w:lang w:eastAsia="zh-CN"/>
        </w:rPr>
        <w:fldChar w:fldCharType="separate"/>
      </w:r>
      <w:r w:rsidR="009E54E3">
        <w:rPr>
          <w:noProof/>
          <w:lang w:eastAsia="zh-CN"/>
        </w:rPr>
        <w:t>(</w:t>
      </w:r>
      <w:hyperlink w:anchor="_ENREF_73" w:tooltip="Rudnick, 2020 #22" w:history="1">
        <w:r w:rsidR="00B6593C">
          <w:rPr>
            <w:noProof/>
            <w:lang w:eastAsia="zh-CN"/>
          </w:rPr>
          <w:t>Rudnick, 2020</w:t>
        </w:r>
      </w:hyperlink>
      <w:r w:rsidR="009E54E3">
        <w:rPr>
          <w:noProof/>
          <w:lang w:eastAsia="zh-CN"/>
        </w:rPr>
        <w:t>)</w:t>
      </w:r>
      <w:r w:rsidR="000237DB">
        <w:rPr>
          <w:lang w:eastAsia="zh-CN"/>
        </w:rPr>
        <w:fldChar w:fldCharType="end"/>
      </w:r>
      <w:r w:rsidR="00CA45E1">
        <w:rPr>
          <w:lang w:eastAsia="zh-CN"/>
        </w:rPr>
        <w:t xml:space="preserve">. In biodiesels, fatty acids </w:t>
      </w:r>
      <w:r w:rsidR="002132EE">
        <w:rPr>
          <w:lang w:eastAsia="zh-CN"/>
        </w:rPr>
        <w:t xml:space="preserve">esterified to methanol </w:t>
      </w:r>
      <w:r w:rsidR="00CA45E1">
        <w:rPr>
          <w:lang w:eastAsia="zh-CN"/>
        </w:rPr>
        <w:t xml:space="preserve">are preferred </w:t>
      </w:r>
      <w:r w:rsidR="00B25EA4">
        <w:rPr>
          <w:lang w:eastAsia="zh-CN"/>
        </w:rPr>
        <w:fldChar w:fldCharType="begin"/>
      </w:r>
      <w:r w:rsidR="009E54E3">
        <w:rPr>
          <w:lang w:eastAsia="zh-CN"/>
        </w:rPr>
        <w:instrText xml:space="preserve"> ADDIN EN.CITE &lt;EndNote&gt;&lt;Cite&gt;&lt;Author&gt;Schobert&lt;/Author&gt;&lt;Year&gt;2013&lt;/Year&gt;&lt;RecNum&gt;12&lt;/RecNum&gt;&lt;DisplayText&gt;(Schobert, 2013)&lt;/DisplayText&gt;&lt;record&gt;&lt;rec-number&gt;12&lt;/rec-number&gt;&lt;foreign-keys&gt;&lt;key app="EN" db-id="warsve5adt205qe20x3p0590xraa2es2zee0" timestamp="1655215231"&gt;12&lt;/key&gt;&lt;/foreign-keys&gt;&lt;ref-type name="Book"&gt;6&lt;/ref-type&gt;&lt;contributors&gt;&lt;authors&gt;&lt;author&gt;Schobert, Harold&lt;/author&gt;&lt;/authors&gt;&lt;/contributors&gt;&lt;titles&gt;&lt;title&gt;Chemistry of Fossil Fuels and Biofuels&lt;/title&gt;&lt;secondary-title&gt;Cambridge Series in Chemical Engineering&lt;/secondary-title&gt;&lt;/titles&gt;&lt;dates&gt;&lt;year&gt;2013&lt;/year&gt;&lt;/dates&gt;&lt;pub-location&gt;Cambridge&lt;/pub-location&gt;&lt;publisher&gt;Cambridge University Press&lt;/publisher&gt;&lt;isbn&gt;9780521114004&lt;/isbn&gt;&lt;urls&gt;&lt;related-urls&gt;&lt;url&gt;https://www.cambridge.org/core/books/chemistry-of-fossil-fuels-and-biofuels/55F8E62F729DF25CE4D40109440860DA&lt;/url&gt;&lt;/related-urls&gt;&lt;/urls&gt;&lt;electronic-resource-num&gt;DOI: 10.1017/CBO9780511844188&lt;/electronic-resource-num&gt;&lt;remote-database-name&gt;Cambridge Core&lt;/remote-database-name&gt;&lt;remote-database-provider&gt;Cambridge University Press&lt;/remote-database-provider&gt;&lt;/record&gt;&lt;/Cite&gt;&lt;/EndNote&gt;</w:instrText>
      </w:r>
      <w:r w:rsidR="00B25EA4">
        <w:rPr>
          <w:lang w:eastAsia="zh-CN"/>
        </w:rPr>
        <w:fldChar w:fldCharType="separate"/>
      </w:r>
      <w:r w:rsidR="009E54E3">
        <w:rPr>
          <w:noProof/>
          <w:lang w:eastAsia="zh-CN"/>
        </w:rPr>
        <w:t>(</w:t>
      </w:r>
      <w:hyperlink w:anchor="_ENREF_81" w:tooltip="Schobert, 2013 #12" w:history="1">
        <w:r w:rsidR="00B6593C">
          <w:rPr>
            <w:noProof/>
            <w:lang w:eastAsia="zh-CN"/>
          </w:rPr>
          <w:t>Schobert, 2013</w:t>
        </w:r>
      </w:hyperlink>
      <w:r w:rsidR="009E54E3">
        <w:rPr>
          <w:noProof/>
          <w:lang w:eastAsia="zh-CN"/>
        </w:rPr>
        <w:t>)</w:t>
      </w:r>
      <w:r w:rsidR="00B25EA4">
        <w:rPr>
          <w:lang w:eastAsia="zh-CN"/>
        </w:rPr>
        <w:fldChar w:fldCharType="end"/>
      </w:r>
      <w:r w:rsidR="002132EE">
        <w:rPr>
          <w:lang w:eastAsia="zh-CN"/>
        </w:rPr>
        <w:t>.</w:t>
      </w:r>
      <w:r w:rsidR="00C11782">
        <w:rPr>
          <w:lang w:eastAsia="zh-CN"/>
        </w:rPr>
        <w:t xml:space="preserve"> </w:t>
      </w:r>
    </w:p>
    <w:p w14:paraId="5B339E7D" w14:textId="77777777" w:rsidR="00316496" w:rsidRDefault="00BE3058" w:rsidP="005F634E">
      <w:pPr>
        <w:rPr>
          <w:lang w:eastAsia="zh-CN"/>
        </w:rPr>
      </w:pPr>
      <w:r>
        <w:rPr>
          <w:lang w:eastAsia="zh-CN"/>
        </w:rPr>
        <w:t>Regardless</w:t>
      </w:r>
      <w:r w:rsidR="004C2D86">
        <w:rPr>
          <w:lang w:eastAsia="zh-CN"/>
        </w:rPr>
        <w:t xml:space="preserve"> </w:t>
      </w:r>
      <w:r w:rsidR="009817C0">
        <w:rPr>
          <w:lang w:eastAsia="zh-CN"/>
        </w:rPr>
        <w:t xml:space="preserve">of </w:t>
      </w:r>
      <w:r w:rsidR="004C2D86">
        <w:rPr>
          <w:lang w:eastAsia="zh-CN"/>
        </w:rPr>
        <w:t>their forms</w:t>
      </w:r>
      <w:r w:rsidR="009817C0">
        <w:rPr>
          <w:lang w:eastAsia="zh-CN"/>
        </w:rPr>
        <w:t xml:space="preserve"> and esterification</w:t>
      </w:r>
      <w:r w:rsidR="004C2D86">
        <w:rPr>
          <w:lang w:eastAsia="zh-CN"/>
        </w:rPr>
        <w:t xml:space="preserve">, </w:t>
      </w:r>
      <w:r w:rsidR="002132EE">
        <w:rPr>
          <w:lang w:eastAsia="zh-CN"/>
        </w:rPr>
        <w:t>fatty acids</w:t>
      </w:r>
      <w:r w:rsidR="007556A2">
        <w:rPr>
          <w:lang w:eastAsia="zh-CN"/>
        </w:rPr>
        <w:t>,</w:t>
      </w:r>
      <w:r w:rsidR="00146C33">
        <w:rPr>
          <w:lang w:eastAsia="zh-CN"/>
        </w:rPr>
        <w:t xml:space="preserve"> </w:t>
      </w:r>
      <w:r w:rsidR="008E6CB7">
        <w:rPr>
          <w:lang w:eastAsia="zh-CN"/>
        </w:rPr>
        <w:t>especially unsaturated ones</w:t>
      </w:r>
      <w:r w:rsidR="00612E22">
        <w:rPr>
          <w:lang w:eastAsia="zh-CN"/>
        </w:rPr>
        <w:t xml:space="preserve"> </w:t>
      </w:r>
      <w:r w:rsidR="008E6CB7">
        <w:rPr>
          <w:lang w:eastAsia="zh-CN"/>
        </w:rPr>
        <w:fldChar w:fldCharType="begin"/>
      </w:r>
      <w:r w:rsidR="002A79ED">
        <w:rPr>
          <w:lang w:eastAsia="zh-CN"/>
        </w:rPr>
        <w:instrText xml:space="preserve"> ADDIN EN.CITE &lt;EndNote&gt;&lt;Cite&gt;&lt;Author&gt;Brodnitz&lt;/Author&gt;&lt;Year&gt;1968&lt;/Year&gt;&lt;RecNum&gt;17&lt;/RecNum&gt;&lt;DisplayText&gt;(Brodnitz, 1968)&lt;/DisplayText&gt;&lt;record&gt;&lt;rec-number&gt;17&lt;/rec-number&gt;&lt;foreign-keys&gt;&lt;key app="EN" db-id="warsve5adt205qe20x3p0590xraa2es2zee0" timestamp="1655218121"&gt;17&lt;/key&gt;&lt;/foreign-keys&gt;&lt;ref-type name="Journal Article"&gt;17&lt;/ref-type&gt;&lt;contributors&gt;&lt;authors&gt;&lt;author&gt;Brodnitz, M. H.&lt;/author&gt;&lt;/authors&gt;&lt;/contributors&gt;&lt;titles&gt;&lt;title&gt;Autoxidation of saturated fatty acids. A review&lt;/title&gt;&lt;secondary-title&gt;Journal of Agricultural and Food Chemistry&lt;/secondary-title&gt;&lt;/titles&gt;&lt;periodical&gt;&lt;full-title&gt;Journal of Agricultural and Food Chemistry&lt;/full-title&gt;&lt;/periodical&gt;&lt;pages&gt;994-999&lt;/pages&gt;&lt;volume&gt;16&lt;/volume&gt;&lt;number&gt;6&lt;/number&gt;&lt;dates&gt;&lt;year&gt;1968&lt;/year&gt;&lt;pub-dates&gt;&lt;date&gt;1968/11/01&lt;/date&gt;&lt;/pub-dates&gt;&lt;/dates&gt;&lt;publisher&gt;American Chemical Society&lt;/publisher&gt;&lt;isbn&gt;0021-8561&lt;/isbn&gt;&lt;urls&gt;&lt;related-urls&gt;&lt;url&gt;https://doi.org/10.1021/jf60160a001&lt;/url&gt;&lt;/related-urls&gt;&lt;/urls&gt;&lt;electronic-resource-num&gt;10.1021/jf60160a001&lt;/electronic-resource-num&gt;&lt;/record&gt;&lt;/Cite&gt;&lt;/EndNote&gt;</w:instrText>
      </w:r>
      <w:r w:rsidR="008E6CB7">
        <w:rPr>
          <w:lang w:eastAsia="zh-CN"/>
        </w:rPr>
        <w:fldChar w:fldCharType="separate"/>
      </w:r>
      <w:r w:rsidR="009E54E3">
        <w:rPr>
          <w:noProof/>
          <w:lang w:eastAsia="zh-CN"/>
        </w:rPr>
        <w:t>(</w:t>
      </w:r>
      <w:hyperlink w:anchor="_ENREF_9" w:tooltip="Brodnitz, 1968 #17" w:history="1">
        <w:r w:rsidR="00B6593C">
          <w:rPr>
            <w:noProof/>
            <w:lang w:eastAsia="zh-CN"/>
          </w:rPr>
          <w:t>Brodnitz, 1968</w:t>
        </w:r>
      </w:hyperlink>
      <w:r w:rsidR="009E54E3">
        <w:rPr>
          <w:noProof/>
          <w:lang w:eastAsia="zh-CN"/>
        </w:rPr>
        <w:t>)</w:t>
      </w:r>
      <w:r w:rsidR="008E6CB7">
        <w:rPr>
          <w:lang w:eastAsia="zh-CN"/>
        </w:rPr>
        <w:fldChar w:fldCharType="end"/>
      </w:r>
      <w:r w:rsidR="007556A2">
        <w:rPr>
          <w:lang w:eastAsia="zh-CN"/>
        </w:rPr>
        <w:t>,</w:t>
      </w:r>
      <w:r w:rsidR="002132EE">
        <w:rPr>
          <w:lang w:eastAsia="zh-CN"/>
        </w:rPr>
        <w:t xml:space="preserve"> are </w:t>
      </w:r>
      <w:r w:rsidR="00E35E5E">
        <w:rPr>
          <w:lang w:eastAsia="zh-CN"/>
        </w:rPr>
        <w:t>susceptibl</w:t>
      </w:r>
      <w:r w:rsidR="002132EE">
        <w:rPr>
          <w:lang w:eastAsia="zh-CN"/>
        </w:rPr>
        <w:t>e to ox</w:t>
      </w:r>
      <w:r w:rsidR="00EB38AB">
        <w:rPr>
          <w:lang w:eastAsia="zh-CN"/>
        </w:rPr>
        <w:t>i</w:t>
      </w:r>
      <w:r w:rsidR="002132EE">
        <w:rPr>
          <w:lang w:eastAsia="zh-CN"/>
        </w:rPr>
        <w:t>dation</w:t>
      </w:r>
      <w:r w:rsidR="007556A2">
        <w:rPr>
          <w:lang w:eastAsia="zh-CN"/>
        </w:rPr>
        <w:t>. This</w:t>
      </w:r>
      <w:r w:rsidR="00EB38AB">
        <w:rPr>
          <w:lang w:eastAsia="zh-CN"/>
        </w:rPr>
        <w:t xml:space="preserve"> </w:t>
      </w:r>
      <w:r w:rsidR="00934758">
        <w:rPr>
          <w:lang w:eastAsia="zh-CN"/>
        </w:rPr>
        <w:t>impairs</w:t>
      </w:r>
      <w:r w:rsidR="00986D21">
        <w:rPr>
          <w:lang w:eastAsia="zh-CN"/>
        </w:rPr>
        <w:t xml:space="preserve"> </w:t>
      </w:r>
      <w:r w:rsidR="007350F5">
        <w:rPr>
          <w:lang w:eastAsia="zh-CN"/>
        </w:rPr>
        <w:t>their</w:t>
      </w:r>
      <w:r w:rsidR="00AD1FA7">
        <w:rPr>
          <w:lang w:eastAsia="zh-CN"/>
        </w:rPr>
        <w:t xml:space="preserve"> </w:t>
      </w:r>
      <w:r w:rsidR="007350F5">
        <w:rPr>
          <w:lang w:eastAsia="zh-CN"/>
        </w:rPr>
        <w:t>functional</w:t>
      </w:r>
      <w:r w:rsidR="007556A2">
        <w:rPr>
          <w:lang w:eastAsia="zh-CN"/>
        </w:rPr>
        <w:t>ity</w:t>
      </w:r>
      <w:r w:rsidR="00AD1FA7">
        <w:rPr>
          <w:lang w:eastAsia="zh-CN"/>
        </w:rPr>
        <w:t xml:space="preserve"> </w:t>
      </w:r>
      <w:r w:rsidR="00B3240F">
        <w:rPr>
          <w:lang w:eastAsia="zh-CN"/>
        </w:rPr>
        <w:fldChar w:fldCharType="begin"/>
      </w:r>
      <w:r w:rsidR="00F82771">
        <w:rPr>
          <w:lang w:eastAsia="zh-CN"/>
        </w:rPr>
        <w:instrText xml:space="preserve"> ADDIN EN.CITE &lt;EndNote&gt;&lt;Cite&gt;&lt;Author&gt;Runas&lt;/Author&gt;&lt;Year&gt;2015&lt;/Year&gt;&lt;RecNum&gt;24&lt;/RecNum&gt;&lt;DisplayText&gt;(Runas &amp;amp; Malmstadt, 2015)&lt;/DisplayText&gt;&lt;record&gt;&lt;rec-number&gt;24&lt;/rec-number&gt;&lt;foreign-keys&gt;&lt;key app="EN" db-id="warsve5adt205qe20x3p0590xraa2es2zee0" timestamp="1655282331"&gt;24&lt;/key&gt;&lt;/foreign-keys&gt;&lt;ref-type name="Journal Article"&gt;17&lt;/ref-type&gt;&lt;contributors&gt;&lt;authors&gt;&lt;author&gt;Runas, K. A.&lt;/author&gt;&lt;author&gt;Malmstadt, N.&lt;/author&gt;&lt;/authors&gt;&lt;/contributors&gt;&lt;titles&gt;&lt;title&gt;Low levels of lipid oxidation radically increase the passive permeability of lipid bilayers&lt;/title&gt;&lt;secondary-title&gt;Soft Matter&lt;/secondary-title&gt;&lt;/titles&gt;&lt;periodical&gt;&lt;full-title&gt;Soft Matter&lt;/full-title&gt;&lt;/periodical&gt;&lt;pages&gt;499-505&lt;/pages&gt;&lt;volume&gt;11&lt;/volume&gt;&lt;number&gt;3&lt;/number&gt;&lt;dates&gt;&lt;year&gt;2015&lt;/year&gt;&lt;/dates&gt;&lt;publisher&gt;The Royal Society of Chemistry&lt;/publisher&gt;&lt;isbn&gt;1744-683X&lt;/isbn&gt;&lt;work-type&gt;10.1039/C4SM01478B&lt;/work-type&gt;&lt;urls&gt;&lt;related-urls&gt;&lt;url&gt;http://dx.doi.org/10.1039/C4SM01478B&lt;/url&gt;&lt;/related-urls&gt;&lt;/urls&gt;&lt;electronic-resource-num&gt;10.1039/C4SM01478B&lt;/electronic-resource-num&gt;&lt;/record&gt;&lt;/Cite&gt;&lt;/EndNote&gt;</w:instrText>
      </w:r>
      <w:r w:rsidR="00B3240F">
        <w:rPr>
          <w:lang w:eastAsia="zh-CN"/>
        </w:rPr>
        <w:fldChar w:fldCharType="separate"/>
      </w:r>
      <w:r w:rsidR="009E54E3">
        <w:rPr>
          <w:noProof/>
          <w:lang w:eastAsia="zh-CN"/>
        </w:rPr>
        <w:t>(</w:t>
      </w:r>
      <w:hyperlink w:anchor="_ENREF_74" w:tooltip="Runas, 2015 #24" w:history="1">
        <w:r w:rsidR="00B6593C">
          <w:rPr>
            <w:noProof/>
            <w:lang w:eastAsia="zh-CN"/>
          </w:rPr>
          <w:t>Runas &amp; Malmstadt, 2015</w:t>
        </w:r>
      </w:hyperlink>
      <w:r w:rsidR="009E54E3">
        <w:rPr>
          <w:noProof/>
          <w:lang w:eastAsia="zh-CN"/>
        </w:rPr>
        <w:t>)</w:t>
      </w:r>
      <w:r w:rsidR="00B3240F">
        <w:rPr>
          <w:lang w:eastAsia="zh-CN"/>
        </w:rPr>
        <w:fldChar w:fldCharType="end"/>
      </w:r>
      <w:r w:rsidR="00B3240F">
        <w:rPr>
          <w:lang w:eastAsia="zh-CN"/>
        </w:rPr>
        <w:t xml:space="preserve">, </w:t>
      </w:r>
      <w:r w:rsidR="00EB38AB">
        <w:rPr>
          <w:lang w:eastAsia="zh-CN"/>
        </w:rPr>
        <w:t>nutritional</w:t>
      </w:r>
      <w:r w:rsidR="00AD1FA7">
        <w:rPr>
          <w:lang w:eastAsia="zh-CN"/>
        </w:rPr>
        <w:t xml:space="preserve"> </w:t>
      </w:r>
      <w:r w:rsidR="00B3240F">
        <w:rPr>
          <w:lang w:eastAsia="zh-CN"/>
        </w:rPr>
        <w:fldChar w:fldCharType="begin"/>
      </w:r>
      <w:r w:rsidR="009E54E3">
        <w:rPr>
          <w:lang w:eastAsia="zh-CN"/>
        </w:rPr>
        <w:instrText xml:space="preserve"> ADDIN EN.CITE &lt;EndNote&gt;&lt;Cite&gt;&lt;Author&gt;Schneider&lt;/Author&gt;&lt;Year&gt;2008&lt;/Year&gt;&lt;RecNum&gt;20&lt;/RecNum&gt;&lt;DisplayText&gt;(Schneider, Porter, &amp;amp; Brash, 2008)&lt;/DisplayText&gt;&lt;record&gt;&lt;rec-number&gt;20&lt;/rec-number&gt;&lt;foreign-keys&gt;&lt;key app="EN" db-id="warsve5adt205qe20x3p0590xraa2es2zee0" timestamp="1655281605"&gt;20&lt;/key&gt;</w:instrText>
      </w:r>
      <w:r w:rsidR="009E54E3" w:rsidRPr="00F82771">
        <w:rPr>
          <w:lang w:eastAsia="zh-CN"/>
        </w:rPr>
        <w:instrText>&lt;/foreign-keys&gt;&lt;ref-type name="Journal Article"&gt;17&lt;/ref-type&gt;&lt;contributors&gt;&lt;authors&gt;&lt;author&gt;Schneider, Claus&lt;/author&gt;&lt;author&gt;Porter, Ned A.&lt;/author&gt;&lt;author&gt;Brash, Alan R.&lt;/author&gt;&lt;/authors&gt;&lt;/contributors&gt;&lt;titles&gt;&lt;title&gt;Routes to 4-hydroxynonenal: fundamental issues in the mechanisms of lipid peroxidation&lt;/title&gt;&lt;secondary-title&gt;The Journal of biological chemistry&lt;/secondary-title&gt;&lt;alt-title&gt;J Biol Chem&lt;/alt-title&gt;&lt;/titles&gt;&lt;periodical&gt;&lt;full-title&gt;The Journal of biological chemistry&lt;/full-title&gt;&lt;abbr-1&gt;J Biol Chem&lt;/abbr-1&gt;&lt;/periodical&gt;&lt;alt-periodical&gt;&lt;full-title&gt;The Journal of biological chemistry&lt;/full-title&gt;&lt;abbr-1&gt;J Biol Chem&lt;/abbr-1&gt;&lt;/alt-periodical&gt;&lt;pages&gt;15539-15543&lt;/pages&gt;&lt;volume&gt;283&lt;/volume&gt;&lt;number&gt;23&lt;/number&gt;&lt;edition&gt;02/19&lt;/edition&gt;&lt;keywords&gt;&lt;keyword&gt;Aldehydes/*metabolism&lt;/keyword&gt;&lt;keyword&gt;Animals&lt;/keyword&gt;&lt;keyword&gt;Dimerization&lt;/keyword&gt;&lt;keyword&gt;Fatty Acids/*metabolism&lt;/keyword&gt;&lt;keyword&gt;Humans&lt;/keyword&gt;&lt;keyword&gt;Lipid Peroxidation/*physiology&lt;/keyword&gt;&lt;/keywords&gt;&lt;dates&gt;&lt;year&gt;2008&lt;/year&gt;&lt;/dates&gt;&lt;publisher&gt;American Society for Biochemistry and Molecular Biology&lt;/publisher&gt;&lt;isbn&gt;0021-9258&amp;#xD;1083-351X&lt;/isbn&gt;&lt;accession-num&gt;18285327&lt;/accession-num&gt;&lt;urls&gt;&lt;related-urls&gt;&lt;url&gt;https://pubmed.ncbi.nlm.nih.gov/18285327&lt;/url&gt;&lt;url&gt;https://www.ncbi.nlm.nih.gov/pmc/articles/PMC2414272/&lt;/url&gt;&lt;/related-urls&gt;&lt;/urls&gt;&lt;electronic-resource-num&gt;10.1074/jbc.R800001200&lt;/electronic-resource-num&gt;&lt;remote-database-name&gt;PubMed&lt;/remote-database-name&gt;&lt;language&gt;eng&lt;/language&gt;&lt;/record&gt;&lt;/Cite&gt;&lt;/EndNote&gt;</w:instrText>
      </w:r>
      <w:r w:rsidR="00B3240F">
        <w:rPr>
          <w:lang w:eastAsia="zh-CN"/>
        </w:rPr>
        <w:fldChar w:fldCharType="separate"/>
      </w:r>
      <w:r w:rsidR="009E54E3" w:rsidRPr="00F82771">
        <w:rPr>
          <w:noProof/>
          <w:lang w:eastAsia="zh-CN"/>
        </w:rPr>
        <w:t>(</w:t>
      </w:r>
      <w:hyperlink w:anchor="_ENREF_80" w:tooltip="Schneider, 2008 #20" w:history="1">
        <w:r w:rsidR="00B6593C" w:rsidRPr="00F82771">
          <w:rPr>
            <w:noProof/>
            <w:lang w:eastAsia="zh-CN"/>
          </w:rPr>
          <w:t>Schneider, Porter, &amp; Brash, 2008</w:t>
        </w:r>
      </w:hyperlink>
      <w:r w:rsidR="009E54E3" w:rsidRPr="00F82771">
        <w:rPr>
          <w:noProof/>
          <w:lang w:eastAsia="zh-CN"/>
        </w:rPr>
        <w:t>)</w:t>
      </w:r>
      <w:r w:rsidR="00B3240F">
        <w:rPr>
          <w:lang w:eastAsia="zh-CN"/>
        </w:rPr>
        <w:fldChar w:fldCharType="end"/>
      </w:r>
      <w:r w:rsidR="00EB38AB" w:rsidRPr="00F82771">
        <w:rPr>
          <w:lang w:eastAsia="zh-CN"/>
        </w:rPr>
        <w:t>,</w:t>
      </w:r>
      <w:r w:rsidR="006260DD" w:rsidRPr="00F82771">
        <w:rPr>
          <w:lang w:eastAsia="zh-CN"/>
        </w:rPr>
        <w:t xml:space="preserve"> sensorial</w:t>
      </w:r>
      <w:r w:rsidR="00AD1FA7" w:rsidRPr="00F82771">
        <w:rPr>
          <w:lang w:eastAsia="zh-CN"/>
        </w:rPr>
        <w:t xml:space="preserve"> </w:t>
      </w:r>
      <w:r w:rsidR="00B3240F">
        <w:rPr>
          <w:lang w:eastAsia="zh-CN"/>
        </w:rPr>
        <w:fldChar w:fldCharType="begin"/>
      </w:r>
      <w:r w:rsidR="002A79ED" w:rsidRPr="00F82771">
        <w:rPr>
          <w:lang w:eastAsia="zh-CN"/>
        </w:rPr>
        <w:instrText xml:space="preserve"> ADDIN EN.CITE &lt;EndNote&gt;&lt;Cite&gt;&lt;Author&gt;Frankel&lt;/Author&gt;&lt;Year&gt;1983&lt;/Year&gt;&lt;RecNum&gt;21&lt;/RecNum&gt;&lt;DisplayText&gt;(Frankel, 1983)&lt;/DisplayText&gt;&lt;record&gt;&lt;rec-number&gt;21&lt;/rec-number&gt;&lt;foreign-keys&gt;&lt;key app="EN" db-id="warsve5adt205qe20x3p0590xraa2es2zee0" timestamp="1655281747"&gt;21&lt;/key&gt;&lt;/foreign-keys&gt;&lt;ref-type name="Journal Article"&gt;17&lt;/ref-type&gt;&lt;contributors&gt;&lt;authors&gt;&lt;author&gt;Frankel, E. N.&lt;/author&gt;&lt;/authors&gt;&lt;/contributors&gt;&lt;titles&gt;&lt;title&gt;Volatile lipid oxidation products&lt;/title&gt;&lt;secondary-title&gt;Prog Lipid Res&lt;/secondary-title&gt;&lt;alt-title&gt;Progress in lipid research&lt;/alt-title&gt;&lt;/titles&gt;&lt;periodical&gt;&lt;full-title&gt;Prog Lipid Res&lt;/full-title&gt;&lt;abbr-1&gt;Progress in lipid research&lt;/abbr-1&gt;&lt;/periodical&gt;&lt;alt-periodical&gt;&lt;full-title&gt;Prog Lipid Res&lt;/full-title&gt;&lt;abbr-1&gt;Progress in lipid research&lt;/abbr-1&gt;&lt;/alt-periodical&gt;&lt;pages&gt;1-33&lt;/pages&gt;&lt;volume&gt;22&lt;/volume&gt;&lt;number&gt;1&lt;/number&gt;&lt;edition&gt;1983/01/01&lt;/edition&gt;&lt;keywords&gt;&lt;keyword&gt;Aldehydes/metabolism&lt;/keyword&gt;&lt;keyword&gt;Food&lt;/keyword&gt;&lt;keyword&gt;Hot Temperature&lt;/keyword&gt;&lt;keyword&gt;Linoleic Acid&lt;/keyword&gt;&lt;keyword&gt;Linoleic Acids/metabolism&lt;/keyword&gt;&lt;keyword&gt;Linolenic Acids/metabolism&lt;/keyword&gt;&lt;keyword&gt;*Lipid Metabolism&lt;/keyword&gt;&lt;keyword&gt;Lipid Peroxides/metabolism&lt;/keyword&gt;&lt;keyword&gt;Molecular Weight&lt;/keyword&gt;&lt;keyword&gt;Oils&lt;/keyword&gt;&lt;keyword&gt;Oleic Acid&lt;/keyword&gt;&lt;keyword&gt;Oleic Acids/metabolism&lt;/keyword&gt;&lt;keyword&gt;Oxidation-Reduction&lt;/keyword&gt;&lt;keyword&gt;Soybeans&lt;/keyword&gt;&lt;keyword&gt;Taste&lt;/keyword&gt;&lt;keyword&gt;Volatilization&lt;/keyword&gt;&lt;keyword&gt;alpha-Linolenic Acid&lt;/keyword&gt;&lt;/keywords&gt;&lt;dates&gt;&lt;year&gt;1983&lt;/year&gt;&lt;/dates&gt;&lt;isbn&gt;0163-7827 (Print)&amp;#xD;0163-7827&lt;/isbn&gt;&lt;accession-num&gt;6306693&lt;/accession-num&gt;&lt;urls&gt;&lt;/urls&gt;&lt;electronic-resource-num&gt;10.1016/0163-7827(83)90002-4&lt;/electronic-resource-num&gt;&lt;remote-database-provider&gt;NLM&lt;/remote-database-provider&gt;&lt;language&gt;eng&lt;/language&gt;&lt;/record&gt;&lt;/Cite&gt;&lt;/EndNote&gt;</w:instrText>
      </w:r>
      <w:r w:rsidR="00B3240F">
        <w:rPr>
          <w:lang w:eastAsia="zh-CN"/>
        </w:rPr>
        <w:fldChar w:fldCharType="separate"/>
      </w:r>
      <w:r w:rsidR="002A79ED" w:rsidRPr="00F82771">
        <w:rPr>
          <w:noProof/>
          <w:lang w:eastAsia="zh-CN"/>
        </w:rPr>
        <w:t>(</w:t>
      </w:r>
      <w:hyperlink w:anchor="_ENREF_24" w:tooltip="Frankel, 1983 #21" w:history="1">
        <w:r w:rsidR="00B6593C" w:rsidRPr="00F82771">
          <w:rPr>
            <w:noProof/>
            <w:lang w:eastAsia="zh-CN"/>
          </w:rPr>
          <w:t>Frankel, 1983</w:t>
        </w:r>
      </w:hyperlink>
      <w:r w:rsidR="002A79ED" w:rsidRPr="00F82771">
        <w:rPr>
          <w:noProof/>
          <w:lang w:eastAsia="zh-CN"/>
        </w:rPr>
        <w:t>)</w:t>
      </w:r>
      <w:r w:rsidR="00B3240F">
        <w:rPr>
          <w:lang w:eastAsia="zh-CN"/>
        </w:rPr>
        <w:fldChar w:fldCharType="end"/>
      </w:r>
      <w:r w:rsidR="007556A2" w:rsidRPr="00F82771">
        <w:rPr>
          <w:lang w:eastAsia="zh-CN"/>
        </w:rPr>
        <w:t>,</w:t>
      </w:r>
      <w:r w:rsidR="006C2CC4" w:rsidRPr="00F82771">
        <w:rPr>
          <w:lang w:eastAsia="zh-CN"/>
        </w:rPr>
        <w:t xml:space="preserve"> and</w:t>
      </w:r>
      <w:r w:rsidR="00824615" w:rsidRPr="00F82771">
        <w:rPr>
          <w:lang w:eastAsia="zh-CN"/>
        </w:rPr>
        <w:t xml:space="preserve"> mechanical</w:t>
      </w:r>
      <w:r w:rsidR="00AD1FA7" w:rsidRPr="00F82771">
        <w:rPr>
          <w:lang w:eastAsia="zh-CN"/>
        </w:rPr>
        <w:t xml:space="preserve"> </w:t>
      </w:r>
      <w:r w:rsidR="00585878">
        <w:rPr>
          <w:lang w:val="fr-FR" w:eastAsia="zh-CN"/>
        </w:rPr>
        <w:fldChar w:fldCharType="begin"/>
      </w:r>
      <w:r w:rsidR="009E54E3" w:rsidRPr="00F82771">
        <w:rPr>
          <w:lang w:eastAsia="zh-CN"/>
        </w:rPr>
        <w:instrText xml:space="preserve"> ADDIN EN.CITE &lt;EndNote&gt;&lt;Cite&gt;&lt;Author&gt;Ploeger&lt;/Author&gt;&lt;Year&gt;2009&lt;/Year&gt;&lt;RecNum&gt;68&lt;/RecNum&gt;&lt;DisplayText&gt;(Ploeger, Scalarone, &amp;amp; Chiantore, 2009)&lt;/DisplayText&gt;&lt;record&gt;&lt;rec-number&gt;68&lt;/rec-number&gt;&lt;foreign-keys&gt;&lt;key app="EN" db-id="warsve5adt205qe20x3p0590xraa2es2zee0" timestamp="1656934093"&gt;68&lt;/key&gt;&lt;/foreign-keys&gt;&lt;ref-type name="Journal Article"&gt;17&lt;/ref-type&gt;&lt;contributors&gt;&lt;authors&gt;&lt;author&gt;Ploeger, Rebecca&lt;/author&gt;&lt;author&gt;Scalarone, Dominique&lt;/author&gt;&lt;author&gt;Chiantore, Oscar&lt;/author&gt;&lt;/authors&gt;&lt;/contributors&gt;&lt;titles&gt;&lt;title&gt;Thermal analytical study of the oxidative stability of artists&amp;apos; alkyd paints&lt;/title&gt;&lt;secondary-title&gt;Polymer Degradation and Stability&lt;/secondary-title&gt;&lt;/titles&gt;&lt;periodical&gt;&lt;full-title&gt;Polymer Degradation and Stability&lt;/full-title&gt;&lt;/periodical&gt;&lt;pages&gt;2036-2041&lt;/pages&gt;&lt;volume&gt;94&lt;/volume&gt;&lt;number&gt;11&lt;/number&gt;&lt;keywords&gt;&lt;keyword&gt;Artists&amp;apos;&lt;/keyword&gt;&lt;keyword&gt;Alkyd paints&lt;/keyword&gt;&lt;keyword&gt;Oxidative stability&lt;/keyword&gt;&lt;keyword&gt;Ageing studies&lt;/keyword&gt;&lt;/keywords&gt;&lt;dates&gt;&lt;year&gt;2009&lt;/year&gt;&lt;pub-dates&gt;&lt;date&gt;2009/11/01/&lt;/date&gt;&lt;/pub-dates&gt;&lt;/dates&gt;&lt;isbn&gt;0141-3910&lt;/isbn&gt;&lt;urls&gt;&lt;related-urls&gt;&lt;url&gt;https://www.sciencedirect.com/science/article/pii/S0141391009002614&lt;/url&gt;&lt;/related-urls&gt;&lt;/urls&gt;&lt;electronic-resource-num&gt;https://doi.org/10.1016/j.polymdegradstab.2009.07.018&lt;/electronic-resource-num&gt;&lt;/record&gt;&lt;/Cite&gt;&lt;/EndNote&gt;</w:instrText>
      </w:r>
      <w:r w:rsidR="00585878">
        <w:rPr>
          <w:lang w:val="fr-FR" w:eastAsia="zh-CN"/>
        </w:rPr>
        <w:fldChar w:fldCharType="separate"/>
      </w:r>
      <w:r w:rsidR="009E54E3" w:rsidRPr="00F82771">
        <w:rPr>
          <w:noProof/>
          <w:lang w:eastAsia="zh-CN"/>
        </w:rPr>
        <w:t>(</w:t>
      </w:r>
      <w:hyperlink w:anchor="_ENREF_66" w:tooltip="Ploeger, 2009 #68" w:history="1">
        <w:r w:rsidR="00B6593C" w:rsidRPr="00F82771">
          <w:rPr>
            <w:noProof/>
            <w:lang w:eastAsia="zh-CN"/>
          </w:rPr>
          <w:t>Ploeger, Scalarone, &amp; Chiantore, 2009</w:t>
        </w:r>
      </w:hyperlink>
      <w:r w:rsidR="009E54E3" w:rsidRPr="00F82771">
        <w:rPr>
          <w:noProof/>
          <w:lang w:eastAsia="zh-CN"/>
        </w:rPr>
        <w:t>)</w:t>
      </w:r>
      <w:r w:rsidR="00585878">
        <w:rPr>
          <w:lang w:val="fr-FR" w:eastAsia="zh-CN"/>
        </w:rPr>
        <w:fldChar w:fldCharType="end"/>
      </w:r>
      <w:r w:rsidR="007350F5" w:rsidRPr="00F82771">
        <w:rPr>
          <w:lang w:eastAsia="zh-CN"/>
        </w:rPr>
        <w:t xml:space="preserve"> properties</w:t>
      </w:r>
      <w:r w:rsidR="00CB59BF" w:rsidRPr="00F82771">
        <w:rPr>
          <w:lang w:eastAsia="zh-CN"/>
        </w:rPr>
        <w:t>.</w:t>
      </w:r>
      <w:r w:rsidR="00822687" w:rsidRPr="00F82771">
        <w:rPr>
          <w:lang w:eastAsia="zh-CN"/>
        </w:rPr>
        <w:t xml:space="preserve"> The most common mono-, di- and tri-unsaturated fatty esters are oleate (C18:1), linoleate (C18:2)</w:t>
      </w:r>
      <w:r w:rsidR="00E20AF4" w:rsidRPr="00F82771">
        <w:rPr>
          <w:lang w:eastAsia="zh-CN"/>
        </w:rPr>
        <w:t>,</w:t>
      </w:r>
      <w:r w:rsidR="00822687" w:rsidRPr="00F82771">
        <w:rPr>
          <w:lang w:eastAsia="zh-CN"/>
        </w:rPr>
        <w:t xml:space="preserve"> and linolenate (C18:3)</w:t>
      </w:r>
      <w:r w:rsidR="009817C0" w:rsidRPr="00F82771">
        <w:rPr>
          <w:lang w:eastAsia="zh-CN"/>
        </w:rPr>
        <w:t>,</w:t>
      </w:r>
      <w:r w:rsidR="00822687" w:rsidRPr="00F82771">
        <w:rPr>
          <w:lang w:eastAsia="zh-CN"/>
        </w:rPr>
        <w:t xml:space="preserve"> which are present in various amount</w:t>
      </w:r>
      <w:r w:rsidR="00191271" w:rsidRPr="00F82771">
        <w:rPr>
          <w:lang w:eastAsia="zh-CN"/>
        </w:rPr>
        <w:t>s</w:t>
      </w:r>
      <w:r w:rsidR="00822687" w:rsidRPr="00F82771">
        <w:rPr>
          <w:lang w:eastAsia="zh-CN"/>
        </w:rPr>
        <w:t xml:space="preserve"> in soybean, palm, rapeseed</w:t>
      </w:r>
      <w:r w:rsidR="00191271" w:rsidRPr="00F82771">
        <w:rPr>
          <w:lang w:eastAsia="zh-CN"/>
        </w:rPr>
        <w:t>,</w:t>
      </w:r>
      <w:r w:rsidR="00822687" w:rsidRPr="00F82771">
        <w:rPr>
          <w:lang w:eastAsia="zh-CN"/>
        </w:rPr>
        <w:t xml:space="preserve"> and sunflower oils</w:t>
      </w:r>
      <w:r w:rsidR="00E22FEA" w:rsidRPr="00F82771">
        <w:t xml:space="preserve"> </w:t>
      </w:r>
      <w:r w:rsidR="00E22FEA">
        <w:rPr>
          <w:lang w:eastAsia="zh-CN"/>
        </w:rPr>
        <w:fldChar w:fldCharType="begin"/>
      </w:r>
      <w:r w:rsidR="009E54E3" w:rsidRPr="00F82771">
        <w:rPr>
          <w:lang w:eastAsia="zh-CN"/>
        </w:rPr>
        <w:instrText xml:space="preserve"> ADDIN EN.CITE &lt;EndNote&gt;&lt;Cite&gt;&lt;Author&gt;Shahidi&lt;/Author&gt;&lt;Year&gt;2005&lt;/Year&gt;&lt;RecNum&gt;91&lt;/RecNum&gt;&lt;DisplayText&gt;(Shahidi, 2005)&lt;/DisplayText&gt;&lt;record&gt;&lt;rec-number&gt;91&lt;/rec-number&gt;&lt;foreign-keys&gt;&lt;key app="EN" db-id="warsve5adt205qe20x3p0590xraa2es2zee0" timestamp="1659538346"&gt;91&lt;/key&gt;&lt;/foreign-keys&gt;&lt;ref-type name="Book"&gt;6&lt;/ref-type&gt;&lt;contributors&gt;&lt;authors&gt;&lt;author&gt;Shahidi, F.&lt;/author&gt;&lt;/authors&gt;&lt;/contributors&gt;&lt;titles&gt;&lt;title&gt;Bailey&amp;apos;s Industrial Oil &amp;amp; Fat Products&lt;/title&gt;&lt;/titles&gt;&lt;dates&gt;&lt;year&gt;2005&lt;/year&gt;&lt;/dates&gt;&lt;pub-location&gt;Hoboken, New Jersey, USA&lt;/pub-location&gt;&lt;publisher&gt;John Wiley &amp;amp; Sons&lt;/publisher&gt;&lt;urls&gt;&lt;/urls&gt;&lt;/record&gt;&lt;/Cite&gt;&lt;/EndNote&gt;</w:instrText>
      </w:r>
      <w:r w:rsidR="00E22FEA">
        <w:rPr>
          <w:lang w:eastAsia="zh-CN"/>
        </w:rPr>
        <w:fldChar w:fldCharType="separate"/>
      </w:r>
      <w:r w:rsidR="009E54E3" w:rsidRPr="00F82771">
        <w:rPr>
          <w:noProof/>
          <w:lang w:eastAsia="zh-CN"/>
        </w:rPr>
        <w:t>(</w:t>
      </w:r>
      <w:hyperlink w:anchor="_ENREF_84" w:tooltip="Shahidi, 2005 #91" w:history="1">
        <w:r w:rsidR="00B6593C" w:rsidRPr="00F82771">
          <w:rPr>
            <w:noProof/>
            <w:lang w:eastAsia="zh-CN"/>
          </w:rPr>
          <w:t>Shahidi, 2005</w:t>
        </w:r>
      </w:hyperlink>
      <w:r w:rsidR="009E54E3" w:rsidRPr="00F82771">
        <w:rPr>
          <w:noProof/>
          <w:lang w:eastAsia="zh-CN"/>
        </w:rPr>
        <w:t>)</w:t>
      </w:r>
      <w:r w:rsidR="00E22FEA">
        <w:rPr>
          <w:lang w:eastAsia="zh-CN"/>
        </w:rPr>
        <w:fldChar w:fldCharType="end"/>
      </w:r>
      <w:r w:rsidR="00822687" w:rsidRPr="00F82771">
        <w:rPr>
          <w:lang w:eastAsia="zh-CN"/>
        </w:rPr>
        <w:t xml:space="preserve">. </w:t>
      </w:r>
      <w:r w:rsidR="00822687">
        <w:rPr>
          <w:lang w:eastAsia="zh-CN"/>
        </w:rPr>
        <w:t>These four</w:t>
      </w:r>
      <w:r w:rsidR="006761E2">
        <w:rPr>
          <w:lang w:eastAsia="zh-CN"/>
        </w:rPr>
        <w:t xml:space="preserve"> vegetable</w:t>
      </w:r>
      <w:r w:rsidR="00822687">
        <w:rPr>
          <w:lang w:eastAsia="zh-CN"/>
        </w:rPr>
        <w:t xml:space="preserve"> oils represent </w:t>
      </w:r>
      <w:r w:rsidR="00B71543">
        <w:rPr>
          <w:lang w:eastAsia="zh-CN"/>
        </w:rPr>
        <w:t>around 8</w:t>
      </w:r>
      <w:r w:rsidR="006A5027">
        <w:rPr>
          <w:lang w:eastAsia="zh-CN"/>
        </w:rPr>
        <w:t>7</w:t>
      </w:r>
      <w:r w:rsidR="00B71543">
        <w:rPr>
          <w:lang w:eastAsia="zh-CN"/>
        </w:rPr>
        <w:t>% of the total vegetable oil consumed wo</w:t>
      </w:r>
      <w:r w:rsidR="003056D6">
        <w:rPr>
          <w:lang w:eastAsia="zh-CN"/>
        </w:rPr>
        <w:t xml:space="preserve">rldwide in </w:t>
      </w:r>
      <w:r w:rsidR="0053549D">
        <w:rPr>
          <w:lang w:eastAsia="zh-CN"/>
        </w:rPr>
        <w:t xml:space="preserve">2022 </w:t>
      </w:r>
      <w:r w:rsidR="003056D6">
        <w:rPr>
          <w:lang w:eastAsia="zh-CN"/>
        </w:rPr>
        <w:t xml:space="preserve">(approximately </w:t>
      </w:r>
      <w:r w:rsidR="0053549D">
        <w:rPr>
          <w:lang w:eastAsia="zh-CN"/>
        </w:rPr>
        <w:t>204</w:t>
      </w:r>
      <w:r w:rsidR="0082353E">
        <w:rPr>
          <w:rFonts w:cs="Times New Roman"/>
          <w:lang w:eastAsia="zh-CN"/>
        </w:rPr>
        <w:t>×</w:t>
      </w:r>
      <w:r w:rsidR="003056D6">
        <w:rPr>
          <w:lang w:eastAsia="zh-CN"/>
        </w:rPr>
        <w:t>10</w:t>
      </w:r>
      <w:r w:rsidR="003056D6" w:rsidRPr="003056D6">
        <w:rPr>
          <w:vertAlign w:val="superscript"/>
          <w:lang w:eastAsia="zh-CN"/>
        </w:rPr>
        <w:t>6</w:t>
      </w:r>
      <w:r w:rsidR="00B71543">
        <w:rPr>
          <w:lang w:eastAsia="zh-CN"/>
        </w:rPr>
        <w:t xml:space="preserve"> </w:t>
      </w:r>
      <w:r w:rsidR="0053549D">
        <w:rPr>
          <w:lang w:eastAsia="zh-CN"/>
        </w:rPr>
        <w:t xml:space="preserve">metric </w:t>
      </w:r>
      <w:r w:rsidR="00B71543">
        <w:rPr>
          <w:lang w:eastAsia="zh-CN"/>
        </w:rPr>
        <w:t xml:space="preserve">tons) for both food consumption (household and food industry) and industrial </w:t>
      </w:r>
      <w:r w:rsidR="00A442AB">
        <w:rPr>
          <w:lang w:eastAsia="zh-CN"/>
        </w:rPr>
        <w:t xml:space="preserve">uses </w:t>
      </w:r>
      <w:r w:rsidR="00B71543">
        <w:rPr>
          <w:lang w:eastAsia="zh-CN"/>
        </w:rPr>
        <w:t>(biodiesel, green chemistry)</w:t>
      </w:r>
      <w:r w:rsidR="0053549D">
        <w:rPr>
          <w:noProof/>
          <w:lang w:eastAsia="zh-CN"/>
        </w:rPr>
        <w:t xml:space="preserve"> </w:t>
      </w:r>
      <w:r w:rsidR="0053549D">
        <w:rPr>
          <w:noProof/>
          <w:lang w:eastAsia="zh-CN"/>
        </w:rPr>
        <w:fldChar w:fldCharType="begin"/>
      </w:r>
      <w:r w:rsidR="00263AA5">
        <w:rPr>
          <w:noProof/>
          <w:lang w:eastAsia="zh-CN"/>
        </w:rPr>
        <w:instrText xml:space="preserve"> ADDIN EN.CITE &lt;EndNote&gt;&lt;Cite&gt;&lt;Author&gt;Statista&lt;/Author&gt;&lt;Year&gt;2023&lt;/Year&gt;&lt;RecNum&gt;127&lt;/RecNum&gt;&lt;DisplayText&gt;(Statista, 2023)&lt;/DisplayText&gt;&lt;record&gt;&lt;rec-number&gt;127&lt;/rec-number&gt;&lt;foreign-keys&gt;&lt;key app="EN" db-id="warsve5adt205qe20x3p0590xraa2es2zee0" timestamp="1678106268"&gt;127&lt;/key&gt;&lt;/foreign-keys&gt;&lt;ref-type name="Web Page"&gt;12&lt;/ref-type&gt;&lt;contributors&gt;&lt;authors&gt;&lt;author&gt;Statista&lt;/author&gt;&lt;/authors&gt;&lt;secondary-authors&gt;&lt;author&gt;Statista - The portal for statistics&lt;/author&gt;&lt;/secondary-authors&gt;&lt;/contributors&gt;&lt;titles&gt;&lt;title&gt;Consumption of Vegetable Oils Worldwide From 2013/14 To 2022/23, by Oil Type (in million metric tons)&lt;/title&gt;&lt;/titles&gt;&lt;number&gt;accessed 06.03.2023&lt;/number&gt;&lt;dates&gt;&lt;year&gt;2023&lt;/year&gt;&lt;/dates&gt;&lt;urls&gt;&lt;related-urls&gt;&lt;url&gt;https://www.statista.com/statistics/263937/vegetable-oils-global-consumption/&lt;/url&gt;&lt;/related-urls&gt;&lt;/urls&gt;&lt;/record&gt;&lt;/Cite&gt;&lt;/EndNote&gt;</w:instrText>
      </w:r>
      <w:r w:rsidR="0053549D">
        <w:rPr>
          <w:noProof/>
          <w:lang w:eastAsia="zh-CN"/>
        </w:rPr>
        <w:fldChar w:fldCharType="separate"/>
      </w:r>
      <w:r w:rsidR="00263AA5">
        <w:rPr>
          <w:noProof/>
          <w:lang w:eastAsia="zh-CN"/>
        </w:rPr>
        <w:t>(</w:t>
      </w:r>
      <w:hyperlink w:anchor="_ENREF_92" w:tooltip="Statista, 2023 #127" w:history="1">
        <w:r w:rsidR="00B6593C">
          <w:rPr>
            <w:noProof/>
            <w:lang w:eastAsia="zh-CN"/>
          </w:rPr>
          <w:t>Statista, 2023</w:t>
        </w:r>
      </w:hyperlink>
      <w:r w:rsidR="00263AA5">
        <w:rPr>
          <w:noProof/>
          <w:lang w:eastAsia="zh-CN"/>
        </w:rPr>
        <w:t>)</w:t>
      </w:r>
      <w:r w:rsidR="0053549D">
        <w:rPr>
          <w:noProof/>
          <w:lang w:eastAsia="zh-CN"/>
        </w:rPr>
        <w:fldChar w:fldCharType="end"/>
      </w:r>
      <w:r w:rsidR="00E22FEA">
        <w:rPr>
          <w:lang w:eastAsia="zh-CN"/>
        </w:rPr>
        <w:t>.</w:t>
      </w:r>
      <w:r w:rsidR="00FF43DC">
        <w:rPr>
          <w:lang w:eastAsia="zh-CN"/>
        </w:rPr>
        <w:t xml:space="preserve"> It is of great interest to reduce the spoilage of these fatty acids</w:t>
      </w:r>
      <w:r w:rsidR="00BE256C">
        <w:rPr>
          <w:lang w:eastAsia="zh-CN"/>
        </w:rPr>
        <w:t xml:space="preserve"> by oxidation</w:t>
      </w:r>
      <w:r w:rsidR="00FF43DC">
        <w:rPr>
          <w:lang w:eastAsia="zh-CN"/>
        </w:rPr>
        <w:t>.</w:t>
      </w:r>
      <w:r w:rsidR="003219AD" w:rsidRPr="00822687">
        <w:rPr>
          <w:lang w:eastAsia="zh-CN"/>
        </w:rPr>
        <w:t xml:space="preserve"> </w:t>
      </w:r>
      <w:r w:rsidR="00002539">
        <w:rPr>
          <w:lang w:eastAsia="zh-CN"/>
        </w:rPr>
        <w:t>The o</w:t>
      </w:r>
      <w:r w:rsidR="00002539" w:rsidRPr="00822687">
        <w:rPr>
          <w:lang w:eastAsia="zh-CN"/>
        </w:rPr>
        <w:t xml:space="preserve">xidation </w:t>
      </w:r>
      <w:r w:rsidR="00743682">
        <w:rPr>
          <w:lang w:eastAsia="zh-CN"/>
        </w:rPr>
        <w:t>process transform</w:t>
      </w:r>
      <w:r w:rsidR="00664B68">
        <w:rPr>
          <w:lang w:eastAsia="zh-CN"/>
        </w:rPr>
        <w:t xml:space="preserve">s </w:t>
      </w:r>
      <w:r w:rsidR="008C0D28">
        <w:rPr>
          <w:lang w:eastAsia="zh-CN"/>
        </w:rPr>
        <w:t>molecular oxygen</w:t>
      </w:r>
      <w:r w:rsidR="00743682">
        <w:rPr>
          <w:lang w:eastAsia="zh-CN"/>
        </w:rPr>
        <w:t xml:space="preserve"> </w:t>
      </w:r>
      <w:r w:rsidR="008C0D28">
        <w:rPr>
          <w:lang w:eastAsia="zh-CN"/>
        </w:rPr>
        <w:t>(dioxygen)</w:t>
      </w:r>
      <w:r w:rsidR="00EE218A">
        <w:rPr>
          <w:lang w:eastAsia="zh-CN"/>
        </w:rPr>
        <w:t xml:space="preserve"> into organic oxygen incorporated </w:t>
      </w:r>
      <w:r w:rsidR="00010DFF">
        <w:rPr>
          <w:lang w:eastAsia="zh-CN"/>
        </w:rPr>
        <w:t xml:space="preserve">in cascade </w:t>
      </w:r>
      <w:r w:rsidR="00705872">
        <w:rPr>
          <w:lang w:eastAsia="zh-CN"/>
        </w:rPr>
        <w:t>throughout</w:t>
      </w:r>
      <w:r w:rsidR="00E30BD5">
        <w:rPr>
          <w:lang w:eastAsia="zh-CN"/>
        </w:rPr>
        <w:t xml:space="preserve"> various oxygenated </w:t>
      </w:r>
      <w:r w:rsidR="002214FE">
        <w:rPr>
          <w:lang w:eastAsia="zh-CN"/>
        </w:rPr>
        <w:t>organic compounds</w:t>
      </w:r>
      <w:r w:rsidR="009A27A8">
        <w:rPr>
          <w:noProof/>
          <w:lang w:eastAsia="zh-CN"/>
        </w:rPr>
        <w:t xml:space="preserve"> </w:t>
      </w:r>
      <w:r w:rsidR="009A27A8">
        <w:rPr>
          <w:noProof/>
          <w:lang w:eastAsia="zh-CN"/>
        </w:rPr>
        <w:fldChar w:fldCharType="begin"/>
      </w:r>
      <w:r w:rsidR="008F6825">
        <w:rPr>
          <w:noProof/>
          <w:lang w:eastAsia="zh-CN"/>
        </w:rPr>
        <w:instrText xml:space="preserve"> ADDIN EN.CITE &lt;EndNote&gt;&lt;Cite&gt;&lt;Author&gt;Touffet&lt;/Author&gt;&lt;Year&gt;2018&lt;/Year&gt;&lt;RecNum&gt;113&lt;/RecNum&gt;&lt;DisplayText&gt;(Touffet, Patsioura, Ziaiifar, Eveleigh, &amp;amp; Vitrac, 2018)&lt;/DisplayText&gt;&lt;record&gt;&lt;rec-number&gt;113&lt;/rec-number&gt;&lt;foreign-keys&gt;&lt;key app="EN" db-id="warsve5adt205qe20x3p0590xraa2es2zee0" timestamp="1674055562"&gt;113&lt;/key&gt;&lt;/foreign-keys&gt;&lt;ref-type name="Journal Article"&gt;17&lt;/ref-type&gt;&lt;contributors&gt;&lt;authors&gt;&lt;author&gt;Touffet, M.&lt;/author&gt;&lt;author&gt;Patsioura, A.&lt;/author&gt;&lt;author&gt;Ziaiifar, A. M.&lt;/author&gt;&lt;author&gt;Eveleigh, L.&lt;/author&gt;&lt;author&gt;Vitrac, O.&lt;/author&gt;&lt;/authors&gt;&lt;/contributors&gt;&lt;titles&gt;&lt;title&gt;Online reconstruction of oil oxidation kinetics and reaction schemes during deep-frying by deconvolution of ATR-FTIR spectra&lt;/title&gt;&lt;secondary-title&gt;Journal of Food Engineering&lt;/secondary-title&gt;&lt;/titles&gt;&lt;periodical&gt;&lt;full-title&gt;Journal of Food Engineering&lt;/full-title&gt;&lt;/periodical&gt;&lt;pages&gt;1-16&lt;/pages&gt;&lt;volume&gt;224&lt;/volume&gt;&lt;keywords&gt;&lt;keyword&gt;Oil thermo-oxidation&lt;/keyword&gt;&lt;keyword&gt;Deep-frying&lt;/keyword&gt;&lt;keyword&gt;FTIR&lt;/keyword&gt;&lt;keyword&gt;Deconvolution&lt;/keyword&gt;&lt;keyword&gt;Local reconstruction of reaction pathways&lt;/keyword&gt;&lt;/keywords&gt;&lt;dates&gt;&lt;year&gt;2018&lt;/year&gt;&lt;pub-dates&gt;&lt;date&gt;2018/05/01/&lt;/date&gt;&lt;/pub-dates&gt;&lt;/dates&gt;&lt;isbn&gt;0260-8774&lt;/isbn&gt;&lt;urls&gt;&lt;related-urls&gt;&lt;url&gt;https://www.sciencedirect.com/science/article/pii/S0260877417305423&lt;/url&gt;&lt;/related-urls&gt;&lt;/urls&gt;&lt;electronic-resource-num&gt;https://doi.org/10.1016/j.jfoodeng.2017.12.015&lt;/electronic-resource-num&gt;&lt;/record&gt;&lt;/Cite&gt;&lt;/EndNote&gt;</w:instrText>
      </w:r>
      <w:r w:rsidR="009A27A8">
        <w:rPr>
          <w:noProof/>
          <w:lang w:eastAsia="zh-CN"/>
        </w:rPr>
        <w:fldChar w:fldCharType="separate"/>
      </w:r>
      <w:r w:rsidR="008F6825">
        <w:rPr>
          <w:noProof/>
          <w:lang w:eastAsia="zh-CN"/>
        </w:rPr>
        <w:t>(</w:t>
      </w:r>
      <w:hyperlink w:anchor="_ENREF_98" w:tooltip="Touffet, 2018 #113" w:history="1">
        <w:r w:rsidR="00B6593C">
          <w:rPr>
            <w:noProof/>
            <w:lang w:eastAsia="zh-CN"/>
          </w:rPr>
          <w:t>Touffet, Patsioura, Ziaiifar, Eveleigh, &amp; Vitrac, 2018</w:t>
        </w:r>
      </w:hyperlink>
      <w:r w:rsidR="008F6825">
        <w:rPr>
          <w:noProof/>
          <w:lang w:eastAsia="zh-CN"/>
        </w:rPr>
        <w:t>)</w:t>
      </w:r>
      <w:r w:rsidR="009A27A8">
        <w:rPr>
          <w:noProof/>
          <w:lang w:eastAsia="zh-CN"/>
        </w:rPr>
        <w:fldChar w:fldCharType="end"/>
      </w:r>
      <w:r w:rsidR="005B659D">
        <w:rPr>
          <w:lang w:eastAsia="zh-CN"/>
        </w:rPr>
        <w:t>.</w:t>
      </w:r>
      <w:r w:rsidR="006D4F12">
        <w:rPr>
          <w:lang w:eastAsia="zh-CN"/>
        </w:rPr>
        <w:t xml:space="preserve"> </w:t>
      </w:r>
      <w:r w:rsidR="00C828D2">
        <w:rPr>
          <w:lang w:eastAsia="zh-CN"/>
        </w:rPr>
        <w:t>The first step</w:t>
      </w:r>
      <w:r w:rsidR="003B054D">
        <w:rPr>
          <w:lang w:eastAsia="zh-CN"/>
        </w:rPr>
        <w:t>s involve</w:t>
      </w:r>
      <w:r w:rsidR="00D0569C">
        <w:rPr>
          <w:lang w:eastAsia="zh-CN"/>
        </w:rPr>
        <w:t xml:space="preserve"> </w:t>
      </w:r>
      <w:r w:rsidR="00175A71">
        <w:rPr>
          <w:lang w:eastAsia="zh-CN"/>
        </w:rPr>
        <w:t xml:space="preserve">the </w:t>
      </w:r>
      <w:r w:rsidR="00D0569C">
        <w:rPr>
          <w:lang w:eastAsia="zh-CN"/>
        </w:rPr>
        <w:t>dissolution</w:t>
      </w:r>
      <w:r w:rsidR="009A27A8">
        <w:rPr>
          <w:lang w:eastAsia="zh-CN"/>
        </w:rPr>
        <w:t xml:space="preserve"> of oxygen</w:t>
      </w:r>
      <w:r w:rsidR="00D0569C">
        <w:rPr>
          <w:lang w:eastAsia="zh-CN"/>
        </w:rPr>
        <w:t xml:space="preserve"> </w:t>
      </w:r>
      <w:r w:rsidR="00C67CC4">
        <w:rPr>
          <w:lang w:eastAsia="zh-CN"/>
        </w:rPr>
        <w:t xml:space="preserve">in </w:t>
      </w:r>
      <w:r w:rsidR="00C828D2">
        <w:rPr>
          <w:lang w:eastAsia="zh-CN"/>
        </w:rPr>
        <w:t>liquid oils and fats</w:t>
      </w:r>
      <w:r w:rsidR="00175A71">
        <w:rPr>
          <w:lang w:eastAsia="zh-CN"/>
        </w:rPr>
        <w:t xml:space="preserve"> and the </w:t>
      </w:r>
      <w:r w:rsidR="0044542A" w:rsidRPr="00822687">
        <w:rPr>
          <w:lang w:eastAsia="zh-CN"/>
        </w:rPr>
        <w:t>abstraction of labile hydrogens</w:t>
      </w:r>
      <w:r w:rsidR="003412CD" w:rsidRPr="00822687">
        <w:rPr>
          <w:lang w:eastAsia="zh-CN"/>
        </w:rPr>
        <w:t xml:space="preserve"> of the unsaturated fatty esters</w:t>
      </w:r>
      <w:r w:rsidR="0044542A" w:rsidRPr="00822687">
        <w:rPr>
          <w:lang w:eastAsia="zh-CN"/>
        </w:rPr>
        <w:t xml:space="preserve"> in </w:t>
      </w:r>
      <w:r w:rsidR="007556A2">
        <w:rPr>
          <w:lang w:eastAsia="zh-CN"/>
        </w:rPr>
        <w:t>α-</w:t>
      </w:r>
      <w:r w:rsidR="0044542A" w:rsidRPr="00822687">
        <w:rPr>
          <w:lang w:eastAsia="zh-CN"/>
        </w:rPr>
        <w:t>position</w:t>
      </w:r>
      <w:r w:rsidR="007556A2">
        <w:rPr>
          <w:lang w:eastAsia="zh-CN"/>
        </w:rPr>
        <w:t>s</w:t>
      </w:r>
      <w:r w:rsidR="0044542A" w:rsidRPr="00822687">
        <w:rPr>
          <w:lang w:eastAsia="zh-CN"/>
        </w:rPr>
        <w:t xml:space="preserve"> of unsaturations</w:t>
      </w:r>
      <w:r w:rsidR="00FF070F" w:rsidRPr="00822687">
        <w:rPr>
          <w:lang w:eastAsia="zh-CN"/>
        </w:rPr>
        <w:t xml:space="preserve"> by </w:t>
      </w:r>
      <w:r w:rsidR="00F0727B" w:rsidRPr="00822687">
        <w:rPr>
          <w:lang w:eastAsia="zh-CN"/>
        </w:rPr>
        <w:t>oxygen</w:t>
      </w:r>
      <w:r w:rsidR="00F0727B">
        <w:rPr>
          <w:lang w:eastAsia="zh-CN"/>
        </w:rPr>
        <w:t>-</w:t>
      </w:r>
      <w:r w:rsidR="00FF070F" w:rsidRPr="00822687">
        <w:rPr>
          <w:lang w:eastAsia="zh-CN"/>
        </w:rPr>
        <w:t>centered radicals peroxy</w:t>
      </w:r>
      <w:r w:rsidR="00612E22">
        <w:rPr>
          <w:lang w:eastAsia="zh-CN"/>
        </w:rPr>
        <w:t>l</w:t>
      </w:r>
      <w:r w:rsidR="00FF070F" w:rsidRPr="00822687">
        <w:rPr>
          <w:lang w:eastAsia="zh-CN"/>
        </w:rPr>
        <w:t>, alkoxy</w:t>
      </w:r>
      <w:r w:rsidR="00612E22">
        <w:rPr>
          <w:lang w:eastAsia="zh-CN"/>
        </w:rPr>
        <w:t>l</w:t>
      </w:r>
      <w:r w:rsidR="00AE2571">
        <w:rPr>
          <w:lang w:eastAsia="zh-CN"/>
        </w:rPr>
        <w:t>,</w:t>
      </w:r>
      <w:r w:rsidR="00FF070F" w:rsidRPr="00822687">
        <w:rPr>
          <w:lang w:eastAsia="zh-CN"/>
        </w:rPr>
        <w:t xml:space="preserve"> and hydroxy</w:t>
      </w:r>
      <w:r w:rsidR="00612E22">
        <w:rPr>
          <w:lang w:eastAsia="zh-CN"/>
        </w:rPr>
        <w:t>l</w:t>
      </w:r>
      <w:r w:rsidR="00555025">
        <w:rPr>
          <w:lang w:eastAsia="zh-CN"/>
        </w:rPr>
        <w:t xml:space="preserve"> </w:t>
      </w:r>
      <w:r w:rsidR="00555025">
        <w:rPr>
          <w:lang w:eastAsia="zh-CN"/>
        </w:rPr>
        <w:fldChar w:fldCharType="begin">
          <w:fldData xml:space="preserve">PEVuZE5vdGU+PENpdGU+PEF1dGhvcj5GcmFua2VsPC9BdXRob3I+PFllYXI+MjAxMjwvWWVhcj48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</w:fldData>
        </w:fldChar>
      </w:r>
      <w:r w:rsidR="002A79ED">
        <w:rPr>
          <w:lang w:eastAsia="zh-CN"/>
        </w:rPr>
        <w:instrText xml:space="preserve"> ADDIN EN.CITE </w:instrText>
      </w:r>
      <w:r w:rsidR="002A79ED">
        <w:rPr>
          <w:lang w:eastAsia="zh-CN"/>
        </w:rPr>
        <w:fldChar w:fldCharType="begin">
          <w:fldData xml:space="preserve">PEVuZE5vdGU+PENpdGU+PEF1dGhvcj5GcmFua2VsPC9BdXRob3I+PFllYXI+MjAxMjwvWWVhcj48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</w:fldData>
        </w:fldChar>
      </w:r>
      <w:r w:rsidR="002A79ED">
        <w:rPr>
          <w:lang w:eastAsia="zh-CN"/>
        </w:rPr>
        <w:instrText xml:space="preserve"> ADDIN EN.CITE.DATA </w:instrText>
      </w:r>
      <w:r w:rsidR="002A79ED">
        <w:rPr>
          <w:lang w:eastAsia="zh-CN"/>
        </w:rPr>
      </w:r>
      <w:r w:rsidR="002A79ED">
        <w:rPr>
          <w:lang w:eastAsia="zh-CN"/>
        </w:rPr>
        <w:fldChar w:fldCharType="end"/>
      </w:r>
      <w:r w:rsidR="00555025">
        <w:rPr>
          <w:lang w:eastAsia="zh-CN"/>
        </w:rPr>
      </w:r>
      <w:r w:rsidR="00555025">
        <w:rPr>
          <w:lang w:eastAsia="zh-CN"/>
        </w:rPr>
        <w:fldChar w:fldCharType="separate"/>
      </w:r>
      <w:r w:rsidR="002A79ED">
        <w:rPr>
          <w:noProof/>
          <w:lang w:eastAsia="zh-CN"/>
        </w:rPr>
        <w:t>(</w:t>
      </w:r>
      <w:hyperlink w:anchor="_ENREF_26" w:tooltip="Frankel, 2012 #34" w:history="1">
        <w:r w:rsidR="00B6593C">
          <w:rPr>
            <w:noProof/>
            <w:lang w:eastAsia="zh-CN"/>
          </w:rPr>
          <w:t>Frankel, 2012</w:t>
        </w:r>
      </w:hyperlink>
      <w:r w:rsidR="002A79ED">
        <w:rPr>
          <w:noProof/>
          <w:lang w:eastAsia="zh-CN"/>
        </w:rPr>
        <w:t xml:space="preserve">; </w:t>
      </w:r>
      <w:hyperlink w:anchor="_ENREF_27" w:tooltip="Frankel, 1984 #35" w:history="1">
        <w:r w:rsidR="00B6593C">
          <w:rPr>
            <w:noProof/>
            <w:lang w:eastAsia="zh-CN"/>
          </w:rPr>
          <w:t>Frankel, Garwood, Khambay, Moss, &amp; Weedon, 1984</w:t>
        </w:r>
      </w:hyperlink>
      <w:r w:rsidR="002A79ED">
        <w:rPr>
          <w:noProof/>
          <w:lang w:eastAsia="zh-CN"/>
        </w:rPr>
        <w:t xml:space="preserve">; </w:t>
      </w:r>
      <w:hyperlink w:anchor="_ENREF_28" w:tooltip="Frankel, 1982 #36" w:history="1">
        <w:r w:rsidR="00B6593C">
          <w:rPr>
            <w:noProof/>
            <w:lang w:eastAsia="zh-CN"/>
          </w:rPr>
          <w:t>Frankel, Garwood, Vinson, &amp; Weedon, 1982</w:t>
        </w:r>
      </w:hyperlink>
      <w:r w:rsidR="002A79ED">
        <w:rPr>
          <w:noProof/>
          <w:lang w:eastAsia="zh-CN"/>
        </w:rPr>
        <w:t>)</w:t>
      </w:r>
      <w:r w:rsidR="00555025">
        <w:rPr>
          <w:lang w:eastAsia="zh-CN"/>
        </w:rPr>
        <w:fldChar w:fldCharType="end"/>
      </w:r>
      <w:r w:rsidR="006C2CC4" w:rsidRPr="00822687">
        <w:rPr>
          <w:lang w:eastAsia="zh-CN"/>
        </w:rPr>
        <w:t>.</w:t>
      </w:r>
      <w:r w:rsidR="005A784B">
        <w:rPr>
          <w:lang w:eastAsia="zh-CN"/>
        </w:rPr>
        <w:t xml:space="preserve"> </w:t>
      </w:r>
      <w:r w:rsidR="00154301">
        <w:rPr>
          <w:lang w:eastAsia="zh-CN"/>
        </w:rPr>
        <w:t>Triplet oxygen</w:t>
      </w:r>
      <w:r w:rsidR="005A784B">
        <w:rPr>
          <w:lang w:eastAsia="zh-CN"/>
        </w:rPr>
        <w:t xml:space="preserve"> </w:t>
      </w:r>
      <w:r w:rsidR="00154301">
        <w:rPr>
          <w:lang w:eastAsia="zh-CN"/>
        </w:rPr>
        <w:t>is</w:t>
      </w:r>
      <w:r w:rsidR="00A160B4">
        <w:rPr>
          <w:lang w:eastAsia="zh-CN"/>
        </w:rPr>
        <w:t xml:space="preserve"> a di</w:t>
      </w:r>
      <w:r w:rsidR="00842AF2">
        <w:rPr>
          <w:lang w:eastAsia="zh-CN"/>
        </w:rPr>
        <w:t>-</w:t>
      </w:r>
      <w:r w:rsidR="00A160B4">
        <w:rPr>
          <w:lang w:eastAsia="zh-CN"/>
        </w:rPr>
        <w:t>radical and</w:t>
      </w:r>
      <w:r w:rsidR="00154301">
        <w:rPr>
          <w:lang w:eastAsia="zh-CN"/>
        </w:rPr>
        <w:t xml:space="preserve"> the </w:t>
      </w:r>
      <w:r w:rsidR="005A784B">
        <w:rPr>
          <w:lang w:eastAsia="zh-CN"/>
        </w:rPr>
        <w:t xml:space="preserve">most common allotrope </w:t>
      </w:r>
      <w:r w:rsidR="00AB5F62">
        <w:rPr>
          <w:lang w:eastAsia="zh-CN"/>
        </w:rPr>
        <w:t xml:space="preserve">of </w:t>
      </w:r>
      <w:r w:rsidR="00154301">
        <w:rPr>
          <w:lang w:eastAsia="zh-CN"/>
        </w:rPr>
        <w:t>di</w:t>
      </w:r>
      <w:r w:rsidR="00AB5F62">
        <w:rPr>
          <w:lang w:eastAsia="zh-CN"/>
        </w:rPr>
        <w:t>oxygen</w:t>
      </w:r>
      <w:r w:rsidR="007E1728">
        <w:rPr>
          <w:lang w:eastAsia="zh-CN"/>
        </w:rPr>
        <w:t xml:space="preserve"> capable of attac</w:t>
      </w:r>
      <w:r w:rsidR="00A160B4">
        <w:rPr>
          <w:lang w:eastAsia="zh-CN"/>
        </w:rPr>
        <w:t xml:space="preserve">king the </w:t>
      </w:r>
      <w:r w:rsidR="00D92C95">
        <w:rPr>
          <w:lang w:eastAsia="zh-CN"/>
        </w:rPr>
        <w:t>alkyl radical</w:t>
      </w:r>
      <w:r w:rsidR="003D3A74">
        <w:rPr>
          <w:lang w:eastAsia="zh-CN"/>
        </w:rPr>
        <w:t xml:space="preserve"> </w:t>
      </w:r>
      <w:r w:rsidR="00AE2571">
        <w:rPr>
          <w:lang w:eastAsia="zh-CN"/>
        </w:rPr>
        <w:t>produced previously.</w:t>
      </w:r>
      <w:r w:rsidR="00653C0D">
        <w:rPr>
          <w:lang w:eastAsia="zh-CN"/>
        </w:rPr>
        <w:t xml:space="preserve"> The </w:t>
      </w:r>
      <w:r w:rsidR="00810D5E">
        <w:rPr>
          <w:lang w:eastAsia="zh-CN"/>
        </w:rPr>
        <w:t xml:space="preserve">reaction led to products with a </w:t>
      </w:r>
      <w:r w:rsidR="00D81476">
        <w:rPr>
          <w:lang w:eastAsia="zh-CN"/>
        </w:rPr>
        <w:t>free valence</w:t>
      </w:r>
      <w:r w:rsidR="00CF154A">
        <w:rPr>
          <w:lang w:eastAsia="zh-CN"/>
        </w:rPr>
        <w:t xml:space="preserve"> (</w:t>
      </w:r>
      <w:r w:rsidR="00E52FF1">
        <w:rPr>
          <w:lang w:eastAsia="zh-CN"/>
        </w:rPr>
        <w:t>unpaired electron</w:t>
      </w:r>
      <w:r w:rsidR="00CF154A">
        <w:rPr>
          <w:lang w:eastAsia="zh-CN"/>
        </w:rPr>
        <w:t>)</w:t>
      </w:r>
      <w:r w:rsidR="00D81476">
        <w:rPr>
          <w:lang w:eastAsia="zh-CN"/>
        </w:rPr>
        <w:t>, which will propagate</w:t>
      </w:r>
      <w:r w:rsidR="009A77C2">
        <w:rPr>
          <w:lang w:eastAsia="zh-CN"/>
        </w:rPr>
        <w:t xml:space="preserve"> until </w:t>
      </w:r>
      <w:r w:rsidR="00387744">
        <w:rPr>
          <w:lang w:eastAsia="zh-CN"/>
        </w:rPr>
        <w:t>two</w:t>
      </w:r>
      <w:r w:rsidR="00597AB8">
        <w:rPr>
          <w:lang w:eastAsia="zh-CN"/>
        </w:rPr>
        <w:t xml:space="preserve"> radical</w:t>
      </w:r>
      <w:r w:rsidR="00AB490E">
        <w:rPr>
          <w:lang w:eastAsia="zh-CN"/>
        </w:rPr>
        <w:t>s</w:t>
      </w:r>
      <w:r w:rsidR="00597AB8">
        <w:rPr>
          <w:lang w:eastAsia="zh-CN"/>
        </w:rPr>
        <w:t xml:space="preserve"> recombine together to decrease the number of free valences.</w:t>
      </w:r>
    </w:p>
    <w:p w14:paraId="23C76953" w14:textId="5DE5F458" w:rsidR="00D92C95" w:rsidRPr="0082353E" w:rsidRDefault="000258EE" w:rsidP="005F634E">
      <w:pPr>
        <w:rPr>
          <w:rFonts w:cs="Times New Roman"/>
          <w:lang w:eastAsia="zh-CN"/>
        </w:rPr>
      </w:pPr>
      <w:r>
        <w:rPr>
          <w:lang w:eastAsia="zh-CN"/>
        </w:rPr>
        <w:lastRenderedPageBreak/>
        <w:t xml:space="preserve"> </w:t>
      </w:r>
      <w:r w:rsidR="00A918D2">
        <w:rPr>
          <w:lang w:eastAsia="zh-CN"/>
        </w:rPr>
        <w:t>M</w:t>
      </w:r>
      <w:r w:rsidR="002112FD">
        <w:rPr>
          <w:lang w:eastAsia="zh-CN"/>
        </w:rPr>
        <w:t xml:space="preserve">odeling of lipid oxidation </w:t>
      </w:r>
      <w:r w:rsidR="003E0DA6">
        <w:rPr>
          <w:lang w:eastAsia="zh-CN"/>
        </w:rPr>
        <w:t xml:space="preserve">has </w:t>
      </w:r>
      <w:r>
        <w:rPr>
          <w:lang w:eastAsia="zh-CN"/>
        </w:rPr>
        <w:t xml:space="preserve">shown a </w:t>
      </w:r>
      <w:r w:rsidR="003E0DA6">
        <w:rPr>
          <w:lang w:eastAsia="zh-CN"/>
        </w:rPr>
        <w:t>renewed interest during the last decade</w:t>
      </w:r>
      <w:r w:rsidR="00A918D2">
        <w:rPr>
          <w:lang w:eastAsia="zh-CN"/>
        </w:rPr>
        <w:t xml:space="preserve"> </w:t>
      </w:r>
      <w:r w:rsidR="00A918D2">
        <w:rPr>
          <w:lang w:eastAsia="zh-CN"/>
        </w:rPr>
        <w:fldChar w:fldCharType="begin">
          <w:fldData xml:space="preserve">PEVuZE5vdGU+PENpdGU+PEF1dGhvcj5TY2hyb8OrbjwvQXV0aG9yPjxZZWFyPjIwMjI8L1llYXI+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</w:fldData>
        </w:fldChar>
      </w:r>
      <w:r w:rsidR="008F6825">
        <w:rPr>
          <w:lang w:eastAsia="zh-CN"/>
        </w:rPr>
        <w:instrText xml:space="preserve"> ADDIN EN.CITE </w:instrText>
      </w:r>
      <w:r w:rsidR="008F6825">
        <w:rPr>
          <w:lang w:eastAsia="zh-CN"/>
        </w:rPr>
        <w:fldChar w:fldCharType="begin">
          <w:fldData xml:space="preserve">PEVuZE5vdGU+PENpdGU+PEF1dGhvcj5TY2hyb8OrbjwvQXV0aG9yPjxZZWFyPjIwMjI8L1llYXI+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</w:fldData>
        </w:fldChar>
      </w:r>
      <w:r w:rsidR="008F6825">
        <w:rPr>
          <w:lang w:eastAsia="zh-CN"/>
        </w:rPr>
        <w:instrText xml:space="preserve"> ADDIN EN.CITE.DATA </w:instrText>
      </w:r>
      <w:r w:rsidR="008F6825">
        <w:rPr>
          <w:lang w:eastAsia="zh-CN"/>
        </w:rPr>
      </w:r>
      <w:r w:rsidR="008F6825">
        <w:rPr>
          <w:lang w:eastAsia="zh-CN"/>
        </w:rPr>
        <w:fldChar w:fldCharType="end"/>
      </w:r>
      <w:r w:rsidR="00A918D2">
        <w:rPr>
          <w:lang w:eastAsia="zh-CN"/>
        </w:rPr>
      </w:r>
      <w:r w:rsidR="00A918D2">
        <w:rPr>
          <w:lang w:eastAsia="zh-CN"/>
        </w:rPr>
        <w:fldChar w:fldCharType="separate"/>
      </w:r>
      <w:r w:rsidR="008F6825">
        <w:rPr>
          <w:noProof/>
          <w:lang w:eastAsia="zh-CN"/>
        </w:rPr>
        <w:t>(</w:t>
      </w:r>
      <w:hyperlink w:anchor="_ENREF_56" w:tooltip="Navaneeth, 2017 #75" w:history="1">
        <w:r w:rsidR="00B6593C">
          <w:rPr>
            <w:noProof/>
            <w:lang w:eastAsia="zh-CN"/>
          </w:rPr>
          <w:t>Navaneeth, Kumar, Mehta, &amp; Hermanns, 2017</w:t>
        </w:r>
      </w:hyperlink>
      <w:r w:rsidR="008F6825">
        <w:rPr>
          <w:noProof/>
          <w:lang w:eastAsia="zh-CN"/>
        </w:rPr>
        <w:t xml:space="preserve">; </w:t>
      </w:r>
      <w:hyperlink w:anchor="_ENREF_63" w:tooltip="Patsioura, 2017 #38" w:history="1">
        <w:r w:rsidR="00B6593C">
          <w:rPr>
            <w:noProof/>
            <w:lang w:eastAsia="zh-CN"/>
          </w:rPr>
          <w:t>Patsioura, Ziaiifar, Smith, Menzel, &amp; Vitrac, 2017</w:t>
        </w:r>
      </w:hyperlink>
      <w:r w:rsidR="008F6825">
        <w:rPr>
          <w:noProof/>
          <w:lang w:eastAsia="zh-CN"/>
        </w:rPr>
        <w:t xml:space="preserve">; </w:t>
      </w:r>
      <w:hyperlink w:anchor="_ENREF_70" w:tooltip="Richaud, 2012 #27" w:history="1">
        <w:r w:rsidR="00B6593C">
          <w:rPr>
            <w:noProof/>
            <w:lang w:eastAsia="zh-CN"/>
          </w:rPr>
          <w:t>Richaud et al., 2012</w:t>
        </w:r>
      </w:hyperlink>
      <w:r w:rsidR="008F6825">
        <w:rPr>
          <w:noProof/>
          <w:lang w:eastAsia="zh-CN"/>
        </w:rPr>
        <w:t xml:space="preserve">; </w:t>
      </w:r>
      <w:hyperlink w:anchor="_ENREF_71" w:tooltip="Richaud, 2013 #7" w:history="1">
        <w:r w:rsidR="00B6593C">
          <w:rPr>
            <w:noProof/>
            <w:lang w:eastAsia="zh-CN"/>
          </w:rPr>
          <w:t>Richaud, Fayolle, Verdu, &amp; Rychlý, 2013</w:t>
        </w:r>
      </w:hyperlink>
      <w:r w:rsidR="008F6825">
        <w:rPr>
          <w:noProof/>
          <w:lang w:eastAsia="zh-CN"/>
        </w:rPr>
        <w:t xml:space="preserve">; </w:t>
      </w:r>
      <w:hyperlink w:anchor="_ENREF_82" w:tooltip="Schroën, 2022 #85" w:history="1">
        <w:r w:rsidR="00B6593C">
          <w:rPr>
            <w:noProof/>
            <w:lang w:eastAsia="zh-CN"/>
          </w:rPr>
          <w:t>Schroën &amp; Berton-Carabin, 2022</w:t>
        </w:r>
      </w:hyperlink>
      <w:r w:rsidR="008F6825">
        <w:rPr>
          <w:noProof/>
          <w:lang w:eastAsia="zh-CN"/>
        </w:rPr>
        <w:t xml:space="preserve">; </w:t>
      </w:r>
      <w:hyperlink w:anchor="_ENREF_97" w:tooltip="Touffet, 2021 #1" w:history="1">
        <w:r w:rsidR="00B6593C">
          <w:rPr>
            <w:noProof/>
            <w:lang w:eastAsia="zh-CN"/>
          </w:rPr>
          <w:t>Touffet, Allouche, Ariane, &amp; Vitrac, 2021</w:t>
        </w:r>
      </w:hyperlink>
      <w:r w:rsidR="008F6825">
        <w:rPr>
          <w:noProof/>
          <w:lang w:eastAsia="zh-CN"/>
        </w:rPr>
        <w:t>)</w:t>
      </w:r>
      <w:r w:rsidR="00A918D2">
        <w:rPr>
          <w:lang w:eastAsia="zh-CN"/>
        </w:rPr>
        <w:fldChar w:fldCharType="end"/>
      </w:r>
      <w:r w:rsidR="00A918D2">
        <w:rPr>
          <w:lang w:eastAsia="zh-CN"/>
        </w:rPr>
        <w:t>.</w:t>
      </w:r>
      <w:r w:rsidR="00406B24" w:rsidRPr="0044542A">
        <w:rPr>
          <w:lang w:eastAsia="zh-CN"/>
        </w:rPr>
        <w:t xml:space="preserve"> </w:t>
      </w:r>
      <w:r w:rsidR="00A918D2">
        <w:rPr>
          <w:lang w:eastAsia="zh-CN"/>
        </w:rPr>
        <w:t>It</w:t>
      </w:r>
      <w:r w:rsidR="00721D29" w:rsidRPr="001F32FE">
        <w:rPr>
          <w:lang w:eastAsia="zh-CN"/>
        </w:rPr>
        <w:t xml:space="preserve"> is often described </w:t>
      </w:r>
      <w:r>
        <w:rPr>
          <w:lang w:eastAsia="zh-CN"/>
        </w:rPr>
        <w:t xml:space="preserve">through </w:t>
      </w:r>
      <w:r w:rsidR="00721D29" w:rsidRPr="001F32FE">
        <w:rPr>
          <w:lang w:eastAsia="zh-CN"/>
        </w:rPr>
        <w:t>lumped mechanisms</w:t>
      </w:r>
      <w:r w:rsidR="00406B24">
        <w:rPr>
          <w:lang w:eastAsia="zh-CN"/>
        </w:rPr>
        <w:t xml:space="preserve"> </w:t>
      </w:r>
      <w:r w:rsidR="00D7470A">
        <w:rPr>
          <w:lang w:eastAsia="zh-CN"/>
        </w:rPr>
        <w:t>al</w:t>
      </w:r>
      <w:r w:rsidR="000339AF">
        <w:rPr>
          <w:lang w:eastAsia="zh-CN"/>
        </w:rPr>
        <w:t>though</w:t>
      </w:r>
      <w:r w:rsidR="00406B24">
        <w:rPr>
          <w:lang w:eastAsia="zh-CN"/>
        </w:rPr>
        <w:t xml:space="preserve"> </w:t>
      </w:r>
      <w:r w:rsidR="00D7470A">
        <w:rPr>
          <w:lang w:eastAsia="zh-CN"/>
        </w:rPr>
        <w:t xml:space="preserve">different fatty esters </w:t>
      </w:r>
      <w:r w:rsidR="00406B24">
        <w:rPr>
          <w:lang w:eastAsia="zh-CN"/>
        </w:rPr>
        <w:t>exhibit different reactivities to oxidation</w:t>
      </w:r>
      <w:r w:rsidR="00406B24" w:rsidRPr="00406B24">
        <w:t xml:space="preserve"> </w:t>
      </w:r>
      <w:r w:rsidR="00406B24">
        <w:rPr>
          <w:lang w:eastAsia="zh-CN"/>
        </w:rPr>
        <w:fldChar w:fldCharType="begin">
          <w:fldData xml:space="preserve">PEVuZE5vdGU+PENpdGU+PEF1dGhvcj5Ub3VmZmV0PC9BdXRob3I+PFllYXI+MjAyMTwvWWVhcj48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</w:fldData>
        </w:fldChar>
      </w:r>
      <w:r w:rsidR="002A79ED">
        <w:rPr>
          <w:lang w:eastAsia="zh-CN"/>
        </w:rPr>
        <w:instrText xml:space="preserve"> ADDIN EN.CITE </w:instrText>
      </w:r>
      <w:r w:rsidR="002A79ED">
        <w:rPr>
          <w:lang w:eastAsia="zh-CN"/>
        </w:rPr>
        <w:fldChar w:fldCharType="begin">
          <w:fldData xml:space="preserve">PEVuZE5vdGU+PENpdGU+PEF1dGhvcj5Ub3VmZmV0PC9BdXRob3I+PFllYXI+MjAyMTwvWWVhcj48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</w:fldData>
        </w:fldChar>
      </w:r>
      <w:r w:rsidR="002A79ED">
        <w:rPr>
          <w:lang w:eastAsia="zh-CN"/>
        </w:rPr>
        <w:instrText xml:space="preserve"> ADDIN EN.CITE.DATA </w:instrText>
      </w:r>
      <w:r w:rsidR="002A79ED">
        <w:rPr>
          <w:lang w:eastAsia="zh-CN"/>
        </w:rPr>
      </w:r>
      <w:r w:rsidR="002A79ED">
        <w:rPr>
          <w:lang w:eastAsia="zh-CN"/>
        </w:rPr>
        <w:fldChar w:fldCharType="end"/>
      </w:r>
      <w:r w:rsidR="00406B24">
        <w:rPr>
          <w:lang w:eastAsia="zh-CN"/>
        </w:rPr>
      </w:r>
      <w:r w:rsidR="00406B24">
        <w:rPr>
          <w:lang w:eastAsia="zh-CN"/>
        </w:rPr>
        <w:fldChar w:fldCharType="separate"/>
      </w:r>
      <w:r w:rsidR="008F6825">
        <w:rPr>
          <w:noProof/>
          <w:lang w:eastAsia="zh-CN"/>
        </w:rPr>
        <w:t>(</w:t>
      </w:r>
      <w:hyperlink w:anchor="_ENREF_9" w:tooltip="Brodnitz, 1968 #17" w:history="1">
        <w:r w:rsidR="00B6593C">
          <w:rPr>
            <w:noProof/>
            <w:lang w:eastAsia="zh-CN"/>
          </w:rPr>
          <w:t>Brodnitz, 1968</w:t>
        </w:r>
      </w:hyperlink>
      <w:r w:rsidR="008F6825">
        <w:rPr>
          <w:noProof/>
          <w:lang w:eastAsia="zh-CN"/>
        </w:rPr>
        <w:t xml:space="preserve">; </w:t>
      </w:r>
      <w:hyperlink w:anchor="_ENREF_22" w:tooltip="Fatemi, 1980 #19" w:history="1">
        <w:r w:rsidR="00B6593C">
          <w:rPr>
            <w:noProof/>
            <w:lang w:eastAsia="zh-CN"/>
          </w:rPr>
          <w:t>Fatemi &amp; Hammond, 1980</w:t>
        </w:r>
      </w:hyperlink>
      <w:r w:rsidR="008F6825">
        <w:rPr>
          <w:noProof/>
          <w:lang w:eastAsia="zh-CN"/>
        </w:rPr>
        <w:t xml:space="preserve">; </w:t>
      </w:r>
      <w:hyperlink w:anchor="_ENREF_42" w:tooltip="Korcek, 1972 #6" w:history="1">
        <w:r w:rsidR="00B6593C">
          <w:rPr>
            <w:noProof/>
            <w:lang w:eastAsia="zh-CN"/>
          </w:rPr>
          <w:t>Korcek, Chenier, Howard, &amp; Ingold, 1972</w:t>
        </w:r>
      </w:hyperlink>
      <w:r w:rsidR="008F6825">
        <w:rPr>
          <w:noProof/>
          <w:lang w:eastAsia="zh-CN"/>
        </w:rPr>
        <w:t xml:space="preserve">; </w:t>
      </w:r>
      <w:hyperlink w:anchor="_ENREF_70" w:tooltip="Richaud, 2012 #27" w:history="1">
        <w:r w:rsidR="00B6593C">
          <w:rPr>
            <w:noProof/>
            <w:lang w:eastAsia="zh-CN"/>
          </w:rPr>
          <w:t>Richaud et al., 2012</w:t>
        </w:r>
      </w:hyperlink>
      <w:r w:rsidR="008F6825">
        <w:rPr>
          <w:noProof/>
          <w:lang w:eastAsia="zh-CN"/>
        </w:rPr>
        <w:t xml:space="preserve">; </w:t>
      </w:r>
      <w:hyperlink w:anchor="_ENREF_78" w:tooltip="Schaich, 2005 #30" w:history="1">
        <w:r w:rsidR="00B6593C">
          <w:rPr>
            <w:noProof/>
            <w:lang w:eastAsia="zh-CN"/>
          </w:rPr>
          <w:t>Schaich, 2005</w:t>
        </w:r>
      </w:hyperlink>
      <w:r w:rsidR="008F6825">
        <w:rPr>
          <w:noProof/>
          <w:lang w:eastAsia="zh-CN"/>
        </w:rPr>
        <w:t xml:space="preserve">; </w:t>
      </w:r>
      <w:hyperlink w:anchor="_ENREF_97" w:tooltip="Touffet, 2021 #1" w:history="1">
        <w:r w:rsidR="00B6593C">
          <w:rPr>
            <w:noProof/>
            <w:lang w:eastAsia="zh-CN"/>
          </w:rPr>
          <w:t>Touffet et al., 2021</w:t>
        </w:r>
      </w:hyperlink>
      <w:r w:rsidR="008F6825">
        <w:rPr>
          <w:noProof/>
          <w:lang w:eastAsia="zh-CN"/>
        </w:rPr>
        <w:t>)</w:t>
      </w:r>
      <w:r w:rsidR="00406B24">
        <w:rPr>
          <w:lang w:eastAsia="zh-CN"/>
        </w:rPr>
        <w:fldChar w:fldCharType="end"/>
      </w:r>
      <w:r w:rsidR="00406B24">
        <w:rPr>
          <w:lang w:eastAsia="zh-CN"/>
        </w:rPr>
        <w:t>.</w:t>
      </w:r>
      <w:r w:rsidR="0044542A">
        <w:rPr>
          <w:lang w:eastAsia="zh-CN"/>
        </w:rPr>
        <w:t xml:space="preserve"> Eventually, o</w:t>
      </w:r>
      <w:r w:rsidR="00A1074F" w:rsidRPr="00406B24">
        <w:rPr>
          <w:lang w:eastAsia="zh-CN"/>
        </w:rPr>
        <w:t>xidation occurs mainly through combinatory mechanisms between species having differ</w:t>
      </w:r>
      <w:r w:rsidR="003D3A74">
        <w:rPr>
          <w:lang w:eastAsia="zh-CN"/>
        </w:rPr>
        <w:t>ent reactivities</w:t>
      </w:r>
      <w:r w:rsidR="00AD1FA7">
        <w:rPr>
          <w:lang w:eastAsia="zh-CN"/>
        </w:rPr>
        <w:t xml:space="preserve"> </w:t>
      </w:r>
      <w:r w:rsidR="006260DD">
        <w:rPr>
          <w:lang w:eastAsia="zh-CN"/>
        </w:rPr>
        <w:fldChar w:fldCharType="begin"/>
      </w:r>
      <w:r w:rsidR="002A79ED">
        <w:rPr>
          <w:lang w:eastAsia="zh-CN"/>
        </w:rPr>
        <w:instrText xml:space="preserve"> ADDIN EN.CITE &lt;EndNote&gt;&lt;Cite&gt;&lt;Author&gt;Fatemi&lt;/Author&gt;&lt;Year&gt;1980&lt;/Year&gt;&lt;RecNum&gt;19&lt;/RecNum&gt;&lt;DisplayText&gt;(Fatemi &amp;amp; Hammond, 1980)&lt;/DisplayText&gt;&lt;record&gt;&lt;rec-number&gt;19&lt;/rec-number&gt;&lt;foreign-keys&gt;&lt;key app="EN" db-id="warsve5adt205qe20x3p0590xraa2es2zee0" timestamp="1655281404"&gt;19&lt;/key&gt;&lt;/foreign-keys&gt;&lt;ref-type name="Journal Article"&gt;17&lt;/ref-type&gt;&lt;contributors&gt;&lt;authors&gt;&lt;author&gt;Fatemi, S. H.&lt;/author&gt;&lt;author&gt;Hammond, E. G.&lt;/author&gt;&lt;/authors&gt;&lt;/contributors&gt;&lt;titles&gt;&lt;title&gt;Analysis of oleate, linoleate and linolenate hydroperoxides in oxidized ester mixtures&lt;/title&gt;&lt;secondary-title&gt;Lipids&lt;/secondary-title&gt;&lt;/titles&gt;&lt;periodical&gt;&lt;full-title&gt;Lipids&lt;/full-title&gt;&lt;/periodical&gt;&lt;pages&gt;379-385&lt;/pages&gt;&lt;volume&gt;15&lt;/volume&gt;&lt;number&gt;5&lt;/number&gt;&lt;dates&gt;&lt;year&gt;1980&lt;/year&gt;&lt;pub-dates&gt;&lt;date&gt;1980/05/01&lt;/date&gt;&lt;/pub-dates&gt;&lt;/dates&gt;&lt;isbn&gt;1558-9307&lt;/isbn&gt;&lt;urls&gt;&lt;related-urls&gt;&lt;url&gt;https://doi.org/10.1007/BF02533555&lt;/url&gt;&lt;/related-urls&gt;&lt;/urls&gt;&lt;electronic-resource-num&gt;10.1007/BF02533555&lt;/electronic-resource-num&gt;&lt;/record&gt;&lt;/Cite&gt;&lt;/EndNote&gt;</w:instrText>
      </w:r>
      <w:r w:rsidR="006260DD">
        <w:rPr>
          <w:lang w:eastAsia="zh-CN"/>
        </w:rPr>
        <w:fldChar w:fldCharType="separate"/>
      </w:r>
      <w:r w:rsidR="009E54E3">
        <w:rPr>
          <w:noProof/>
          <w:lang w:eastAsia="zh-CN"/>
        </w:rPr>
        <w:t>(</w:t>
      </w:r>
      <w:hyperlink w:anchor="_ENREF_22" w:tooltip="Fatemi, 1980 #19" w:history="1">
        <w:r w:rsidR="00B6593C">
          <w:rPr>
            <w:noProof/>
            <w:lang w:eastAsia="zh-CN"/>
          </w:rPr>
          <w:t>Fatemi &amp; Hammond, 1980</w:t>
        </w:r>
      </w:hyperlink>
      <w:r w:rsidR="009E54E3">
        <w:rPr>
          <w:noProof/>
          <w:lang w:eastAsia="zh-CN"/>
        </w:rPr>
        <w:t>)</w:t>
      </w:r>
      <w:r w:rsidR="006260DD">
        <w:rPr>
          <w:lang w:eastAsia="zh-CN"/>
        </w:rPr>
        <w:fldChar w:fldCharType="end"/>
      </w:r>
      <w:r w:rsidR="002C5A9D">
        <w:rPr>
          <w:lang w:eastAsia="zh-CN"/>
        </w:rPr>
        <w:t xml:space="preserve">: </w:t>
      </w:r>
      <w:r w:rsidR="00A1074F" w:rsidRPr="00406B24">
        <w:rPr>
          <w:lang w:eastAsia="zh-CN"/>
        </w:rPr>
        <w:t>vegetable oils are mixture</w:t>
      </w:r>
      <w:r w:rsidR="00F021FC">
        <w:rPr>
          <w:lang w:eastAsia="zh-CN"/>
        </w:rPr>
        <w:t>s</w:t>
      </w:r>
      <w:r w:rsidR="00A1074F" w:rsidRPr="00406B24">
        <w:rPr>
          <w:lang w:eastAsia="zh-CN"/>
        </w:rPr>
        <w:t xml:space="preserve"> of esterified fatty acids, co-oxidation can happen between biodiesel and thermoplastic polymer</w:t>
      </w:r>
      <w:r w:rsidR="004C011F">
        <w:rPr>
          <w:lang w:eastAsia="zh-CN"/>
        </w:rPr>
        <w:t>s</w:t>
      </w:r>
      <w:r w:rsidR="00A1074F" w:rsidRPr="00406B24">
        <w:rPr>
          <w:lang w:eastAsia="zh-CN"/>
        </w:rPr>
        <w:t xml:space="preserve"> in contact</w:t>
      </w:r>
      <w:r w:rsidR="00AD1FA7">
        <w:rPr>
          <w:lang w:eastAsia="zh-CN"/>
        </w:rPr>
        <w:t xml:space="preserve"> </w:t>
      </w:r>
      <w:r w:rsidR="00A1074F">
        <w:rPr>
          <w:lang w:eastAsia="zh-CN"/>
        </w:rPr>
        <w:fldChar w:fldCharType="begin"/>
      </w:r>
      <w:r w:rsidR="009E54E3">
        <w:rPr>
          <w:lang w:eastAsia="zh-CN"/>
        </w:rPr>
        <w:instrText xml:space="preserve"> ADDIN EN.CITE &lt;EndNote&gt;&lt;Cite&gt;&lt;Author&gt;Richaud&lt;/Author&gt;&lt;Year&gt;2013&lt;/Year&gt;&lt;RecNum&gt;7&lt;/RecNum&gt;&lt;DisplayText&gt;(Richaud et al., 2013)&lt;/DisplayText&gt;&lt;record&gt;&lt;rec-number&gt;7&lt;/rec-number&gt;&lt;foreign-keys&gt;&lt;key app="EN" db-id="warsve5adt205qe20x3p0590xraa2es2zee0" timestamp="1655213636"&gt;7&lt;/key&gt;&lt;/foreign-keys&gt;&lt;ref-type name="Journal Article"&gt;17&lt;/ref-type&gt;&lt;contributors&gt;&lt;authors&gt;&lt;author&gt;Richaud, E.&lt;/author&gt;&lt;author&gt;Fayolle, B.&lt;/author&gt;&lt;author&gt;Verdu, J.&lt;/author&gt;&lt;author&gt;Rychlý, J.&lt;/author&gt;&lt;/authors&gt;&lt;/contributors&gt;&lt;titles&gt;&lt;title&gt;Co-oxidation kinetic model for the thermal oxidation of polyethylene-unsaturated substrate systems&lt;/title&gt;&lt;secondary-title&gt;Polymer Degradation and Stability&lt;/secondary-title&gt;&lt;/titles&gt;&lt;periodical&gt;&lt;full-title&gt;Polymer Degradation and Stability&lt;/full-title&gt;&lt;/periodical&gt;&lt;pages&gt;1081-1088&lt;/pages&gt;&lt;volume&gt;98&lt;/volume&gt;&lt;number&gt;5&lt;/number&gt;&lt;keywords&gt;&lt;keyword&gt;Polyethylene&lt;/keyword&gt;&lt;keyword&gt;Methyl esters of unsaturated fatty acids&lt;/keyword&gt;&lt;keyword&gt;Co-oxidation&lt;/keyword&gt;&lt;keyword&gt;Kinetic modeling&lt;/keyword&gt;&lt;keyword&gt;Chemiluminescence&lt;/keyword&gt;&lt;/keywords&gt;&lt;dates&gt;&lt;year&gt;2013&lt;/year&gt;&lt;pub-dates&gt;&lt;date&gt;2013/05/01/&lt;/date&gt;&lt;/pub-dates&gt;&lt;/dates&gt;&lt;isbn&gt;0141-3910&lt;/isbn&gt;&lt;urls&gt;&lt;related-urls&gt;&lt;url&gt;https://www.sciencedirect.com/science/article/pii/S0141391013000232&lt;/url&gt;&lt;/related-urls&gt;&lt;/urls&gt;&lt;electronic-resource-num&gt;https://doi.org/10.1016/j.polymdegradstab.2013.01.008&lt;/electronic-resource-num&gt;&lt;/record&gt;&lt;/Cite&gt;&lt;/EndNote&gt;</w:instrText>
      </w:r>
      <w:r w:rsidR="00A1074F">
        <w:rPr>
          <w:lang w:eastAsia="zh-CN"/>
        </w:rPr>
        <w:fldChar w:fldCharType="separate"/>
      </w:r>
      <w:r w:rsidR="009E54E3">
        <w:rPr>
          <w:noProof/>
          <w:lang w:eastAsia="zh-CN"/>
        </w:rPr>
        <w:t>(</w:t>
      </w:r>
      <w:hyperlink w:anchor="_ENREF_71" w:tooltip="Richaud, 2013 #7" w:history="1">
        <w:r w:rsidR="00B6593C">
          <w:rPr>
            <w:noProof/>
            <w:lang w:eastAsia="zh-CN"/>
          </w:rPr>
          <w:t>Richaud et al., 2013</w:t>
        </w:r>
      </w:hyperlink>
      <w:r w:rsidR="009E54E3">
        <w:rPr>
          <w:noProof/>
          <w:lang w:eastAsia="zh-CN"/>
        </w:rPr>
        <w:t>)</w:t>
      </w:r>
      <w:r w:rsidR="00A1074F">
        <w:rPr>
          <w:lang w:eastAsia="zh-CN"/>
        </w:rPr>
        <w:fldChar w:fldCharType="end"/>
      </w:r>
      <w:r w:rsidR="007D2017">
        <w:rPr>
          <w:lang w:eastAsia="zh-CN"/>
        </w:rPr>
        <w:t>, antioxidants compete with fatty acids</w:t>
      </w:r>
      <w:r w:rsidR="00876FD3" w:rsidRPr="00876FD3">
        <w:t xml:space="preserve"> </w:t>
      </w:r>
      <w:r w:rsidR="00876FD3" w:rsidRPr="00ED664F">
        <w:rPr>
          <w:lang w:eastAsia="zh-CN"/>
        </w:rPr>
        <w:fldChar w:fldCharType="begin"/>
      </w:r>
      <w:r w:rsidR="002A79ED">
        <w:rPr>
          <w:lang w:eastAsia="zh-CN"/>
        </w:rPr>
        <w:instrText xml:space="preserve"> ADDIN EN.CITE &lt;EndNote&gt;&lt;Cite&gt;&lt;Author&gt;Frankel&lt;/Author&gt;&lt;Year&gt;1996&lt;/Year&gt;&lt;RecNum&gt;39&lt;/RecNum&gt;&lt;DisplayText&gt;(Frankel, 1996)&lt;/DisplayText&gt;&lt;record&gt;&lt;rec-number&gt;39&lt;/rec-number&gt;&lt;foreign-keys&gt;&lt;key app="EN" db-id="warsve5adt205qe20x3p0590xraa2es2zee0" timestamp="1656409033"&gt;39&lt;/key&gt;&lt;/foreign-keys&gt;&lt;ref-type name="Journal Article"&gt;17&lt;/ref-type&gt;&lt;contributors&gt;&lt;authors&gt;&lt;author&gt;Frankel, E. N.&lt;/author&gt;&lt;/authors&gt;&lt;/contributors&gt;&lt;titles&gt;&lt;title&gt;Antioxidants in lipid foods and their impact on food quality&lt;/title&gt;&lt;secondary-title&gt;Food Chemistry&lt;/secondary-title&gt;&lt;/titles&gt;&lt;periodical&gt;&lt;full-title&gt;Food Chemistry&lt;/full-title&gt;&lt;/periodical&gt;&lt;pages&gt;51-55&lt;/pages&gt;&lt;volume&gt;57&lt;/volume&gt;&lt;number&gt;1&lt;/number&gt;&lt;dates&gt;&lt;year&gt;1996&lt;/year&gt;&lt;pub-dates&gt;&lt;date&gt;1996/09/01/&lt;/date&gt;&lt;/pub-dates&gt;&lt;/dates&gt;&lt;isbn&gt;0308-8146&lt;/isbn&gt;&lt;urls&gt;&lt;related-urls&gt;&lt;url&gt;https://www.sciencedirect.com/science/article/pii/0308814696000672&lt;/url&gt;&lt;/related-urls&gt;&lt;/urls&gt;&lt;electronic-resource-num&gt;https://doi.org/10.1016/0308-8146(96)00067-2&lt;/electronic-resource-num&gt;&lt;/record&gt;&lt;/Cite&gt;&lt;/EndNote&gt;</w:instrText>
      </w:r>
      <w:r w:rsidR="00876FD3" w:rsidRPr="00ED664F">
        <w:rPr>
          <w:lang w:eastAsia="zh-CN"/>
        </w:rPr>
        <w:fldChar w:fldCharType="separate"/>
      </w:r>
      <w:r w:rsidR="002A79ED">
        <w:rPr>
          <w:noProof/>
          <w:lang w:eastAsia="zh-CN"/>
        </w:rPr>
        <w:t>(</w:t>
      </w:r>
      <w:hyperlink w:anchor="_ENREF_25" w:tooltip="Frankel, 1996 #39" w:history="1">
        <w:r w:rsidR="00B6593C">
          <w:rPr>
            <w:noProof/>
            <w:lang w:eastAsia="zh-CN"/>
          </w:rPr>
          <w:t>Frankel, 1996</w:t>
        </w:r>
      </w:hyperlink>
      <w:r w:rsidR="002A79ED">
        <w:rPr>
          <w:noProof/>
          <w:lang w:eastAsia="zh-CN"/>
        </w:rPr>
        <w:t>)</w:t>
      </w:r>
      <w:r w:rsidR="00876FD3" w:rsidRPr="00ED664F">
        <w:rPr>
          <w:lang w:eastAsia="zh-CN"/>
        </w:rPr>
        <w:fldChar w:fldCharType="end"/>
      </w:r>
      <w:r w:rsidR="007D2017" w:rsidRPr="00ED664F">
        <w:rPr>
          <w:lang w:eastAsia="zh-CN"/>
        </w:rPr>
        <w:t>, co-oxidation of protein and lipid can happen in</w:t>
      </w:r>
      <w:r w:rsidR="0027099D" w:rsidRPr="00ED664F">
        <w:rPr>
          <w:lang w:eastAsia="zh-CN"/>
        </w:rPr>
        <w:t xml:space="preserve"> many</w:t>
      </w:r>
      <w:r w:rsidR="007D2017" w:rsidRPr="00ED664F">
        <w:rPr>
          <w:lang w:eastAsia="zh-CN"/>
        </w:rPr>
        <w:t xml:space="preserve"> food system</w:t>
      </w:r>
      <w:r w:rsidR="0027099D" w:rsidRPr="00ED664F">
        <w:rPr>
          <w:lang w:eastAsia="zh-CN"/>
        </w:rPr>
        <w:t>s</w:t>
      </w:r>
      <w:r w:rsidR="00CC722C" w:rsidRPr="00ED664F">
        <w:t xml:space="preserve"> </w:t>
      </w:r>
      <w:r w:rsidR="00CC722C" w:rsidRPr="00ED664F">
        <w:rPr>
          <w:lang w:eastAsia="zh-CN"/>
        </w:rPr>
        <w:fldChar w:fldCharType="begin"/>
      </w:r>
      <w:r w:rsidR="009E54E3">
        <w:rPr>
          <w:lang w:eastAsia="zh-CN"/>
        </w:rPr>
        <w:instrText xml:space="preserve"> ADDIN EN.CITE &lt;EndNote&gt;&lt;Cite&gt;&lt;Author&gt;Berton-Carabin&lt;/Author&gt;&lt;Year&gt;2016&lt;/Year&gt;&lt;RecNum&gt;41&lt;/RecNum&gt;&lt;DisplayText&gt;(Berton-Carabin, Schröder, Rovalino-Cordova, Schroën, &amp;amp; Sagis, 2016; Schaich, 2008)&lt;/DisplayText&gt;&lt;record&gt;&lt;rec-number&gt;41&lt;/rec-number&gt;&lt;foreign-keys&gt;&lt;key app="EN" db-id="warsve5adt205qe20x3p0590xraa2es2zee0" timestamp="1656410068"&gt;41&lt;/key&gt;&lt;/foreign-keys&gt;&lt;ref-type name="Journal Article"&gt;17&lt;/ref-type&gt;&lt;contributors&gt;&lt;authors&gt;&lt;author&gt;Berton-Carabin, Claire C.&lt;/author&gt;&lt;author&gt;Schröder, Anja&lt;/author&gt;&lt;author&gt;Rovalino-Cordova, Ana&lt;/author&gt;&lt;author&gt;Schroën, Karin&lt;/author&gt;&lt;author&gt;Sagis, Leonard&lt;/author&gt;&lt;/authors&gt;&lt;/contributors&gt;&lt;titles&gt;&lt;title&gt;Protein and lipid oxidation affect the viscoelasticity of whey protein layers at the oil–water interface&lt;/title&gt;&lt;secondary-title&gt;European Journal of Lipid Science and Technology&lt;/secondary-title&gt;&lt;/titles&gt;&lt;periodical&gt;&lt;full-title&gt;European Journal of Lipid Science and Technology&lt;/full-title&gt;&lt;/periodical&gt;&lt;pages&gt;1630-1643&lt;/pages&gt;&lt;volume&gt;118&lt;/volume&gt;&lt;number&gt;11&lt;/number&gt;&lt;dates&gt;&lt;year&gt;2016&lt;/year&gt;&lt;/dates&gt;&lt;isbn&gt;1438-7697&lt;/isbn&gt;&lt;urls&gt;&lt;related-urls&gt;&lt;url&gt;https://onlinelibrary.wiley.com/doi/abs/10.1002/ejlt.201600066&lt;/url&gt;&lt;/related-urls&gt;&lt;/urls&gt;&lt;electronic-resource-num&gt;https://doi.org/10.1002/ejlt.201600066&lt;/electronic-resource-num&gt;&lt;/record&gt;&lt;/Cite&gt;&lt;Cite&gt;&lt;Author&gt;Schaich&lt;/Author&gt;&lt;Year&gt;2008&lt;/Year&gt;&lt;RecNum&gt;40&lt;/RecNum&gt;&lt;record&gt;&lt;rec-number&gt;40&lt;/rec-number&gt;&lt;foreign-keys&gt;&lt;key app="EN" db-id="warsve5adt205qe20x3p0590xraa2es2zee0" timestamp="1656409859"&gt;40&lt;/key&gt;&lt;/foreign-keys&gt;&lt;ref-type name="Book Section"&gt;5&lt;/ref-type&gt;&lt;contributors&gt;&lt;authors&gt;&lt;author&gt;Schaich, K. M.&lt;/author&gt;&lt;/authors&gt;&lt;secondary-authors&gt;&lt;author&gt;Kamal-Eldin, A.&lt;/author&gt;&lt;author&gt;Min, D.&lt;/author&gt;&lt;/secondary-authors&gt;&lt;/contributors&gt;&lt;titles&gt;&lt;title&gt;Co-oxidations of oxidizing lipids: Reactions with proteins&lt;/title&gt;&lt;secondary-title&gt;Lipid Oxidation Pathways&lt;/secondary-title&gt;&lt;/titles&gt;&lt;pages&gt;183-274&lt;/pages&gt;&lt;section&gt;8&lt;/section&gt;&lt;dates&gt;&lt;year&gt;2008&lt;/year&gt;&lt;/dates&gt;&lt;pub-location&gt;USA&lt;/pub-location&gt;&lt;publisher&gt;AOCS Press&lt;/publisher&gt;&lt;urls&gt;&lt;/urls&gt;&lt;/record&gt;&lt;/Cite&gt;&lt;/EndNote&gt;</w:instrText>
      </w:r>
      <w:r w:rsidR="00CC722C" w:rsidRPr="00ED664F">
        <w:rPr>
          <w:lang w:eastAsia="zh-CN"/>
        </w:rPr>
        <w:fldChar w:fldCharType="separate"/>
      </w:r>
      <w:r w:rsidR="009E54E3">
        <w:rPr>
          <w:noProof/>
          <w:lang w:eastAsia="zh-CN"/>
        </w:rPr>
        <w:t>(</w:t>
      </w:r>
      <w:hyperlink w:anchor="_ENREF_8" w:tooltip="Berton-Carabin, 2016 #41" w:history="1">
        <w:r w:rsidR="00B6593C">
          <w:rPr>
            <w:noProof/>
            <w:lang w:eastAsia="zh-CN"/>
          </w:rPr>
          <w:t>Berton-Carabin, Schröder, Rovalino-Cordova, Schroën, &amp; Sagis, 2016</w:t>
        </w:r>
      </w:hyperlink>
      <w:r w:rsidR="009E54E3">
        <w:rPr>
          <w:noProof/>
          <w:lang w:eastAsia="zh-CN"/>
        </w:rPr>
        <w:t xml:space="preserve">; </w:t>
      </w:r>
      <w:hyperlink w:anchor="_ENREF_79" w:tooltip="Schaich, 2008 #40" w:history="1">
        <w:r w:rsidR="00B6593C">
          <w:rPr>
            <w:noProof/>
            <w:lang w:eastAsia="zh-CN"/>
          </w:rPr>
          <w:t>Schaich, 2008</w:t>
        </w:r>
      </w:hyperlink>
      <w:r w:rsidR="009E54E3">
        <w:rPr>
          <w:noProof/>
          <w:lang w:eastAsia="zh-CN"/>
        </w:rPr>
        <w:t>)</w:t>
      </w:r>
      <w:r w:rsidR="00CC722C" w:rsidRPr="00ED664F">
        <w:rPr>
          <w:lang w:eastAsia="zh-CN"/>
        </w:rPr>
        <w:fldChar w:fldCharType="end"/>
      </w:r>
      <w:r w:rsidR="002C5A9D" w:rsidRPr="00ED664F">
        <w:rPr>
          <w:lang w:eastAsia="zh-CN"/>
        </w:rPr>
        <w:t>.</w:t>
      </w:r>
      <w:r w:rsidR="006F072F">
        <w:rPr>
          <w:lang w:eastAsia="zh-CN"/>
        </w:rPr>
        <w:t xml:space="preserve"> The representation of the chain reaction is </w:t>
      </w:r>
      <w:r w:rsidR="00EE568E">
        <w:rPr>
          <w:lang w:eastAsia="zh-CN"/>
        </w:rPr>
        <w:t xml:space="preserve">also </w:t>
      </w:r>
      <w:r w:rsidR="006F072F">
        <w:rPr>
          <w:lang w:eastAsia="zh-CN"/>
        </w:rPr>
        <w:t xml:space="preserve">complicated </w:t>
      </w:r>
      <w:r w:rsidR="00EE568E">
        <w:rPr>
          <w:lang w:eastAsia="zh-CN"/>
        </w:rPr>
        <w:t xml:space="preserve">by the presence of several chemical </w:t>
      </w:r>
      <w:r w:rsidR="002B11E6">
        <w:rPr>
          <w:lang w:eastAsia="zh-CN"/>
        </w:rPr>
        <w:t xml:space="preserve">functional groups </w:t>
      </w:r>
      <w:r w:rsidR="00EE568E">
        <w:rPr>
          <w:lang w:eastAsia="zh-CN"/>
        </w:rPr>
        <w:t>attached to the same backbone (e.g., glycerol,</w:t>
      </w:r>
      <w:r w:rsidR="006A5027">
        <w:rPr>
          <w:lang w:eastAsia="zh-CN"/>
        </w:rPr>
        <w:t xml:space="preserve"> thermoplastic</w:t>
      </w:r>
      <w:r w:rsidR="00EE568E">
        <w:rPr>
          <w:lang w:eastAsia="zh-CN"/>
        </w:rPr>
        <w:t xml:space="preserve"> polymer</w:t>
      </w:r>
      <w:r w:rsidR="006A5027">
        <w:rPr>
          <w:lang w:eastAsia="zh-CN"/>
        </w:rPr>
        <w:t xml:space="preserve">s, </w:t>
      </w:r>
      <w:r w:rsidR="00316496">
        <w:rPr>
          <w:lang w:eastAsia="zh-CN"/>
        </w:rPr>
        <w:t>and resins</w:t>
      </w:r>
      <w:r w:rsidR="00EE568E">
        <w:rPr>
          <w:lang w:eastAsia="zh-CN"/>
        </w:rPr>
        <w:t>)</w:t>
      </w:r>
      <w:r w:rsidR="00640876">
        <w:rPr>
          <w:lang w:eastAsia="zh-CN"/>
        </w:rPr>
        <w:t xml:space="preserve">. The mass balance in species </w:t>
      </w:r>
      <w:r w:rsidR="00C834A4">
        <w:rPr>
          <w:lang w:eastAsia="zh-CN"/>
        </w:rPr>
        <w:t xml:space="preserve">may not match </w:t>
      </w:r>
      <w:r w:rsidR="00284C56">
        <w:rPr>
          <w:lang w:eastAsia="zh-CN"/>
        </w:rPr>
        <w:t xml:space="preserve">the one for </w:t>
      </w:r>
      <w:r w:rsidR="00640876">
        <w:rPr>
          <w:lang w:eastAsia="zh-CN"/>
        </w:rPr>
        <w:t>chemical functions</w:t>
      </w:r>
      <w:r w:rsidR="00284C56">
        <w:rPr>
          <w:lang w:eastAsia="zh-CN"/>
        </w:rPr>
        <w:t xml:space="preserve">. Chemical </w:t>
      </w:r>
      <w:r w:rsidR="006A5027">
        <w:rPr>
          <w:lang w:eastAsia="zh-CN"/>
        </w:rPr>
        <w:t>functional groups</w:t>
      </w:r>
      <w:r w:rsidR="00284C56">
        <w:rPr>
          <w:lang w:eastAsia="zh-CN"/>
        </w:rPr>
        <w:t xml:space="preserve"> </w:t>
      </w:r>
      <w:r w:rsidR="00C7418D">
        <w:rPr>
          <w:lang w:eastAsia="zh-CN"/>
        </w:rPr>
        <w:t>may diffuse independently of chemical species</w:t>
      </w:r>
      <w:r w:rsidR="0073499E">
        <w:rPr>
          <w:lang w:eastAsia="zh-CN"/>
        </w:rPr>
        <w:t>,</w:t>
      </w:r>
      <w:r w:rsidR="00C7418D">
        <w:rPr>
          <w:lang w:eastAsia="zh-CN"/>
        </w:rPr>
        <w:t xml:space="preserve"> such as the</w:t>
      </w:r>
      <w:r w:rsidR="0013003A">
        <w:rPr>
          <w:lang w:eastAsia="zh-CN"/>
        </w:rPr>
        <w:t xml:space="preserve"> Waite’s cage diffusion theory</w:t>
      </w:r>
      <w:r w:rsidR="005B659D">
        <w:rPr>
          <w:lang w:eastAsia="zh-CN"/>
        </w:rPr>
        <w:t xml:space="preserve"> </w:t>
      </w:r>
      <w:r w:rsidR="005B659D">
        <w:rPr>
          <w:lang w:eastAsia="zh-CN"/>
        </w:rPr>
        <w:fldChar w:fldCharType="begin"/>
      </w:r>
      <w:r w:rsidR="009E54E3">
        <w:rPr>
          <w:lang w:eastAsia="zh-CN"/>
        </w:rPr>
        <w:instrText xml:space="preserve"> ADDIN EN.CITE &lt;EndNote&gt;&lt;Cite&gt;&lt;Author&gt;Waite&lt;/Author&gt;&lt;Year&gt;1957&lt;/Year&gt;&lt;RecNum&gt;109&lt;/RecNum&gt;&lt;DisplayText&gt;(Waite, 1957)&lt;/DisplayText&gt;&lt;record&gt;&lt;rec-number&gt;109&lt;/rec-number&gt;&lt;foreign-keys&gt;&lt;key app="EN" db-id="warsve5adt205qe20x3p0590xraa2es2zee0" timestamp="1669711992"&gt;109&lt;/key&gt;&lt;/foreign-keys&gt;&lt;ref-type name="Journal Article"&gt;17&lt;/ref-type&gt;&lt;contributors&gt;&lt;authors&gt;&lt;author&gt;Waite, T. R.&lt;/author&gt;&lt;/authors&gt;&lt;/contributors&gt;&lt;titles&gt;&lt;title&gt;Theoretical Treatment of the Kinetics of Diffusion-Limited Reactions&lt;/title&gt;&lt;secondary-title&gt;Physical Review&lt;/secondary-title&gt;&lt;/titles&gt;&lt;periodical&gt;&lt;full-title&gt;Physical Review&lt;/full-title&gt;&lt;/periodical&gt;&lt;pages&gt;463-470&lt;/pages&gt;&lt;volume&gt;107&lt;/volume&gt;&lt;number&gt;2&lt;/number&gt;&lt;dates&gt;&lt;year&gt;1957&lt;/year&gt;&lt;pub-dates&gt;&lt;date&gt;07/15/&lt;/date&gt;&lt;/pub-dates&gt;&lt;/dates&gt;&lt;publisher&gt;American Physical Society&lt;/publisher&gt;&lt;urls&gt;&lt;related-urls&gt;&lt;url&gt;https://link.aps.org/doi/10.1103/PhysRev.107.463&lt;/url&gt;&lt;/related-urls&gt;&lt;/urls&gt;&lt;electronic-resource-num&gt;10.1103/PhysRev.107.463&lt;/electronic-resource-num&gt;&lt;/record&gt;&lt;/Cite&gt;&lt;/EndNote&gt;</w:instrText>
      </w:r>
      <w:r w:rsidR="005B659D">
        <w:rPr>
          <w:lang w:eastAsia="zh-CN"/>
        </w:rPr>
        <w:fldChar w:fldCharType="separate"/>
      </w:r>
      <w:r w:rsidR="009E54E3">
        <w:rPr>
          <w:noProof/>
          <w:lang w:eastAsia="zh-CN"/>
        </w:rPr>
        <w:t>(</w:t>
      </w:r>
      <w:hyperlink w:anchor="_ENREF_103" w:tooltip="Waite, 1957 #109" w:history="1">
        <w:r w:rsidR="00B6593C">
          <w:rPr>
            <w:noProof/>
            <w:lang w:eastAsia="zh-CN"/>
          </w:rPr>
          <w:t>Waite, 1957</w:t>
        </w:r>
      </w:hyperlink>
      <w:r w:rsidR="009E54E3">
        <w:rPr>
          <w:noProof/>
          <w:lang w:eastAsia="zh-CN"/>
        </w:rPr>
        <w:t>)</w:t>
      </w:r>
      <w:r w:rsidR="005B659D">
        <w:rPr>
          <w:lang w:eastAsia="zh-CN"/>
        </w:rPr>
        <w:fldChar w:fldCharType="end"/>
      </w:r>
      <w:r w:rsidR="005B659D">
        <w:rPr>
          <w:lang w:eastAsia="zh-CN"/>
        </w:rPr>
        <w:t>.</w:t>
      </w:r>
      <w:r w:rsidR="007266BA">
        <w:rPr>
          <w:lang w:eastAsia="zh-CN"/>
        </w:rPr>
        <w:t xml:space="preserve"> As in diffusion-controlled reactions, reaction rates</w:t>
      </w:r>
      <w:r w:rsidR="005152A8">
        <w:rPr>
          <w:lang w:eastAsia="zh-CN"/>
        </w:rPr>
        <w:t xml:space="preserve"> </w:t>
      </w:r>
      <w:r w:rsidR="00461885">
        <w:rPr>
          <w:lang w:eastAsia="zh-CN"/>
        </w:rPr>
        <w:t xml:space="preserve">may </w:t>
      </w:r>
      <w:r w:rsidR="005152A8">
        <w:rPr>
          <w:lang w:eastAsia="zh-CN"/>
        </w:rPr>
        <w:t>be strongly affected by the density and viscosity of the considered medium</w:t>
      </w:r>
      <w:r w:rsidR="005B659D">
        <w:rPr>
          <w:lang w:eastAsia="zh-CN"/>
        </w:rPr>
        <w:t xml:space="preserve"> </w:t>
      </w:r>
      <w:r w:rsidR="005B659D">
        <w:rPr>
          <w:lang w:eastAsia="zh-CN"/>
        </w:rPr>
        <w:fldChar w:fldCharType="begin"/>
      </w:r>
      <w:r w:rsidR="009E54E3">
        <w:rPr>
          <w:lang w:eastAsia="zh-CN"/>
        </w:rPr>
        <w:instrText xml:space="preserve"> ADDIN EN.CITE &lt;EndNote&gt;&lt;Cite&gt;&lt;Author&gt;Waite&lt;/Author&gt;&lt;Year&gt;1958&lt;/Year&gt;&lt;RecNum&gt;110&lt;/RecNum&gt;&lt;DisplayText&gt;(Waite, 1958)&lt;/DisplayText&gt;&lt;record&gt;&lt;rec-number&gt;110&lt;/rec-number&gt;&lt;foreign-keys&gt;&lt;key app="EN" db-id="warsve5adt205qe20x3p0590xraa2es2zee0" timestamp="1669712050"&gt;110&lt;/key&gt;&lt;/foreign-keys&gt;&lt;ref-type name="Journal Article"&gt;17&lt;/ref-type&gt;&lt;contributors&gt;&lt;authors&gt;&lt;author&gt;T. R. Waite&lt;/author&gt;&lt;/authors&gt;&lt;/contributors&gt;&lt;titles&gt;&lt;title&gt;General Theory of Bimolecular Reaction Rates in Solids and Liquids&lt;/title&gt;&lt;secondary-title&gt;The Journal of Chemical Physics&lt;/secondary-title&gt;&lt;/titles&gt;&lt;periodical&gt;&lt;full-title&gt;The Journal of Chemical Physics&lt;/full-title&gt;&lt;/periodical&gt;&lt;pages&gt;103-106&lt;/pages&gt;&lt;volume&gt;28&lt;/volume&gt;&lt;number&gt;1&lt;/number&gt;&lt;dates&gt;&lt;year&gt;1958&lt;/year&gt;&lt;/dates&gt;&lt;urls&gt;&lt;related-urls&gt;&lt;url&gt;https://aip.scitation.org/doi/abs/10.1063/1.1744051&lt;/url&gt;&lt;/related-urls&gt;&lt;/urls&gt;&lt;electronic-resource-num&gt;10.1063/1.1744051&lt;/electronic-resource-num&gt;&lt;/record&gt;&lt;/Cite&gt;&lt;/EndNote&gt;</w:instrText>
      </w:r>
      <w:r w:rsidR="005B659D">
        <w:rPr>
          <w:lang w:eastAsia="zh-CN"/>
        </w:rPr>
        <w:fldChar w:fldCharType="separate"/>
      </w:r>
      <w:r w:rsidR="009E54E3">
        <w:rPr>
          <w:noProof/>
          <w:lang w:eastAsia="zh-CN"/>
        </w:rPr>
        <w:t>(</w:t>
      </w:r>
      <w:hyperlink w:anchor="_ENREF_104" w:tooltip="Waite, 1958 #110" w:history="1">
        <w:r w:rsidR="00B6593C">
          <w:rPr>
            <w:noProof/>
            <w:lang w:eastAsia="zh-CN"/>
          </w:rPr>
          <w:t>Waite, 1958</w:t>
        </w:r>
      </w:hyperlink>
      <w:r w:rsidR="009E54E3">
        <w:rPr>
          <w:noProof/>
          <w:lang w:eastAsia="zh-CN"/>
        </w:rPr>
        <w:t>)</w:t>
      </w:r>
      <w:r w:rsidR="005B659D">
        <w:rPr>
          <w:lang w:eastAsia="zh-CN"/>
        </w:rPr>
        <w:fldChar w:fldCharType="end"/>
      </w:r>
      <w:r w:rsidR="005B659D">
        <w:rPr>
          <w:lang w:eastAsia="zh-CN"/>
        </w:rPr>
        <w:t>.</w:t>
      </w:r>
      <w:r w:rsidR="003D78A5">
        <w:rPr>
          <w:lang w:eastAsia="zh-CN"/>
        </w:rPr>
        <w:t xml:space="preserve"> These complications </w:t>
      </w:r>
      <w:r w:rsidR="005F634E">
        <w:rPr>
          <w:lang w:eastAsia="zh-CN"/>
        </w:rPr>
        <w:t xml:space="preserve">hinder the </w:t>
      </w:r>
      <w:r w:rsidR="0044542A" w:rsidRPr="00ED664F">
        <w:rPr>
          <w:lang w:eastAsia="zh-CN"/>
        </w:rPr>
        <w:t>determination of bimolecular cross-reaction rate</w:t>
      </w:r>
      <w:r w:rsidR="005F634E">
        <w:rPr>
          <w:lang w:eastAsia="zh-CN"/>
        </w:rPr>
        <w:t xml:space="preserve"> constant</w:t>
      </w:r>
      <w:r w:rsidR="0044542A" w:rsidRPr="00ED664F">
        <w:rPr>
          <w:lang w:eastAsia="zh-CN"/>
        </w:rPr>
        <w:t>s between species originating from different substrates</w:t>
      </w:r>
      <w:r w:rsidR="0044542A" w:rsidRPr="00ED664F">
        <w:t xml:space="preserve"> </w:t>
      </w:r>
      <w:r w:rsidR="0044542A" w:rsidRPr="00ED664F">
        <w:rPr>
          <w:lang w:eastAsia="zh-CN"/>
        </w:rPr>
        <w:fldChar w:fldCharType="begin">
          <w:fldData xml:space="preserve">PEVuZE5vdGU+PENpdGU+PEF1dGhvcj5SaWNoYXVkPC9BdXRob3I+PFllYXI+MjAxMzwvWWVhcj48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</w:fldData>
        </w:fldChar>
      </w:r>
      <w:r w:rsidR="002A79ED">
        <w:rPr>
          <w:lang w:eastAsia="zh-CN"/>
        </w:rPr>
        <w:instrText xml:space="preserve"> ADDIN EN.CITE </w:instrText>
      </w:r>
      <w:r w:rsidR="002A79ED">
        <w:rPr>
          <w:lang w:eastAsia="zh-CN"/>
        </w:rPr>
        <w:fldChar w:fldCharType="begin">
          <w:fldData xml:space="preserve">PEVuZE5vdGU+PENpdGU+PEF1dGhvcj5SaWNoYXVkPC9BdXRob3I+PFllYXI+MjAxMzwvWWVhcj48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</w:fldData>
        </w:fldChar>
      </w:r>
      <w:r w:rsidR="002A79ED">
        <w:rPr>
          <w:lang w:eastAsia="zh-CN"/>
        </w:rPr>
        <w:instrText xml:space="preserve"> ADDIN EN.CITE.DATA </w:instrText>
      </w:r>
      <w:r w:rsidR="002A79ED">
        <w:rPr>
          <w:lang w:eastAsia="zh-CN"/>
        </w:rPr>
      </w:r>
      <w:r w:rsidR="002A79ED">
        <w:rPr>
          <w:lang w:eastAsia="zh-CN"/>
        </w:rPr>
        <w:fldChar w:fldCharType="end"/>
      </w:r>
      <w:r w:rsidR="0044542A" w:rsidRPr="00ED664F">
        <w:rPr>
          <w:lang w:eastAsia="zh-CN"/>
        </w:rPr>
      </w:r>
      <w:r w:rsidR="0044542A" w:rsidRPr="00ED664F">
        <w:rPr>
          <w:lang w:eastAsia="zh-CN"/>
        </w:rPr>
        <w:fldChar w:fldCharType="separate"/>
      </w:r>
      <w:r w:rsidR="009E54E3">
        <w:rPr>
          <w:noProof/>
          <w:lang w:eastAsia="zh-CN"/>
        </w:rPr>
        <w:t>(</w:t>
      </w:r>
      <w:hyperlink w:anchor="_ENREF_22" w:tooltip="Fatemi, 1980 #19" w:history="1">
        <w:r w:rsidR="00B6593C">
          <w:rPr>
            <w:noProof/>
            <w:lang w:eastAsia="zh-CN"/>
          </w:rPr>
          <w:t>Fatemi &amp; Hammond, 1980</w:t>
        </w:r>
      </w:hyperlink>
      <w:r w:rsidR="009E54E3">
        <w:rPr>
          <w:noProof/>
          <w:lang w:eastAsia="zh-CN"/>
        </w:rPr>
        <w:t xml:space="preserve">; </w:t>
      </w:r>
      <w:hyperlink w:anchor="_ENREF_71" w:tooltip="Richaud, 2013 #7" w:history="1">
        <w:r w:rsidR="00B6593C">
          <w:rPr>
            <w:noProof/>
            <w:lang w:eastAsia="zh-CN"/>
          </w:rPr>
          <w:t>Richaud et al., 2013</w:t>
        </w:r>
      </w:hyperlink>
      <w:r w:rsidR="009E54E3">
        <w:rPr>
          <w:noProof/>
          <w:lang w:eastAsia="zh-CN"/>
        </w:rPr>
        <w:t>)</w:t>
      </w:r>
      <w:r w:rsidR="0044542A" w:rsidRPr="00ED664F">
        <w:rPr>
          <w:lang w:eastAsia="zh-CN"/>
        </w:rPr>
        <w:fldChar w:fldCharType="end"/>
      </w:r>
      <w:r w:rsidR="0044542A" w:rsidRPr="00ED664F">
        <w:rPr>
          <w:lang w:eastAsia="zh-CN"/>
        </w:rPr>
        <w:t>.</w:t>
      </w:r>
      <w:r w:rsidR="00E120C0" w:rsidRPr="00ED664F">
        <w:rPr>
          <w:lang w:eastAsia="zh-CN"/>
        </w:rPr>
        <w:t xml:space="preserve"> </w:t>
      </w:r>
      <w:r w:rsidR="000903D1">
        <w:rPr>
          <w:lang w:eastAsia="zh-CN"/>
        </w:rPr>
        <w:t xml:space="preserve">From a chemical point of view, the </w:t>
      </w:r>
      <w:r w:rsidR="00B66FB4">
        <w:rPr>
          <w:lang w:eastAsia="zh-CN"/>
        </w:rPr>
        <w:t xml:space="preserve">occurrence of co-oxidation </w:t>
      </w:r>
      <w:r w:rsidR="00273748">
        <w:rPr>
          <w:lang w:eastAsia="zh-CN"/>
        </w:rPr>
        <w:t xml:space="preserve">of one </w:t>
      </w:r>
      <w:r w:rsidR="00B66FB4">
        <w:rPr>
          <w:lang w:eastAsia="zh-CN"/>
        </w:rPr>
        <w:t>fatty acid methyl ester</w:t>
      </w:r>
      <w:r w:rsidR="00273748">
        <w:rPr>
          <w:lang w:eastAsia="zh-CN"/>
        </w:rPr>
        <w:t xml:space="preserve">  (FAME) </w:t>
      </w:r>
      <w:r w:rsidR="007556A2">
        <w:rPr>
          <w:lang w:eastAsia="zh-CN"/>
        </w:rPr>
        <w:t>by-</w:t>
      </w:r>
      <w:r w:rsidR="00273748">
        <w:rPr>
          <w:lang w:eastAsia="zh-CN"/>
        </w:rPr>
        <w:t xml:space="preserve">product originating from a different </w:t>
      </w:r>
      <w:r w:rsidR="009B5CC6">
        <w:rPr>
          <w:lang w:eastAsia="zh-CN"/>
        </w:rPr>
        <w:t>FAME</w:t>
      </w:r>
      <w:r w:rsidR="00D234A8">
        <w:rPr>
          <w:lang w:eastAsia="zh-CN"/>
        </w:rPr>
        <w:t>s</w:t>
      </w:r>
      <w:r w:rsidR="009B5CC6">
        <w:rPr>
          <w:lang w:eastAsia="zh-CN"/>
        </w:rPr>
        <w:t xml:space="preserve"> </w:t>
      </w:r>
      <w:r w:rsidR="00B66FB4">
        <w:rPr>
          <w:lang w:eastAsia="zh-CN"/>
        </w:rPr>
        <w:t xml:space="preserve">has been pointed out since the 1940s </w:t>
      </w:r>
      <w:r w:rsidR="00B66FB4">
        <w:rPr>
          <w:lang w:eastAsia="zh-CN"/>
        </w:rPr>
        <w:fldChar w:fldCharType="begin">
          <w:fldData xml:space="preserve">PEVuZE5vdGU+PENpdGU+PEF1dGhvcj5GYXRlbWk8L0F1dGhvcj48WWVhcj4xOTgwPC9ZZWFyPjxS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</w:fldData>
        </w:fldChar>
      </w:r>
      <w:r w:rsidR="002A79ED">
        <w:rPr>
          <w:lang w:eastAsia="zh-CN"/>
        </w:rPr>
        <w:instrText xml:space="preserve"> ADDIN EN.CITE </w:instrText>
      </w:r>
      <w:r w:rsidR="002A79ED">
        <w:rPr>
          <w:lang w:eastAsia="zh-CN"/>
        </w:rPr>
        <w:fldChar w:fldCharType="begin">
          <w:fldData xml:space="preserve">PEVuZE5vdGU+PENpdGU+PEF1dGhvcj5GYXRlbWk8L0F1dGhvcj48WWVhcj4xOTgwPC9ZZWFyPjxS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</w:fldData>
        </w:fldChar>
      </w:r>
      <w:r w:rsidR="002A79ED">
        <w:rPr>
          <w:lang w:eastAsia="zh-CN"/>
        </w:rPr>
        <w:instrText xml:space="preserve"> ADDIN EN.CITE.DATA </w:instrText>
      </w:r>
      <w:r w:rsidR="002A79ED">
        <w:rPr>
          <w:lang w:eastAsia="zh-CN"/>
        </w:rPr>
      </w:r>
      <w:r w:rsidR="002A79ED">
        <w:rPr>
          <w:lang w:eastAsia="zh-CN"/>
        </w:rPr>
        <w:fldChar w:fldCharType="end"/>
      </w:r>
      <w:r w:rsidR="00B66FB4">
        <w:rPr>
          <w:lang w:eastAsia="zh-CN"/>
        </w:rPr>
      </w:r>
      <w:r w:rsidR="00B66FB4">
        <w:rPr>
          <w:lang w:eastAsia="zh-CN"/>
        </w:rPr>
        <w:fldChar w:fldCharType="separate"/>
      </w:r>
      <w:r w:rsidR="009E54E3">
        <w:rPr>
          <w:noProof/>
          <w:lang w:eastAsia="zh-CN"/>
        </w:rPr>
        <w:t>(</w:t>
      </w:r>
      <w:hyperlink w:anchor="_ENREF_21" w:tooltip="Farmer, 1942 #71" w:history="1">
        <w:r w:rsidR="00B6593C">
          <w:rPr>
            <w:noProof/>
            <w:lang w:eastAsia="zh-CN"/>
          </w:rPr>
          <w:t>Farmer &amp; Sundralingam, 1942</w:t>
        </w:r>
      </w:hyperlink>
      <w:r w:rsidR="009E54E3">
        <w:rPr>
          <w:noProof/>
          <w:lang w:eastAsia="zh-CN"/>
        </w:rPr>
        <w:t xml:space="preserve">; </w:t>
      </w:r>
      <w:hyperlink w:anchor="_ENREF_22" w:tooltip="Fatemi, 1980 #19" w:history="1">
        <w:r w:rsidR="00B6593C">
          <w:rPr>
            <w:noProof/>
            <w:lang w:eastAsia="zh-CN"/>
          </w:rPr>
          <w:t>Fatemi &amp; Hammond, 1980</w:t>
        </w:r>
      </w:hyperlink>
      <w:r w:rsidR="009E54E3">
        <w:rPr>
          <w:noProof/>
          <w:lang w:eastAsia="zh-CN"/>
        </w:rPr>
        <w:t xml:space="preserve">; </w:t>
      </w:r>
      <w:hyperlink w:anchor="_ENREF_32" w:tooltip="Gunstone, 1946 #104" w:history="1">
        <w:r w:rsidR="00B6593C">
          <w:rPr>
            <w:noProof/>
            <w:lang w:eastAsia="zh-CN"/>
          </w:rPr>
          <w:t>Gunstone &amp; Hilditch, 1946</w:t>
        </w:r>
      </w:hyperlink>
      <w:r w:rsidR="009E54E3">
        <w:rPr>
          <w:noProof/>
          <w:lang w:eastAsia="zh-CN"/>
        </w:rPr>
        <w:t xml:space="preserve">; </w:t>
      </w:r>
      <w:hyperlink w:anchor="_ENREF_108" w:tooltip="Wong, 1977 #100" w:history="1">
        <w:r w:rsidR="00B6593C">
          <w:rPr>
            <w:noProof/>
            <w:lang w:eastAsia="zh-CN"/>
          </w:rPr>
          <w:t>Wong &amp; Hammond, 1977</w:t>
        </w:r>
      </w:hyperlink>
      <w:r w:rsidR="009E54E3">
        <w:rPr>
          <w:noProof/>
          <w:lang w:eastAsia="zh-CN"/>
        </w:rPr>
        <w:t>)</w:t>
      </w:r>
      <w:r w:rsidR="00B66FB4">
        <w:rPr>
          <w:lang w:eastAsia="zh-CN"/>
        </w:rPr>
        <w:fldChar w:fldCharType="end"/>
      </w:r>
      <w:r w:rsidR="00036F4D">
        <w:rPr>
          <w:lang w:eastAsia="zh-CN"/>
        </w:rPr>
        <w:t>.</w:t>
      </w:r>
      <w:r w:rsidR="00B66FB4">
        <w:rPr>
          <w:lang w:eastAsia="zh-CN"/>
        </w:rPr>
        <w:t xml:space="preserve"> </w:t>
      </w:r>
      <w:r w:rsidR="00036F4D">
        <w:rPr>
          <w:lang w:eastAsia="zh-CN"/>
        </w:rPr>
        <w:t>However</w:t>
      </w:r>
      <w:r w:rsidR="00B66FB4">
        <w:rPr>
          <w:lang w:eastAsia="zh-CN"/>
        </w:rPr>
        <w:t xml:space="preserve">, few papers </w:t>
      </w:r>
      <w:r w:rsidR="00036F4D">
        <w:rPr>
          <w:lang w:eastAsia="zh-CN"/>
        </w:rPr>
        <w:t xml:space="preserve">have </w:t>
      </w:r>
      <w:r w:rsidR="00335914">
        <w:rPr>
          <w:lang w:eastAsia="zh-CN"/>
        </w:rPr>
        <w:t xml:space="preserve">since </w:t>
      </w:r>
      <w:r w:rsidR="00B66FB4">
        <w:rPr>
          <w:lang w:eastAsia="zh-CN"/>
        </w:rPr>
        <w:t xml:space="preserve">quantified the kinetics of interacting </w:t>
      </w:r>
      <w:r w:rsidR="00335914">
        <w:rPr>
          <w:lang w:eastAsia="zh-CN"/>
        </w:rPr>
        <w:t>FAME</w:t>
      </w:r>
      <w:r w:rsidR="00025797">
        <w:rPr>
          <w:lang w:eastAsia="zh-CN"/>
        </w:rPr>
        <w:t>s during</w:t>
      </w:r>
      <w:r w:rsidR="00335914">
        <w:rPr>
          <w:lang w:eastAsia="zh-CN"/>
        </w:rPr>
        <w:t xml:space="preserve"> </w:t>
      </w:r>
      <w:r w:rsidR="00B66FB4">
        <w:rPr>
          <w:lang w:eastAsia="zh-CN"/>
        </w:rPr>
        <w:t xml:space="preserve">oxidation. </w:t>
      </w:r>
      <w:r w:rsidR="00EE4E70" w:rsidRPr="00ED664F">
        <w:rPr>
          <w:lang w:eastAsia="zh-CN"/>
        </w:rPr>
        <w:t>As reviewed by</w:t>
      </w:r>
      <w:r w:rsidR="000339AF" w:rsidRPr="00ED664F">
        <w:rPr>
          <w:lang w:eastAsia="zh-CN"/>
        </w:rPr>
        <w:t xml:space="preserve"> </w:t>
      </w:r>
      <w:hyperlink w:anchor="_ENREF_17" w:tooltip="Denisov, 2005 #61" w:history="1">
        <w:r w:rsidR="00B6593C" w:rsidRPr="00ED664F">
          <w:rPr>
            <w:lang w:eastAsia="zh-CN"/>
          </w:rPr>
          <w:fldChar w:fldCharType="begin"/>
        </w:r>
        <w:r w:rsidR="00B6593C">
          <w:rPr>
            <w:lang w:eastAsia="zh-CN"/>
          </w:rPr>
          <w:instrText xml:space="preserve"> ADDIN EN.CITE &lt;EndNote&gt;&lt;Cite AuthorYear="1"&gt;&lt;Author&gt;Denisov&lt;/Author&gt;&lt;Year&gt;2005&lt;/Year&gt;&lt;RecNum&gt;61&lt;/RecNum&gt;&lt;DisplayText&gt;Denisov and Afanas&amp;apos;ev (2005)&lt;/DisplayText&gt;&lt;record&gt;&lt;rec-number&gt;61&lt;/rec-number&gt;&lt;foreign-keys&gt;&lt;key app="EN" db-id="warsve5adt205qe20x3p0590xraa2es2zee0" timestamp="1656679636"&gt;61&lt;/key&gt;&lt;/foreign-keys&gt;&lt;ref-type name="Book Section"&gt;5&lt;/ref-type&gt;&lt;contributors&gt;&lt;authors&gt;&lt;author&gt;Denisov, E.T.&lt;/author&gt;&lt;author&gt;Afanas&amp;apos;ev, I.B.&lt;/author&gt;&lt;/authors&gt;&lt;secondary-authors&gt;&lt;author&gt;Denisov, E.T.&lt;/author&gt;&lt;author&gt;Afanas&amp;apos;ev, I.B.&lt;/author&gt;&lt;/secondary-authors&gt;&lt;/contributors&gt;&lt;titles&gt;&lt;title&gt;Co-oxidation of Hydrocarbons&lt;/title&gt;&lt;secondary-title&gt;Oxidation and Antioxidants in Organic Chemistry and Biology&lt;/secondary-title&gt;&lt;/titles&gt;&lt;section&gt;5&lt;/section&gt;&lt;dates&gt;&lt;year&gt;2005&lt;/year&gt;&lt;/dates&gt;&lt;pub-location&gt;Boca Raton, FL, USA&lt;/pub-location&gt;&lt;publisher&gt;Taylor and Francis&lt;/publisher&gt;&lt;urls&gt;&lt;/urls&gt;&lt;/record&gt;&lt;/Cite&gt;&lt;/EndNote&gt;</w:instrText>
        </w:r>
        <w:r w:rsidR="00B6593C" w:rsidRPr="00ED664F">
          <w:rPr>
            <w:lang w:eastAsia="zh-CN"/>
          </w:rPr>
          <w:fldChar w:fldCharType="separate"/>
        </w:r>
        <w:r w:rsidR="00B6593C">
          <w:rPr>
            <w:noProof/>
            <w:lang w:eastAsia="zh-CN"/>
          </w:rPr>
          <w:t>Denisov and Afanas'ev (2005)</w:t>
        </w:r>
        <w:r w:rsidR="00B6593C" w:rsidRPr="00ED664F">
          <w:rPr>
            <w:lang w:eastAsia="zh-CN"/>
          </w:rPr>
          <w:fldChar w:fldCharType="end"/>
        </w:r>
      </w:hyperlink>
      <w:r w:rsidR="009E7C86" w:rsidRPr="00ED664F">
        <w:rPr>
          <w:lang w:eastAsia="zh-CN"/>
        </w:rPr>
        <w:t xml:space="preserve">, </w:t>
      </w:r>
      <w:r w:rsidR="00197CBC" w:rsidRPr="00ED664F">
        <w:rPr>
          <w:lang w:eastAsia="zh-CN"/>
        </w:rPr>
        <w:t xml:space="preserve"> Russell</w:t>
      </w:r>
      <w:r w:rsidR="009E7C86" w:rsidRPr="00ED664F">
        <w:rPr>
          <w:lang w:eastAsia="zh-CN"/>
        </w:rPr>
        <w:t xml:space="preserve"> and Williamson</w:t>
      </w:r>
      <w:r w:rsidR="00DD4804" w:rsidRPr="00ED664F">
        <w:rPr>
          <w:lang w:eastAsia="zh-CN"/>
        </w:rPr>
        <w:t xml:space="preserve"> were the first to study</w:t>
      </w:r>
      <w:r w:rsidR="00054CA4" w:rsidRPr="00ED664F">
        <w:rPr>
          <w:lang w:eastAsia="zh-CN"/>
        </w:rPr>
        <w:t xml:space="preserve"> the co-oxidation of </w:t>
      </w:r>
      <w:r w:rsidR="00DD4804" w:rsidRPr="00ED664F">
        <w:rPr>
          <w:lang w:eastAsia="zh-CN"/>
        </w:rPr>
        <w:t>various hydrocarbons (cumene, tetralin) and ether</w:t>
      </w:r>
      <w:r w:rsidR="008E747C">
        <w:rPr>
          <w:lang w:eastAsia="zh-CN"/>
        </w:rPr>
        <w:t>s</w:t>
      </w:r>
      <w:r w:rsidR="00DD4804" w:rsidRPr="00ED664F">
        <w:rPr>
          <w:lang w:eastAsia="zh-CN"/>
        </w:rPr>
        <w:t xml:space="preserve"> </w:t>
      </w:r>
      <w:r w:rsidR="00DD4804" w:rsidRPr="00ED664F">
        <w:rPr>
          <w:lang w:eastAsia="zh-CN"/>
        </w:rPr>
        <w:fldChar w:fldCharType="begin">
          <w:fldData xml:space="preserve">PEVuZE5vdGU+PENpdGU+PEF1dGhvcj5SdXNzZWxsPC9BdXRob3I+PFllYXI+MTk2NDwvWWVhcj48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=
</w:fldData>
        </w:fldChar>
      </w:r>
      <w:r w:rsidR="002A79ED">
        <w:rPr>
          <w:lang w:eastAsia="zh-CN"/>
        </w:rPr>
        <w:instrText xml:space="preserve"> ADDIN EN.CITE </w:instrText>
      </w:r>
      <w:r w:rsidR="002A79ED">
        <w:rPr>
          <w:lang w:eastAsia="zh-CN"/>
        </w:rPr>
        <w:fldChar w:fldCharType="begin">
          <w:fldData xml:space="preserve">PEVuZE5vdGU+PENpdGU+PEF1dGhvcj5SdXNzZWxsPC9BdXRob3I+PFllYXI+MTk2NDwvWWVhcj48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=
</w:fldData>
        </w:fldChar>
      </w:r>
      <w:r w:rsidR="002A79ED">
        <w:rPr>
          <w:lang w:eastAsia="zh-CN"/>
        </w:rPr>
        <w:instrText xml:space="preserve"> ADDIN EN.CITE.DATA </w:instrText>
      </w:r>
      <w:r w:rsidR="002A79ED">
        <w:rPr>
          <w:lang w:eastAsia="zh-CN"/>
        </w:rPr>
      </w:r>
      <w:r w:rsidR="002A79ED">
        <w:rPr>
          <w:lang w:eastAsia="zh-CN"/>
        </w:rPr>
        <w:fldChar w:fldCharType="end"/>
      </w:r>
      <w:r w:rsidR="00DD4804" w:rsidRPr="00ED664F">
        <w:rPr>
          <w:lang w:eastAsia="zh-CN"/>
        </w:rPr>
      </w:r>
      <w:r w:rsidR="00DD4804" w:rsidRPr="00ED664F">
        <w:rPr>
          <w:lang w:eastAsia="zh-CN"/>
        </w:rPr>
        <w:fldChar w:fldCharType="separate"/>
      </w:r>
      <w:r w:rsidR="002A79ED">
        <w:rPr>
          <w:noProof/>
          <w:lang w:eastAsia="zh-CN"/>
        </w:rPr>
        <w:t>(</w:t>
      </w:r>
      <w:hyperlink w:anchor="_ENREF_75" w:tooltip="Russell, 1955 #43" w:history="1">
        <w:r w:rsidR="00B6593C">
          <w:rPr>
            <w:noProof/>
            <w:lang w:eastAsia="zh-CN"/>
          </w:rPr>
          <w:t>Russell, 1955</w:t>
        </w:r>
      </w:hyperlink>
      <w:r w:rsidR="002A79ED">
        <w:rPr>
          <w:noProof/>
          <w:lang w:eastAsia="zh-CN"/>
        </w:rPr>
        <w:t xml:space="preserve">; </w:t>
      </w:r>
      <w:hyperlink w:anchor="_ENREF_76" w:tooltip="Russell, 1964 #63" w:history="1">
        <w:r w:rsidR="00B6593C">
          <w:rPr>
            <w:noProof/>
            <w:lang w:eastAsia="zh-CN"/>
          </w:rPr>
          <w:t>Russell &amp; Williamson, 1964a</w:t>
        </w:r>
      </w:hyperlink>
      <w:r w:rsidR="002A79ED">
        <w:rPr>
          <w:noProof/>
          <w:lang w:eastAsia="zh-CN"/>
        </w:rPr>
        <w:t xml:space="preserve">, </w:t>
      </w:r>
      <w:hyperlink w:anchor="_ENREF_77" w:tooltip="Russell, 1964 #62" w:history="1">
        <w:r w:rsidR="00B6593C">
          <w:rPr>
            <w:noProof/>
            <w:lang w:eastAsia="zh-CN"/>
          </w:rPr>
          <w:t>1964b</w:t>
        </w:r>
      </w:hyperlink>
      <w:r w:rsidR="002A79ED">
        <w:rPr>
          <w:noProof/>
          <w:lang w:eastAsia="zh-CN"/>
        </w:rPr>
        <w:t>)</w:t>
      </w:r>
      <w:r w:rsidR="00DD4804" w:rsidRPr="00ED664F">
        <w:rPr>
          <w:lang w:eastAsia="zh-CN"/>
        </w:rPr>
        <w:fldChar w:fldCharType="end"/>
      </w:r>
      <w:r w:rsidR="00DD4804" w:rsidRPr="00ED664F">
        <w:rPr>
          <w:lang w:eastAsia="zh-CN"/>
        </w:rPr>
        <w:t xml:space="preserve">. Their </w:t>
      </w:r>
      <w:r w:rsidR="00E87D4A">
        <w:rPr>
          <w:lang w:eastAsia="zh-CN"/>
        </w:rPr>
        <w:t>pioneer</w:t>
      </w:r>
      <w:r w:rsidR="001A6789">
        <w:rPr>
          <w:lang w:eastAsia="zh-CN"/>
        </w:rPr>
        <w:t xml:space="preserve"> </w:t>
      </w:r>
      <w:r w:rsidR="00DD4804" w:rsidRPr="00ED664F">
        <w:rPr>
          <w:lang w:eastAsia="zh-CN"/>
        </w:rPr>
        <w:t>work</w:t>
      </w:r>
      <w:r w:rsidR="001A6789">
        <w:rPr>
          <w:lang w:eastAsia="zh-CN"/>
        </w:rPr>
        <w:t>s</w:t>
      </w:r>
      <w:r w:rsidR="00DD4804" w:rsidRPr="00ED664F">
        <w:rPr>
          <w:lang w:eastAsia="zh-CN"/>
        </w:rPr>
        <w:t xml:space="preserve"> </w:t>
      </w:r>
      <w:r w:rsidR="00025797">
        <w:rPr>
          <w:lang w:eastAsia="zh-CN"/>
        </w:rPr>
        <w:t xml:space="preserve">was inspirational for the </w:t>
      </w:r>
      <w:r w:rsidR="00550437">
        <w:rPr>
          <w:lang w:eastAsia="zh-CN"/>
        </w:rPr>
        <w:t xml:space="preserve">subsequent </w:t>
      </w:r>
      <w:r w:rsidR="00025797">
        <w:rPr>
          <w:lang w:eastAsia="zh-CN"/>
        </w:rPr>
        <w:t xml:space="preserve">development </w:t>
      </w:r>
      <w:r w:rsidR="00174724">
        <w:rPr>
          <w:lang w:eastAsia="zh-CN"/>
        </w:rPr>
        <w:t xml:space="preserve">of oxidation kinetic models in </w:t>
      </w:r>
      <w:r w:rsidR="00DD4804" w:rsidRPr="00ED664F">
        <w:rPr>
          <w:lang w:eastAsia="zh-CN"/>
        </w:rPr>
        <w:t xml:space="preserve">thermoplastic </w:t>
      </w:r>
      <w:r w:rsidR="00174724">
        <w:rPr>
          <w:lang w:eastAsia="zh-CN"/>
        </w:rPr>
        <w:t>homo</w:t>
      </w:r>
      <w:r w:rsidR="003955C9">
        <w:rPr>
          <w:lang w:eastAsia="zh-CN"/>
        </w:rPr>
        <w:t>-</w:t>
      </w:r>
      <w:r w:rsidR="00DD4804" w:rsidRPr="00ED664F">
        <w:rPr>
          <w:lang w:eastAsia="zh-CN"/>
        </w:rPr>
        <w:t xml:space="preserve">polymers and co-polymers </w:t>
      </w:r>
      <w:r w:rsidR="00DD4804" w:rsidRPr="00ED664F">
        <w:rPr>
          <w:lang w:eastAsia="zh-CN"/>
        </w:rPr>
        <w:fldChar w:fldCharType="begin">
          <w:fldData xml:space="preserve">PEVuZE5vdGU+PENpdGU+PEF1dGhvcj5SaWNoYXVkPC9BdXRob3I+PFllYXI+MjAxMzwvWWVhcj48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</w:fldData>
        </w:fldChar>
      </w:r>
      <w:r w:rsidR="009E54E3">
        <w:rPr>
          <w:lang w:eastAsia="zh-CN"/>
        </w:rPr>
        <w:instrText xml:space="preserve"> ADDIN EN.CITE </w:instrText>
      </w:r>
      <w:r w:rsidR="009E54E3">
        <w:rPr>
          <w:lang w:eastAsia="zh-CN"/>
        </w:rPr>
        <w:fldChar w:fldCharType="begin">
          <w:fldData xml:space="preserve">PEVuZE5vdGU+PENpdGU+PEF1dGhvcj5SaWNoYXVkPC9BdXRob3I+PFllYXI+MjAxMzwvWWVhcj48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</w:fldData>
        </w:fldChar>
      </w:r>
      <w:r w:rsidR="009E54E3">
        <w:rPr>
          <w:lang w:eastAsia="zh-CN"/>
        </w:rPr>
        <w:instrText xml:space="preserve"> ADDIN EN.CITE.DATA </w:instrText>
      </w:r>
      <w:r w:rsidR="009E54E3">
        <w:rPr>
          <w:lang w:eastAsia="zh-CN"/>
        </w:rPr>
      </w:r>
      <w:r w:rsidR="009E54E3">
        <w:rPr>
          <w:lang w:eastAsia="zh-CN"/>
        </w:rPr>
        <w:fldChar w:fldCharType="end"/>
      </w:r>
      <w:r w:rsidR="00DD4804" w:rsidRPr="00ED664F">
        <w:rPr>
          <w:lang w:eastAsia="zh-CN"/>
        </w:rPr>
      </w:r>
      <w:r w:rsidR="00DD4804" w:rsidRPr="00ED664F">
        <w:rPr>
          <w:lang w:eastAsia="zh-CN"/>
        </w:rPr>
        <w:fldChar w:fldCharType="separate"/>
      </w:r>
      <w:r w:rsidR="009E54E3">
        <w:rPr>
          <w:noProof/>
          <w:lang w:eastAsia="zh-CN"/>
        </w:rPr>
        <w:t>(</w:t>
      </w:r>
      <w:hyperlink w:anchor="_ENREF_13" w:tooltip="Colin, 2010 #64" w:history="1">
        <w:r w:rsidR="00B6593C">
          <w:rPr>
            <w:noProof/>
            <w:lang w:eastAsia="zh-CN"/>
          </w:rPr>
          <w:t>Colin, Richaud, Verdu, &amp; Monchy-Leroy, 2010</w:t>
        </w:r>
      </w:hyperlink>
      <w:r w:rsidR="009E54E3">
        <w:rPr>
          <w:noProof/>
          <w:lang w:eastAsia="zh-CN"/>
        </w:rPr>
        <w:t xml:space="preserve">; </w:t>
      </w:r>
      <w:hyperlink w:anchor="_ENREF_16" w:tooltip="Decker, 1973 #59" w:history="1">
        <w:r w:rsidR="00B6593C">
          <w:rPr>
            <w:noProof/>
            <w:lang w:eastAsia="zh-CN"/>
          </w:rPr>
          <w:t>Decker, Mayo, &amp; Richardson, 1973</w:t>
        </w:r>
      </w:hyperlink>
      <w:r w:rsidR="009E54E3">
        <w:rPr>
          <w:noProof/>
          <w:lang w:eastAsia="zh-CN"/>
        </w:rPr>
        <w:t xml:space="preserve">; </w:t>
      </w:r>
      <w:hyperlink w:anchor="_ENREF_71" w:tooltip="Richaud, 2013 #7" w:history="1">
        <w:r w:rsidR="00B6593C">
          <w:rPr>
            <w:noProof/>
            <w:lang w:eastAsia="zh-CN"/>
          </w:rPr>
          <w:t>Richaud et al., 2013</w:t>
        </w:r>
      </w:hyperlink>
      <w:r w:rsidR="009E54E3">
        <w:rPr>
          <w:noProof/>
          <w:lang w:eastAsia="zh-CN"/>
        </w:rPr>
        <w:t>)</w:t>
      </w:r>
      <w:r w:rsidR="00DD4804" w:rsidRPr="00ED664F">
        <w:rPr>
          <w:lang w:eastAsia="zh-CN"/>
        </w:rPr>
        <w:fldChar w:fldCharType="end"/>
      </w:r>
      <w:r w:rsidR="00DD4804" w:rsidRPr="00ED664F">
        <w:rPr>
          <w:lang w:eastAsia="zh-CN"/>
        </w:rPr>
        <w:t>.</w:t>
      </w:r>
      <w:r w:rsidR="00AC742D" w:rsidRPr="00ED664F">
        <w:rPr>
          <w:lang w:eastAsia="zh-CN"/>
        </w:rPr>
        <w:t xml:space="preserve"> </w:t>
      </w:r>
      <w:r w:rsidR="00824615" w:rsidRPr="00ED664F">
        <w:rPr>
          <w:lang w:eastAsia="zh-CN"/>
        </w:rPr>
        <w:t xml:space="preserve"> </w:t>
      </w:r>
      <w:r w:rsidR="00495F63">
        <w:rPr>
          <w:lang w:eastAsia="zh-CN"/>
        </w:rPr>
        <w:t xml:space="preserve">At the </w:t>
      </w:r>
      <w:r w:rsidR="002B11E6">
        <w:rPr>
          <w:lang w:eastAsia="zh-CN"/>
        </w:rPr>
        <w:t xml:space="preserve">border </w:t>
      </w:r>
      <w:r w:rsidR="00495F63">
        <w:rPr>
          <w:lang w:eastAsia="zh-CN"/>
        </w:rPr>
        <w:t>between polymer and FAME</w:t>
      </w:r>
      <w:r w:rsidR="00A27ADD">
        <w:rPr>
          <w:lang w:eastAsia="zh-CN"/>
        </w:rPr>
        <w:t>s</w:t>
      </w:r>
      <w:r w:rsidR="00495F63">
        <w:rPr>
          <w:lang w:eastAsia="zh-CN"/>
        </w:rPr>
        <w:t xml:space="preserve"> oxidation, </w:t>
      </w:r>
      <w:r w:rsidR="0086310C" w:rsidRPr="00ED664F">
        <w:rPr>
          <w:lang w:eastAsia="zh-CN"/>
        </w:rPr>
        <w:t>Richaud and co-workers</w:t>
      </w:r>
      <w:r w:rsidR="00156610" w:rsidRPr="00ED664F">
        <w:rPr>
          <w:lang w:eastAsia="zh-CN"/>
        </w:rPr>
        <w:t xml:space="preserve"> </w:t>
      </w:r>
      <w:r w:rsidR="00550437">
        <w:rPr>
          <w:lang w:eastAsia="zh-CN"/>
        </w:rPr>
        <w:t>demonstrated</w:t>
      </w:r>
      <w:r w:rsidR="00393BE9">
        <w:rPr>
          <w:lang w:eastAsia="zh-CN"/>
        </w:rPr>
        <w:t xml:space="preserve"> that the free valence </w:t>
      </w:r>
      <w:r w:rsidR="00B709A7">
        <w:rPr>
          <w:lang w:eastAsia="zh-CN"/>
        </w:rPr>
        <w:t xml:space="preserve">propagated from unsaturated </w:t>
      </w:r>
      <w:r w:rsidR="00156610" w:rsidRPr="00ED664F">
        <w:rPr>
          <w:lang w:eastAsia="zh-CN"/>
        </w:rPr>
        <w:t>oleate or linoleate methyl esters</w:t>
      </w:r>
      <w:r w:rsidR="00B709A7">
        <w:rPr>
          <w:lang w:eastAsia="zh-CN"/>
        </w:rPr>
        <w:t xml:space="preserve"> to</w:t>
      </w:r>
      <w:r w:rsidR="00CB59BF" w:rsidRPr="00ED664F">
        <w:rPr>
          <w:lang w:eastAsia="zh-CN"/>
        </w:rPr>
        <w:t xml:space="preserve"> polyethylene </w:t>
      </w:r>
      <w:r w:rsidR="002B11E6">
        <w:rPr>
          <w:lang w:eastAsia="zh-CN"/>
        </w:rPr>
        <w:t>in</w:t>
      </w:r>
      <w:r w:rsidR="002B11E6" w:rsidRPr="00ED664F">
        <w:rPr>
          <w:lang w:eastAsia="zh-CN"/>
        </w:rPr>
        <w:t xml:space="preserve"> </w:t>
      </w:r>
      <w:r w:rsidR="004F765B" w:rsidRPr="00ED664F">
        <w:rPr>
          <w:lang w:eastAsia="zh-CN"/>
        </w:rPr>
        <w:t xml:space="preserve">both </w:t>
      </w:r>
      <w:r w:rsidR="001429C0">
        <w:rPr>
          <w:lang w:eastAsia="zh-CN"/>
        </w:rPr>
        <w:t>solid</w:t>
      </w:r>
      <w:r w:rsidR="001429C0" w:rsidRPr="00ED664F">
        <w:rPr>
          <w:lang w:eastAsia="zh-CN"/>
        </w:rPr>
        <w:t xml:space="preserve"> </w:t>
      </w:r>
      <w:r w:rsidR="004F765B" w:rsidRPr="00ED664F">
        <w:rPr>
          <w:lang w:eastAsia="zh-CN"/>
        </w:rPr>
        <w:t>and molten states</w:t>
      </w:r>
      <w:r w:rsidR="002C3461">
        <w:rPr>
          <w:lang w:eastAsia="zh-CN"/>
        </w:rPr>
        <w:t xml:space="preserve"> </w:t>
      </w:r>
      <w:r w:rsidR="002C3461" w:rsidRPr="00ED664F">
        <w:rPr>
          <w:lang w:eastAsia="zh-CN"/>
        </w:rPr>
        <w:fldChar w:fldCharType="begin"/>
      </w:r>
      <w:r w:rsidR="009E54E3">
        <w:rPr>
          <w:lang w:eastAsia="zh-CN"/>
        </w:rPr>
        <w:instrText xml:space="preserve"> ADDIN EN.CITE &lt;EndNote&gt;&lt;Cite&gt;&lt;Author&gt;Richaud&lt;/Author&gt;&lt;Year&gt;2013&lt;/Year&gt;&lt;RecNum&gt;7&lt;/RecNum&gt;&lt;DisplayText&gt;(Richaud et al., 2013)&lt;/DisplayText&gt;&lt;record&gt;&lt;rec-number&gt;7&lt;/rec-number&gt;&lt;foreign-keys&gt;&lt;key app="EN" db-id="warsve5adt205qe20x3p0590xraa2es2zee0" timestamp="1655213636"&gt;7&lt;/key&gt;&lt;/foreign-keys&gt;&lt;ref-type name="Journal Article"&gt;17&lt;/ref-type&gt;&lt;contributors&gt;&lt;authors&gt;&lt;author&gt;Richaud, E.&lt;/author&gt;&lt;author&gt;Fayolle, B.&lt;/author&gt;&lt;author&gt;Verdu, J.&lt;/author&gt;&lt;author&gt;Rychlý, J.&lt;/author&gt;&lt;/authors&gt;&lt;/contributors&gt;&lt;titles&gt;&lt;title&gt;Co-oxidation kinetic model for the thermal oxidation of polyethylene-unsaturated substrate systems&lt;/title&gt;&lt;secondary-title&gt;Polymer Degradation and Stability&lt;/secondary-title&gt;&lt;/titles&gt;&lt;periodical&gt;&lt;full-title&gt;Polymer Degradation and Stability&lt;/full-title&gt;&lt;/periodical&gt;&lt;pages&gt;1081-1088&lt;/pages&gt;&lt;volume&gt;98&lt;/volume&gt;&lt;number&gt;5&lt;/number&gt;&lt;keywords&gt;&lt;keyword&gt;Polyethylene&lt;/keyword&gt;&lt;keyword&gt;Methyl esters of unsaturated fatty acids&lt;/keyword&gt;&lt;keyword&gt;Co-oxidation&lt;/keyword&gt;&lt;keyword&gt;Kinetic modeling&lt;/keyword&gt;&lt;keyword&gt;Chemiluminescence&lt;/keyword&gt;&lt;/keywords&gt;&lt;dates&gt;&lt;year&gt;2013&lt;/year&gt;&lt;pub-dates&gt;&lt;date&gt;2013/05/01/&lt;/date&gt;&lt;/pub-dates&gt;&lt;/dates&gt;&lt;isbn&gt;0141-3910&lt;/isbn&gt;&lt;urls&gt;&lt;related-urls&gt;&lt;url&gt;https://www.sciencedirect.com/science/article/pii/S0141391013000232&lt;/url&gt;&lt;/related-urls&gt;&lt;/urls&gt;&lt;electronic-resource-num&gt;https://doi.org/10.1016/j.polymdegradstab.2013.01.008&lt;/electronic-resource-num&gt;&lt;/record&gt;&lt;/Cite&gt;&lt;/EndNote&gt;</w:instrText>
      </w:r>
      <w:r w:rsidR="002C3461" w:rsidRPr="00ED664F">
        <w:rPr>
          <w:lang w:eastAsia="zh-CN"/>
        </w:rPr>
        <w:fldChar w:fldCharType="separate"/>
      </w:r>
      <w:r w:rsidR="009E54E3">
        <w:rPr>
          <w:noProof/>
          <w:lang w:eastAsia="zh-CN"/>
        </w:rPr>
        <w:t>(</w:t>
      </w:r>
      <w:hyperlink w:anchor="_ENREF_71" w:tooltip="Richaud, 2013 #7" w:history="1">
        <w:r w:rsidR="00B6593C">
          <w:rPr>
            <w:noProof/>
            <w:lang w:eastAsia="zh-CN"/>
          </w:rPr>
          <w:t>Richaud et al., 2013</w:t>
        </w:r>
      </w:hyperlink>
      <w:r w:rsidR="009E54E3">
        <w:rPr>
          <w:noProof/>
          <w:lang w:eastAsia="zh-CN"/>
        </w:rPr>
        <w:t>)</w:t>
      </w:r>
      <w:r w:rsidR="002C3461" w:rsidRPr="00ED664F">
        <w:rPr>
          <w:lang w:eastAsia="zh-CN"/>
        </w:rPr>
        <w:fldChar w:fldCharType="end"/>
      </w:r>
      <w:r w:rsidR="004F765B" w:rsidRPr="00ED664F">
        <w:rPr>
          <w:lang w:eastAsia="zh-CN"/>
        </w:rPr>
        <w:t xml:space="preserve">. The co-oxidation of </w:t>
      </w:r>
      <w:r w:rsidR="00574BED">
        <w:rPr>
          <w:lang w:eastAsia="zh-CN"/>
        </w:rPr>
        <w:t>FAME</w:t>
      </w:r>
      <w:r w:rsidR="00C221EF">
        <w:rPr>
          <w:lang w:eastAsia="zh-CN"/>
        </w:rPr>
        <w:t>s</w:t>
      </w:r>
      <w:r w:rsidR="00574BED">
        <w:rPr>
          <w:lang w:eastAsia="zh-CN"/>
        </w:rPr>
        <w:t xml:space="preserve"> </w:t>
      </w:r>
      <w:r w:rsidR="004F765B" w:rsidRPr="00ED664F">
        <w:rPr>
          <w:lang w:eastAsia="zh-CN"/>
        </w:rPr>
        <w:t>was only studied</w:t>
      </w:r>
      <w:r w:rsidR="00E27C1A" w:rsidRPr="00ED664F">
        <w:rPr>
          <w:lang w:eastAsia="zh-CN"/>
        </w:rPr>
        <w:t xml:space="preserve"> by</w:t>
      </w:r>
      <w:r w:rsidR="00631F12" w:rsidRPr="00ED664F">
        <w:rPr>
          <w:lang w:eastAsia="zh-CN"/>
        </w:rPr>
        <w:t xml:space="preserve"> </w:t>
      </w:r>
      <w:hyperlink w:anchor="_ENREF_56" w:tooltip="Navaneeth, 2017 #75" w:history="1">
        <w:r w:rsidR="00B6593C">
          <w:rPr>
            <w:lang w:eastAsia="zh-CN"/>
          </w:rPr>
          <w:fldChar w:fldCharType="begin"/>
        </w:r>
        <w:r w:rsidR="00B6593C">
          <w:rPr>
            <w:lang w:eastAsia="zh-CN"/>
          </w:rPr>
          <w:instrText xml:space="preserve"> ADDIN EN.CITE &lt;EndNote&gt;&lt;Cite AuthorYear="1"&gt;&lt;Author&gt;Navaneeth&lt;/Author&gt;&lt;Year&gt;2017&lt;/Year&gt;&lt;RecNum&gt;75&lt;/RecNum&gt;&lt;DisplayText&gt;Navaneeth et al. (2017)&lt;/DisplayText&gt;&lt;record&gt;&lt;rec-number&gt;75&lt;/rec-number&gt;&lt;foreign-keys&gt;&lt;key app="EN" db-id="warsve5adt205qe20x3p0590xraa2es2zee0" timestamp="1657016307"&gt;75&lt;/key&gt;&lt;/foreign-keys&gt;&lt;ref-type name="Journal Article"&gt;17&lt;/ref-type&gt;&lt;contributors&gt;&lt;authors&gt;&lt;author&gt;Navaneeth, P.V.&lt;/author&gt;&lt;author&gt;Kumar, G. H.&lt;/author&gt;&lt;author&gt;Mehta, P.S.&lt;/author&gt;&lt;author&gt;Hermanns, R.T.E.&lt;/author&gt;&lt;/authors&gt;&lt;/contributors&gt;&lt;titles&gt;&lt;title&gt;Predictive Skeletal Kinetic Model of Biodiesel Autoxidation&lt;/title&gt;&lt;secondary-title&gt;Energy &amp;amp; Fuels&lt;/secondary-title&gt;&lt;/titles&gt;&lt;periodical&gt;&lt;full-title&gt;Energy &amp;amp; Fuels&lt;/full-title&gt;&lt;/periodical&gt;&lt;pages&gt;4333-4342&lt;/pages&gt;&lt;volume&gt;31&lt;/volume&gt;&lt;number&gt;4&lt;/number&gt;&lt;dates&gt;&lt;year&gt;2017&lt;/year&gt;&lt;pub-dates&gt;&lt;date&gt;2017/04/20&lt;/date&gt;&lt;/pub-dates&gt;&lt;/dates&gt;&lt;publisher&gt;American Chemical Society&lt;/publisher&gt;&lt;isbn&gt;0887-0624&lt;/isbn&gt;&lt;urls&gt;&lt;related-urls&gt;&lt;url&gt;https://doi.org/10.1021/acs.energyfuels.6b02620&lt;/url&gt;&lt;/related-urls&gt;&lt;/urls&gt;&lt;electronic-resource-num&gt;10.1021/acs.energyfuels.6b02620&lt;/electronic-resource-num&gt;&lt;/record&gt;&lt;/Cite&gt;&lt;/EndNote&gt;</w:instrText>
        </w:r>
        <w:r w:rsidR="00B6593C">
          <w:rPr>
            <w:lang w:eastAsia="zh-CN"/>
          </w:rPr>
          <w:fldChar w:fldCharType="separate"/>
        </w:r>
        <w:r w:rsidR="00B6593C">
          <w:rPr>
            <w:noProof/>
            <w:lang w:eastAsia="zh-CN"/>
          </w:rPr>
          <w:t>Navaneeth et al. (2017)</w:t>
        </w:r>
        <w:r w:rsidR="00B6593C">
          <w:rPr>
            <w:lang w:eastAsia="zh-CN"/>
          </w:rPr>
          <w:fldChar w:fldCharType="end"/>
        </w:r>
      </w:hyperlink>
      <w:r w:rsidR="00B04957">
        <w:rPr>
          <w:lang w:eastAsia="zh-CN"/>
        </w:rPr>
        <w:t xml:space="preserve"> </w:t>
      </w:r>
      <w:r w:rsidR="00631F12" w:rsidRPr="00ED664F">
        <w:rPr>
          <w:lang w:eastAsia="zh-CN"/>
        </w:rPr>
        <w:t>but</w:t>
      </w:r>
      <w:r w:rsidR="00634BA8">
        <w:rPr>
          <w:lang w:eastAsia="zh-CN"/>
        </w:rPr>
        <w:t xml:space="preserve"> the </w:t>
      </w:r>
      <w:r w:rsidR="0060592F">
        <w:rPr>
          <w:lang w:eastAsia="zh-CN"/>
        </w:rPr>
        <w:t>model suffered several limitations preventing its generalization to arbitrary FAME mixtures. They</w:t>
      </w:r>
      <w:r w:rsidR="007F57FD" w:rsidRPr="00ED664F">
        <w:rPr>
          <w:lang w:eastAsia="zh-CN"/>
        </w:rPr>
        <w:t xml:space="preserve"> </w:t>
      </w:r>
      <w:r w:rsidR="00631F12" w:rsidRPr="00ED664F">
        <w:rPr>
          <w:lang w:eastAsia="zh-CN"/>
        </w:rPr>
        <w:t>considered equivalent decomposition rates for all hydroperoxides (lumped value)</w:t>
      </w:r>
      <w:r w:rsidR="00742DA4">
        <w:rPr>
          <w:lang w:eastAsia="zh-CN"/>
        </w:rPr>
        <w:t xml:space="preserve">, which were </w:t>
      </w:r>
      <w:r w:rsidR="001F5D78" w:rsidRPr="00ED664F">
        <w:rPr>
          <w:lang w:eastAsia="zh-CN"/>
        </w:rPr>
        <w:t>associated with an</w:t>
      </w:r>
      <w:r w:rsidR="00742DA4">
        <w:rPr>
          <w:lang w:eastAsia="zh-CN"/>
        </w:rPr>
        <w:t xml:space="preserve"> effective</w:t>
      </w:r>
      <w:r w:rsidR="007F57FD" w:rsidRPr="00ED664F">
        <w:rPr>
          <w:lang w:eastAsia="zh-CN"/>
        </w:rPr>
        <w:t xml:space="preserve"> activation </w:t>
      </w:r>
      <w:r w:rsidR="001F5D78" w:rsidRPr="00ED664F">
        <w:rPr>
          <w:lang w:eastAsia="zh-CN"/>
        </w:rPr>
        <w:t xml:space="preserve">energy of </w:t>
      </w:r>
      <w:r w:rsidR="007F57FD" w:rsidRPr="00ED664F">
        <w:rPr>
          <w:lang w:eastAsia="zh-CN"/>
        </w:rPr>
        <w:t>175 kJ</w:t>
      </w:r>
      <w:r w:rsidR="00DE4C05" w:rsidRPr="00ED664F">
        <w:rPr>
          <w:rFonts w:cs="Times New Roman"/>
          <w:lang w:eastAsia="zh-CN"/>
        </w:rPr>
        <w:t>·</w:t>
      </w:r>
      <w:r w:rsidR="00DE4C05" w:rsidRPr="00ED664F">
        <w:rPr>
          <w:lang w:eastAsia="zh-CN"/>
        </w:rPr>
        <w:t>mol</w:t>
      </w:r>
      <w:r w:rsidR="00DE4C05" w:rsidRPr="00ED664F">
        <w:rPr>
          <w:vertAlign w:val="superscript"/>
          <w:lang w:eastAsia="zh-CN"/>
        </w:rPr>
        <w:t>-1</w:t>
      </w:r>
      <w:r w:rsidR="007556A2">
        <w:rPr>
          <w:vertAlign w:val="superscript"/>
          <w:lang w:eastAsia="zh-CN"/>
        </w:rPr>
        <w:t>,</w:t>
      </w:r>
      <w:r w:rsidR="007F57FD" w:rsidRPr="00ED664F">
        <w:rPr>
          <w:lang w:eastAsia="zh-CN"/>
        </w:rPr>
        <w:t xml:space="preserve"> much higher than </w:t>
      </w:r>
      <w:r w:rsidR="00742DA4">
        <w:rPr>
          <w:lang w:eastAsia="zh-CN"/>
        </w:rPr>
        <w:t xml:space="preserve">values </w:t>
      </w:r>
      <w:r w:rsidR="007F57FD" w:rsidRPr="00ED664F">
        <w:rPr>
          <w:lang w:eastAsia="zh-CN"/>
        </w:rPr>
        <w:t>reported</w:t>
      </w:r>
      <w:r w:rsidR="0092555B">
        <w:rPr>
          <w:lang w:eastAsia="zh-CN"/>
        </w:rPr>
        <w:t xml:space="preserve"> elsewhere</w:t>
      </w:r>
      <w:r w:rsidR="007F57FD" w:rsidRPr="00ED664F">
        <w:rPr>
          <w:lang w:eastAsia="zh-CN"/>
        </w:rPr>
        <w:t xml:space="preserve"> in the</w:t>
      </w:r>
      <w:r w:rsidR="0092555B">
        <w:rPr>
          <w:lang w:eastAsia="zh-CN"/>
        </w:rPr>
        <w:t xml:space="preserve"> </w:t>
      </w:r>
      <w:r w:rsidR="007F57FD" w:rsidRPr="00ED664F">
        <w:rPr>
          <w:lang w:eastAsia="zh-CN"/>
        </w:rPr>
        <w:t>literature</w:t>
      </w:r>
      <w:r w:rsidR="00A34437" w:rsidRPr="00ED664F">
        <w:rPr>
          <w:lang w:eastAsia="zh-CN"/>
        </w:rPr>
        <w:t xml:space="preserve"> for oleate, linoleate and linolenate FAME</w:t>
      </w:r>
      <w:r w:rsidR="00E37D08">
        <w:rPr>
          <w:noProof/>
          <w:lang w:eastAsia="zh-CN"/>
        </w:rPr>
        <w:t xml:space="preserve"> </w:t>
      </w:r>
      <w:r w:rsidR="00E37D08">
        <w:rPr>
          <w:noProof/>
          <w:lang w:eastAsia="zh-CN"/>
        </w:rPr>
        <w:fldChar w:fldCharType="begin">
          <w:fldData xml:space="preserve">PEVuZE5vdGU+PENpdGU+PEF1dGhvcj5Ub3VmZmV0PC9BdXRob3I+PFllYXI+MjAyMTwvWWVhcj48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</w:fldData>
        </w:fldChar>
      </w:r>
      <w:r w:rsidR="00E37D08">
        <w:rPr>
          <w:noProof/>
          <w:lang w:eastAsia="zh-CN"/>
        </w:rPr>
        <w:instrText xml:space="preserve"> ADDIN EN.CITE </w:instrText>
      </w:r>
      <w:r w:rsidR="00E37D08">
        <w:rPr>
          <w:noProof/>
          <w:lang w:eastAsia="zh-CN"/>
        </w:rPr>
        <w:fldChar w:fldCharType="begin">
          <w:fldData xml:space="preserve">PEVuZE5vdGU+PENpdGU+PEF1dGhvcj5Ub3VmZmV0PC9BdXRob3I+PFllYXI+MjAyMTwvWWVhcj48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</w:fldData>
        </w:fldChar>
      </w:r>
      <w:r w:rsidR="00E37D08">
        <w:rPr>
          <w:noProof/>
          <w:lang w:eastAsia="zh-CN"/>
        </w:rPr>
        <w:instrText xml:space="preserve"> ADDIN EN.CITE.DATA </w:instrText>
      </w:r>
      <w:r w:rsidR="00E37D08">
        <w:rPr>
          <w:noProof/>
          <w:lang w:eastAsia="zh-CN"/>
        </w:rPr>
      </w:r>
      <w:r w:rsidR="00E37D08">
        <w:rPr>
          <w:noProof/>
          <w:lang w:eastAsia="zh-CN"/>
        </w:rPr>
        <w:fldChar w:fldCharType="end"/>
      </w:r>
      <w:r w:rsidR="00E37D08">
        <w:rPr>
          <w:noProof/>
          <w:lang w:eastAsia="zh-CN"/>
        </w:rPr>
      </w:r>
      <w:r w:rsidR="00E37D08">
        <w:rPr>
          <w:noProof/>
          <w:lang w:eastAsia="zh-CN"/>
        </w:rPr>
        <w:fldChar w:fldCharType="separate"/>
      </w:r>
      <w:r w:rsidR="00E37D08">
        <w:rPr>
          <w:noProof/>
          <w:lang w:eastAsia="zh-CN"/>
        </w:rPr>
        <w:t>(</w:t>
      </w:r>
      <w:hyperlink w:anchor="_ENREF_35" w:tooltip="Hatate, 1989 #42" w:history="1">
        <w:r w:rsidR="00B6593C">
          <w:rPr>
            <w:noProof/>
            <w:lang w:eastAsia="zh-CN"/>
          </w:rPr>
          <w:t>Hatate, Kawano, &amp; Sone, 1989</w:t>
        </w:r>
      </w:hyperlink>
      <w:r w:rsidR="00E37D08">
        <w:rPr>
          <w:noProof/>
          <w:lang w:eastAsia="zh-CN"/>
        </w:rPr>
        <w:t xml:space="preserve">; </w:t>
      </w:r>
      <w:hyperlink w:anchor="_ENREF_40" w:tooltip="Kawano, 1989 #47" w:history="1">
        <w:r w:rsidR="00B6593C">
          <w:rPr>
            <w:noProof/>
            <w:lang w:eastAsia="zh-CN"/>
          </w:rPr>
          <w:t>Kawano, Nakatake, &amp; Hatate, 1989</w:t>
        </w:r>
      </w:hyperlink>
      <w:r w:rsidR="00E37D08">
        <w:rPr>
          <w:noProof/>
          <w:lang w:eastAsia="zh-CN"/>
        </w:rPr>
        <w:t xml:space="preserve">; </w:t>
      </w:r>
      <w:hyperlink w:anchor="_ENREF_58" w:tooltip="Nishiike, 2000 #46" w:history="1">
        <w:r w:rsidR="00B6593C">
          <w:rPr>
            <w:noProof/>
            <w:lang w:eastAsia="zh-CN"/>
          </w:rPr>
          <w:t>Nishiike, Takamura, &amp; Matoba, 2000</w:t>
        </w:r>
      </w:hyperlink>
      <w:r w:rsidR="00E37D08">
        <w:rPr>
          <w:noProof/>
          <w:lang w:eastAsia="zh-CN"/>
        </w:rPr>
        <w:t xml:space="preserve">; </w:t>
      </w:r>
      <w:hyperlink w:anchor="_ENREF_67" w:tooltip="Pokorny, 1976 #51" w:history="1">
        <w:r w:rsidR="00B6593C">
          <w:rPr>
            <w:noProof/>
            <w:lang w:eastAsia="zh-CN"/>
          </w:rPr>
          <w:t>Pokorny, Rzepa, &amp; Janicek, 1976</w:t>
        </w:r>
      </w:hyperlink>
      <w:r w:rsidR="00E37D08">
        <w:rPr>
          <w:noProof/>
          <w:lang w:eastAsia="zh-CN"/>
        </w:rPr>
        <w:t xml:space="preserve">; </w:t>
      </w:r>
      <w:hyperlink w:anchor="_ENREF_70" w:tooltip="Richaud, 2012 #27" w:history="1">
        <w:r w:rsidR="00B6593C">
          <w:rPr>
            <w:noProof/>
            <w:lang w:eastAsia="zh-CN"/>
          </w:rPr>
          <w:t>Richaud et al., 2012</w:t>
        </w:r>
      </w:hyperlink>
      <w:r w:rsidR="00E37D08">
        <w:rPr>
          <w:noProof/>
          <w:lang w:eastAsia="zh-CN"/>
        </w:rPr>
        <w:t xml:space="preserve">; </w:t>
      </w:r>
      <w:hyperlink w:anchor="_ENREF_85" w:tooltip="Shin, 1985 #49" w:history="1">
        <w:r w:rsidR="00B6593C">
          <w:rPr>
            <w:noProof/>
            <w:lang w:eastAsia="zh-CN"/>
          </w:rPr>
          <w:t>Shin &amp; Kim, 1985</w:t>
        </w:r>
      </w:hyperlink>
      <w:r w:rsidR="00E37D08">
        <w:rPr>
          <w:noProof/>
          <w:lang w:eastAsia="zh-CN"/>
        </w:rPr>
        <w:t xml:space="preserve">; </w:t>
      </w:r>
      <w:hyperlink w:anchor="_ENREF_97" w:tooltip="Touffet, 2021 #1" w:history="1">
        <w:r w:rsidR="00B6593C">
          <w:rPr>
            <w:noProof/>
            <w:lang w:eastAsia="zh-CN"/>
          </w:rPr>
          <w:t>Touffet et al., 2021</w:t>
        </w:r>
      </w:hyperlink>
      <w:r w:rsidR="00E37D08">
        <w:rPr>
          <w:noProof/>
          <w:lang w:eastAsia="zh-CN"/>
        </w:rPr>
        <w:t>)</w:t>
      </w:r>
      <w:r w:rsidR="00E37D08">
        <w:rPr>
          <w:noProof/>
          <w:lang w:eastAsia="zh-CN"/>
        </w:rPr>
        <w:fldChar w:fldCharType="end"/>
      </w:r>
      <w:r w:rsidR="00C221EF">
        <w:rPr>
          <w:lang w:eastAsia="zh-CN"/>
        </w:rPr>
        <w:t xml:space="preserve">. </w:t>
      </w:r>
      <w:r w:rsidR="002B11E6">
        <w:rPr>
          <w:lang w:eastAsia="zh-CN"/>
        </w:rPr>
        <w:t>Also</w:t>
      </w:r>
      <w:r w:rsidR="00C26C83">
        <w:rPr>
          <w:lang w:eastAsia="zh-CN"/>
        </w:rPr>
        <w:t>,</w:t>
      </w:r>
      <w:r w:rsidR="00C221EF" w:rsidRPr="00ED664F">
        <w:rPr>
          <w:lang w:eastAsia="zh-CN"/>
        </w:rPr>
        <w:t xml:space="preserve"> </w:t>
      </w:r>
      <w:r w:rsidR="007F57FD" w:rsidRPr="00ED664F">
        <w:rPr>
          <w:lang w:eastAsia="zh-CN"/>
        </w:rPr>
        <w:t>equivalent</w:t>
      </w:r>
      <w:r w:rsidR="000E07D3" w:rsidRPr="00ED664F">
        <w:rPr>
          <w:lang w:eastAsia="zh-CN"/>
        </w:rPr>
        <w:t xml:space="preserve"> hydrogen abstraction</w:t>
      </w:r>
      <w:r w:rsidR="00631F12" w:rsidRPr="00ED664F">
        <w:rPr>
          <w:lang w:eastAsia="zh-CN"/>
        </w:rPr>
        <w:t xml:space="preserve"> </w:t>
      </w:r>
      <w:r w:rsidR="00C221EF" w:rsidRPr="00ED664F">
        <w:rPr>
          <w:lang w:eastAsia="zh-CN"/>
        </w:rPr>
        <w:t xml:space="preserve">rates </w:t>
      </w:r>
      <w:r w:rsidR="00C26C83">
        <w:rPr>
          <w:lang w:eastAsia="zh-CN"/>
        </w:rPr>
        <w:t xml:space="preserve">were assumed for </w:t>
      </w:r>
      <w:r w:rsidR="00631F12" w:rsidRPr="00ED664F">
        <w:rPr>
          <w:lang w:eastAsia="zh-CN"/>
        </w:rPr>
        <w:t>peroxy</w:t>
      </w:r>
      <w:r w:rsidR="00612E22" w:rsidRPr="00ED664F">
        <w:rPr>
          <w:lang w:eastAsia="zh-CN"/>
        </w:rPr>
        <w:t>l</w:t>
      </w:r>
      <w:r w:rsidR="00631F12" w:rsidRPr="00ED664F">
        <w:rPr>
          <w:lang w:eastAsia="zh-CN"/>
        </w:rPr>
        <w:t>, alkoxy</w:t>
      </w:r>
      <w:r w:rsidR="00612E22" w:rsidRPr="00ED664F">
        <w:rPr>
          <w:lang w:eastAsia="zh-CN"/>
        </w:rPr>
        <w:t>l</w:t>
      </w:r>
      <w:r w:rsidR="00C26C83">
        <w:rPr>
          <w:lang w:eastAsia="zh-CN"/>
        </w:rPr>
        <w:t>,</w:t>
      </w:r>
      <w:r w:rsidR="00631F12" w:rsidRPr="00ED664F">
        <w:rPr>
          <w:lang w:eastAsia="zh-CN"/>
        </w:rPr>
        <w:t xml:space="preserve"> and hydroxyl radicals</w:t>
      </w:r>
      <w:r w:rsidR="00C26C83">
        <w:rPr>
          <w:lang w:eastAsia="zh-CN"/>
        </w:rPr>
        <w:t>. Finally</w:t>
      </w:r>
      <w:r w:rsidR="00412CA4">
        <w:rPr>
          <w:lang w:eastAsia="zh-CN"/>
        </w:rPr>
        <w:t>,</w:t>
      </w:r>
      <w:r w:rsidR="00C26C83">
        <w:rPr>
          <w:lang w:eastAsia="zh-CN"/>
        </w:rPr>
        <w:t xml:space="preserve"> </w:t>
      </w:r>
      <w:r w:rsidR="0027099D" w:rsidRPr="00ED664F">
        <w:rPr>
          <w:lang w:eastAsia="zh-CN"/>
        </w:rPr>
        <w:t>cross-termination reactions</w:t>
      </w:r>
      <w:r w:rsidR="001D67B5" w:rsidRPr="00ED664F">
        <w:rPr>
          <w:lang w:eastAsia="zh-CN"/>
        </w:rPr>
        <w:t xml:space="preserve"> between peroxyl radicals</w:t>
      </w:r>
      <w:r w:rsidR="00412CA4">
        <w:rPr>
          <w:lang w:eastAsia="zh-CN"/>
        </w:rPr>
        <w:t xml:space="preserve"> were not considered</w:t>
      </w:r>
      <w:r w:rsidR="00631F12" w:rsidRPr="00ED664F">
        <w:rPr>
          <w:lang w:eastAsia="zh-CN"/>
        </w:rPr>
        <w:t xml:space="preserve"> </w:t>
      </w:r>
      <w:r w:rsidR="00631F12" w:rsidRPr="00ED664F">
        <w:rPr>
          <w:lang w:eastAsia="zh-CN"/>
        </w:rPr>
        <w:fldChar w:fldCharType="begin"/>
      </w:r>
      <w:r w:rsidR="009E54E3">
        <w:rPr>
          <w:lang w:eastAsia="zh-CN"/>
        </w:rPr>
        <w:instrText xml:space="preserve"> ADDIN EN.CITE &lt;EndNote&gt;&lt;Cite&gt;&lt;Author&gt;V&lt;/Author&gt;&lt;Year&gt;2017&lt;/Year&gt;&lt;RecNum&gt;75&lt;/RecNum&gt;&lt;DisplayText&gt;(Navaneeth et al., 2017)&lt;/DisplayText&gt;&lt;record&gt;&lt;rec-number&gt;75&lt;/rec-number&gt;&lt;foreign-keys&gt;&lt;key app="EN" db-id="warsve5adt205qe20x3p0590xraa2es2zee0" timestamp="1657016307"&gt;75&lt;/key&gt;&lt;/foreign-keys&gt;&lt;ref-type name="Journal Article"&gt;17&lt;/ref-type&gt;&lt;contributors&gt;&lt;authors&gt;&lt;author&gt;Navaneeth, P.V.&lt;/author&gt;&lt;author&gt;Kumar, G. H.&lt;/author&gt;&lt;author&gt;Mehta, P.S.&lt;/author&gt;&lt;author&gt;Hermanns, R.T.E.&lt;/author&gt;&lt;/authors&gt;&lt;/contributors&gt;&lt;titles&gt;&lt;title&gt;Predictive Skeletal Kinetic Model of Biodiesel Autoxidation&lt;/title&gt;&lt;secondary-title&gt;Energy &amp;amp; Fuels&lt;/secondary-title&gt;&lt;/titles&gt;&lt;periodical&gt;&lt;full-title&gt;Energy &amp;amp; Fuels&lt;/full-title&gt;&lt;/periodical&gt;&lt;pages&gt;4333-4342&lt;/pages&gt;&lt;volume&gt;31&lt;/volume&gt;&lt;number&gt;4&lt;/number&gt;&lt;dates&gt;&lt;year&gt;2017&lt;/year&gt;&lt;pub-dates&gt;&lt;date&gt;2017/04/20&lt;/date&gt;&lt;/pub-dates&gt;&lt;/dates&gt;&lt;publisher&gt;American Chemical Society&lt;/publisher&gt;&lt;isbn&gt;0887-0624&lt;/isbn&gt;&lt;urls&gt;&lt;related-urls&gt;&lt;url&gt;https://doi.org/10.1021/acs.energyfuels.6b02620&lt;/url&gt;&lt;/related-urls&gt;&lt;/urls&gt;&lt;electronic-resource-num&gt;10.1021/acs.energyfuels.6b02620&lt;/electronic-resource-num&gt;&lt;/record&gt;&lt;/Cite&gt;&lt;/EndNote&gt;</w:instrText>
      </w:r>
      <w:r w:rsidR="00631F12" w:rsidRPr="00ED664F">
        <w:rPr>
          <w:lang w:eastAsia="zh-CN"/>
        </w:rPr>
        <w:fldChar w:fldCharType="separate"/>
      </w:r>
      <w:r w:rsidR="009E54E3">
        <w:rPr>
          <w:noProof/>
          <w:lang w:eastAsia="zh-CN"/>
        </w:rPr>
        <w:t>(</w:t>
      </w:r>
      <w:hyperlink w:anchor="_ENREF_56" w:tooltip="Navaneeth, 2017 #75" w:history="1">
        <w:r w:rsidR="00B6593C">
          <w:rPr>
            <w:noProof/>
            <w:lang w:eastAsia="zh-CN"/>
          </w:rPr>
          <w:t>Navaneeth et al., 2017</w:t>
        </w:r>
      </w:hyperlink>
      <w:r w:rsidR="009E54E3">
        <w:rPr>
          <w:noProof/>
          <w:lang w:eastAsia="zh-CN"/>
        </w:rPr>
        <w:t>)</w:t>
      </w:r>
      <w:r w:rsidR="00631F12" w:rsidRPr="00ED664F">
        <w:rPr>
          <w:lang w:eastAsia="zh-CN"/>
        </w:rPr>
        <w:fldChar w:fldCharType="end"/>
      </w:r>
      <w:r w:rsidR="00631F12" w:rsidRPr="00ED664F">
        <w:rPr>
          <w:lang w:eastAsia="zh-CN"/>
        </w:rPr>
        <w:t>.</w:t>
      </w:r>
    </w:p>
    <w:p w14:paraId="77CED370" w14:textId="716B1C43" w:rsidR="00721D29" w:rsidRDefault="00824615" w:rsidP="0020139F">
      <w:pPr>
        <w:rPr>
          <w:lang w:eastAsia="zh-CN"/>
        </w:rPr>
      </w:pPr>
      <w:r w:rsidRPr="00ED664F">
        <w:rPr>
          <w:lang w:eastAsia="zh-CN"/>
        </w:rPr>
        <w:t xml:space="preserve">The current study </w:t>
      </w:r>
      <w:r w:rsidR="00461386">
        <w:rPr>
          <w:lang w:eastAsia="zh-CN"/>
        </w:rPr>
        <w:t xml:space="preserve">and </w:t>
      </w:r>
      <w:r w:rsidR="0020139F">
        <w:rPr>
          <w:lang w:eastAsia="zh-CN"/>
        </w:rPr>
        <w:t xml:space="preserve">oxidation </w:t>
      </w:r>
      <w:r w:rsidR="00461386">
        <w:rPr>
          <w:lang w:eastAsia="zh-CN"/>
        </w:rPr>
        <w:t xml:space="preserve">model </w:t>
      </w:r>
      <w:r w:rsidR="000D51A4">
        <w:rPr>
          <w:lang w:eastAsia="zh-CN"/>
        </w:rPr>
        <w:t xml:space="preserve">overcome </w:t>
      </w:r>
      <w:r w:rsidR="00461386">
        <w:rPr>
          <w:lang w:eastAsia="zh-CN"/>
        </w:rPr>
        <w:t xml:space="preserve">previous limitations </w:t>
      </w:r>
      <w:r w:rsidR="0020139F">
        <w:rPr>
          <w:lang w:eastAsia="zh-CN"/>
        </w:rPr>
        <w:t xml:space="preserve">for </w:t>
      </w:r>
      <w:r w:rsidR="00521B1E">
        <w:rPr>
          <w:lang w:eastAsia="zh-CN"/>
        </w:rPr>
        <w:t>predicting the oxid</w:t>
      </w:r>
      <w:r w:rsidR="00104C93">
        <w:rPr>
          <w:lang w:eastAsia="zh-CN"/>
        </w:rPr>
        <w:t>iz</w:t>
      </w:r>
      <w:r w:rsidR="00521B1E">
        <w:rPr>
          <w:lang w:eastAsia="zh-CN"/>
        </w:rPr>
        <w:t xml:space="preserve">ability of </w:t>
      </w:r>
      <w:r w:rsidR="0020139F">
        <w:rPr>
          <w:lang w:eastAsia="zh-CN"/>
        </w:rPr>
        <w:t xml:space="preserve">arbitrary </w:t>
      </w:r>
      <w:r w:rsidR="005C01A2">
        <w:rPr>
          <w:lang w:eastAsia="zh-CN"/>
        </w:rPr>
        <w:t xml:space="preserve">FAME </w:t>
      </w:r>
      <w:r w:rsidR="0038670D">
        <w:rPr>
          <w:lang w:eastAsia="zh-CN"/>
        </w:rPr>
        <w:t xml:space="preserve">mixtures </w:t>
      </w:r>
      <w:r w:rsidR="00455F79">
        <w:rPr>
          <w:lang w:eastAsia="zh-CN"/>
        </w:rPr>
        <w:t xml:space="preserve">at temperatures </w:t>
      </w:r>
      <w:r w:rsidR="005C01A2">
        <w:rPr>
          <w:lang w:eastAsia="zh-CN"/>
        </w:rPr>
        <w:t xml:space="preserve">between </w:t>
      </w:r>
      <w:r w:rsidR="00185758" w:rsidRPr="00ED664F">
        <w:rPr>
          <w:lang w:eastAsia="zh-CN"/>
        </w:rPr>
        <w:t xml:space="preserve">80°C and </w:t>
      </w:r>
      <w:r w:rsidR="00316496">
        <w:rPr>
          <w:lang w:eastAsia="zh-CN"/>
        </w:rPr>
        <w:t>20</w:t>
      </w:r>
      <w:r w:rsidR="00185758" w:rsidRPr="00ED664F">
        <w:rPr>
          <w:lang w:eastAsia="zh-CN"/>
        </w:rPr>
        <w:t>0°C</w:t>
      </w:r>
      <w:r w:rsidR="00455F79">
        <w:rPr>
          <w:lang w:eastAsia="zh-CN"/>
        </w:rPr>
        <w:t xml:space="preserve"> </w:t>
      </w:r>
      <w:r w:rsidR="00F16671">
        <w:rPr>
          <w:lang w:eastAsia="zh-CN"/>
        </w:rPr>
        <w:t xml:space="preserve">commonly encountered in </w:t>
      </w:r>
      <w:r w:rsidR="00455F79">
        <w:rPr>
          <w:lang w:eastAsia="zh-CN"/>
        </w:rPr>
        <w:t>thermal food pro</w:t>
      </w:r>
      <w:r w:rsidR="00AA7181">
        <w:rPr>
          <w:lang w:eastAsia="zh-CN"/>
        </w:rPr>
        <w:t>c</w:t>
      </w:r>
      <w:r w:rsidR="00455F79">
        <w:rPr>
          <w:lang w:eastAsia="zh-CN"/>
        </w:rPr>
        <w:t>esses</w:t>
      </w:r>
      <w:r w:rsidR="00F16671">
        <w:rPr>
          <w:lang w:eastAsia="zh-CN"/>
        </w:rPr>
        <w:t xml:space="preserve"> such as </w:t>
      </w:r>
      <w:r w:rsidR="00455F79">
        <w:rPr>
          <w:lang w:eastAsia="zh-CN"/>
        </w:rPr>
        <w:t>cooking</w:t>
      </w:r>
      <w:r w:rsidR="00AA7181">
        <w:rPr>
          <w:lang w:eastAsia="zh-CN"/>
        </w:rPr>
        <w:t xml:space="preserve">, frying, </w:t>
      </w:r>
      <w:r w:rsidR="00F16671">
        <w:rPr>
          <w:lang w:eastAsia="zh-CN"/>
        </w:rPr>
        <w:t xml:space="preserve">and </w:t>
      </w:r>
      <w:r w:rsidR="00AA7181">
        <w:rPr>
          <w:lang w:eastAsia="zh-CN"/>
        </w:rPr>
        <w:t>drying</w:t>
      </w:r>
      <w:r w:rsidR="00D92C95" w:rsidRPr="00ED664F">
        <w:rPr>
          <w:lang w:eastAsia="zh-CN"/>
        </w:rPr>
        <w:t>.</w:t>
      </w:r>
      <w:r w:rsidR="00AF7712" w:rsidRPr="00ED664F">
        <w:rPr>
          <w:lang w:eastAsia="zh-CN"/>
        </w:rPr>
        <w:t xml:space="preserve"> </w:t>
      </w:r>
      <w:r w:rsidR="00F16671">
        <w:rPr>
          <w:lang w:eastAsia="zh-CN"/>
        </w:rPr>
        <w:t>The cross</w:t>
      </w:r>
      <w:r w:rsidR="00CE1479">
        <w:rPr>
          <w:lang w:eastAsia="zh-CN"/>
        </w:rPr>
        <w:t>-</w:t>
      </w:r>
      <w:r w:rsidR="00AF7712">
        <w:rPr>
          <w:lang w:eastAsia="zh-CN"/>
        </w:rPr>
        <w:t xml:space="preserve">reactions between </w:t>
      </w:r>
      <w:r w:rsidR="00F16671">
        <w:rPr>
          <w:lang w:eastAsia="zh-CN"/>
        </w:rPr>
        <w:t xml:space="preserve">different </w:t>
      </w:r>
      <w:r w:rsidR="00AA7181">
        <w:rPr>
          <w:lang w:eastAsia="zh-CN"/>
        </w:rPr>
        <w:t xml:space="preserve">forms of oxidized FAME </w:t>
      </w:r>
      <w:r w:rsidR="00FE29D7">
        <w:rPr>
          <w:lang w:eastAsia="zh-CN"/>
        </w:rPr>
        <w:t xml:space="preserve">are explicitly </w:t>
      </w:r>
      <w:r w:rsidR="008B2E98">
        <w:rPr>
          <w:lang w:eastAsia="zh-CN"/>
        </w:rPr>
        <w:t xml:space="preserve">accounted in a </w:t>
      </w:r>
      <w:r w:rsidR="005332BA">
        <w:rPr>
          <w:lang w:eastAsia="zh-CN"/>
        </w:rPr>
        <w:t>comprehensive reaction scheme</w:t>
      </w:r>
      <w:r w:rsidR="008B2E98">
        <w:rPr>
          <w:lang w:eastAsia="zh-CN"/>
        </w:rPr>
        <w:t xml:space="preserve"> that includes both </w:t>
      </w:r>
      <w:r w:rsidR="001D67B5">
        <w:rPr>
          <w:lang w:eastAsia="zh-CN"/>
        </w:rPr>
        <w:t>substrate</w:t>
      </w:r>
      <w:r w:rsidR="000742F7">
        <w:rPr>
          <w:lang w:eastAsia="zh-CN"/>
        </w:rPr>
        <w:t>s</w:t>
      </w:r>
      <w:r w:rsidR="00AF7712">
        <w:rPr>
          <w:lang w:eastAsia="zh-CN"/>
        </w:rPr>
        <w:t xml:space="preserve"> </w:t>
      </w:r>
      <w:r w:rsidR="000742F7">
        <w:rPr>
          <w:lang w:eastAsia="zh-CN"/>
        </w:rPr>
        <w:t xml:space="preserve">and </w:t>
      </w:r>
      <w:r w:rsidR="005332BA">
        <w:rPr>
          <w:lang w:eastAsia="zh-CN"/>
        </w:rPr>
        <w:t xml:space="preserve">their </w:t>
      </w:r>
      <w:r w:rsidR="00FF1939">
        <w:rPr>
          <w:lang w:eastAsia="zh-CN"/>
        </w:rPr>
        <w:t>primary oxidation</w:t>
      </w:r>
      <w:r w:rsidR="00AF7712">
        <w:rPr>
          <w:lang w:eastAsia="zh-CN"/>
        </w:rPr>
        <w:t xml:space="preserve"> products</w:t>
      </w:r>
      <w:r w:rsidR="009A5009">
        <w:rPr>
          <w:lang w:eastAsia="zh-CN"/>
        </w:rPr>
        <w:t>.</w:t>
      </w:r>
      <w:r w:rsidR="005332BA">
        <w:rPr>
          <w:lang w:eastAsia="zh-CN"/>
        </w:rPr>
        <w:t xml:space="preserve"> </w:t>
      </w:r>
      <w:r w:rsidR="00624FA2">
        <w:rPr>
          <w:lang w:eastAsia="zh-CN"/>
        </w:rPr>
        <w:t xml:space="preserve">The reaction </w:t>
      </w:r>
      <w:r w:rsidR="005332BA">
        <w:rPr>
          <w:lang w:eastAsia="zh-CN"/>
        </w:rPr>
        <w:t xml:space="preserve">rate constants </w:t>
      </w:r>
      <w:r w:rsidR="00B56F11">
        <w:rPr>
          <w:lang w:eastAsia="zh-CN"/>
        </w:rPr>
        <w:t xml:space="preserve">for </w:t>
      </w:r>
      <w:r w:rsidR="0083756E">
        <w:rPr>
          <w:lang w:eastAsia="zh-CN"/>
        </w:rPr>
        <w:t xml:space="preserve">radical </w:t>
      </w:r>
      <w:r w:rsidR="00B56F11">
        <w:rPr>
          <w:lang w:eastAsia="zh-CN"/>
        </w:rPr>
        <w:t xml:space="preserve">mixtures </w:t>
      </w:r>
      <w:r w:rsidR="005332BA">
        <w:rPr>
          <w:lang w:eastAsia="zh-CN"/>
        </w:rPr>
        <w:t xml:space="preserve">are derived from </w:t>
      </w:r>
      <w:r w:rsidR="008A5A09">
        <w:rPr>
          <w:lang w:eastAsia="zh-CN"/>
        </w:rPr>
        <w:t xml:space="preserve">“cross combination ratios” </w:t>
      </w:r>
      <w:r w:rsidR="001744D5">
        <w:rPr>
          <w:lang w:eastAsia="zh-CN"/>
        </w:rPr>
        <w:t>and a generalization of collision theory</w:t>
      </w:r>
      <w:r w:rsidR="00B30E46">
        <w:rPr>
          <w:lang w:eastAsia="zh-CN"/>
        </w:rPr>
        <w:t>,</w:t>
      </w:r>
      <w:r w:rsidR="001744D5">
        <w:rPr>
          <w:lang w:eastAsia="zh-CN"/>
        </w:rPr>
        <w:t xml:space="preserve"> as</w:t>
      </w:r>
      <w:r w:rsidR="004F6DE6">
        <w:rPr>
          <w:lang w:eastAsia="zh-CN"/>
        </w:rPr>
        <w:t xml:space="preserve"> </w:t>
      </w:r>
      <w:r w:rsidR="00B30E46">
        <w:rPr>
          <w:lang w:eastAsia="zh-CN"/>
        </w:rPr>
        <w:t xml:space="preserve">first </w:t>
      </w:r>
      <w:r w:rsidR="004F6DE6">
        <w:rPr>
          <w:lang w:eastAsia="zh-CN"/>
        </w:rPr>
        <w:t xml:space="preserve">observed by </w:t>
      </w:r>
      <w:hyperlink w:anchor="_ENREF_41" w:tooltip="Kerr, 1960 #111" w:history="1">
        <w:r w:rsidR="00B6593C">
          <w:rPr>
            <w:lang w:eastAsia="zh-CN"/>
          </w:rPr>
          <w:fldChar w:fldCharType="begin"/>
        </w:r>
        <w:r w:rsidR="00B6593C">
          <w:rPr>
            <w:lang w:eastAsia="zh-CN"/>
          </w:rPr>
          <w:instrText xml:space="preserve"> ADDIN EN.CITE &lt;EndNote&gt;&lt;Cite AuthorYear="1"&gt;&lt;Author&gt;Kerr&lt;/Author&gt;&lt;Year&gt;1960&lt;/Year&gt;&lt;RecNum&gt;111&lt;/RecNum&gt;&lt;DisplayText&gt;Kerr and Trotman-Dickenson (1960)&lt;/DisplayText&gt;&lt;record&gt;&lt;rec-number&gt;111&lt;/rec-number&gt;&lt;foreign-keys&gt;&lt;key app="EN" db-id="warsve5adt205qe20x3p0590xraa2es2zee0" timestamp="1669724738"&gt;111&lt;/key&gt;&lt;/foreign-keys&gt;&lt;ref-type name="Journal Article"&gt;17&lt;/ref-type&gt;&lt;contributors&gt;&lt;authors&gt;&lt;author&gt;Kerr, J. A.&lt;/author&gt;&lt;author&gt;Trotman-Dickenson, A. F.&lt;/author&gt;&lt;/authors&gt;&lt;/contributors&gt;&lt;titles&gt;&lt;title&gt;324. The reactions of alkyl radicals. Part IV. The reaction of methyl radicals with isopropyl and t-butyl radicals&lt;/title&gt;&lt;secondary-title&gt;Journal of the Chemical Society (Resumed)&lt;/secondary-title&gt;&lt;/titles&gt;&lt;periodical&gt;&lt;full-title&gt;Journal of the Chemical Society (Resumed)&lt;/full-title&gt;&lt;/periodical&gt;&lt;pages&gt;1609-1611&lt;/pages&gt;&lt;number&gt;0&lt;/number&gt;&lt;dates&gt;&lt;year&gt;1960&lt;/year&gt;&lt;/dates&gt;&lt;publisher&gt;The Royal Society of Chemistry&lt;/publisher&gt;&lt;isbn&gt;0368-1769&lt;/isbn&gt;&lt;work-type&gt;10.1039/JR9600001609&lt;/work-type&gt;&lt;urls&gt;&lt;related-urls&gt;&lt;url&gt;http://dx.doi.org/10.1039/JR9600001609&lt;/url&gt;&lt;/related-urls&gt;&lt;/urls&gt;&lt;electronic-resource-num&gt;10.1039/JR9600001609&lt;/electronic-resource-num&gt;&lt;/record&gt;&lt;/Cite&gt;&lt;/EndNote&gt;</w:instrText>
        </w:r>
        <w:r w:rsidR="00B6593C">
          <w:rPr>
            <w:lang w:eastAsia="zh-CN"/>
          </w:rPr>
          <w:fldChar w:fldCharType="separate"/>
        </w:r>
        <w:r w:rsidR="00B6593C">
          <w:rPr>
            <w:noProof/>
            <w:lang w:eastAsia="zh-CN"/>
          </w:rPr>
          <w:t>Kerr and Trotman-Dickenson (1960)</w:t>
        </w:r>
        <w:r w:rsidR="00B6593C">
          <w:rPr>
            <w:lang w:eastAsia="zh-CN"/>
          </w:rPr>
          <w:fldChar w:fldCharType="end"/>
        </w:r>
      </w:hyperlink>
      <w:r w:rsidR="00B04957">
        <w:rPr>
          <w:lang w:eastAsia="zh-CN"/>
        </w:rPr>
        <w:t xml:space="preserve"> </w:t>
      </w:r>
      <w:r w:rsidR="00D30220">
        <w:rPr>
          <w:lang w:eastAsia="zh-CN"/>
        </w:rPr>
        <w:t xml:space="preserve">and </w:t>
      </w:r>
      <w:r w:rsidR="00B30E46">
        <w:rPr>
          <w:lang w:eastAsia="zh-CN"/>
        </w:rPr>
        <w:t>fu</w:t>
      </w:r>
      <w:r w:rsidR="00FE03FE">
        <w:rPr>
          <w:lang w:eastAsia="zh-CN"/>
        </w:rPr>
        <w:t>r</w:t>
      </w:r>
      <w:r w:rsidR="00B30E46">
        <w:rPr>
          <w:lang w:eastAsia="zh-CN"/>
        </w:rPr>
        <w:t xml:space="preserve">ther supported </w:t>
      </w:r>
      <w:r w:rsidR="00FD0195">
        <w:rPr>
          <w:lang w:eastAsia="zh-CN"/>
        </w:rPr>
        <w:t>by additional experimental evidence</w:t>
      </w:r>
      <w:r w:rsidR="00B04957">
        <w:rPr>
          <w:lang w:eastAsia="zh-CN"/>
        </w:rPr>
        <w:t xml:space="preserve"> </w:t>
      </w:r>
      <w:r w:rsidR="00B04957">
        <w:rPr>
          <w:lang w:eastAsia="zh-CN"/>
        </w:rPr>
        <w:fldChar w:fldCharType="begin"/>
      </w:r>
      <w:r w:rsidR="002A79ED">
        <w:rPr>
          <w:lang w:eastAsia="zh-CN"/>
        </w:rPr>
        <w:instrText xml:space="preserve"> ADDIN EN.CITE &lt;EndNote&gt;&lt;Cite&gt;&lt;Author&gt;Seres&lt;/Author&gt;&lt;Year&gt;1992&lt;/Year&gt;&lt;RecNum&gt;112&lt;/RecNum&gt;&lt;DisplayText&gt;(Garland &amp;amp; Bayes, 1990; Seres, Görgényi, Körtvélyesi, &amp;amp; Nacsa, 1992)&lt;/DisplayText&gt;&lt;record&gt;&lt;rec-number&gt;112&lt;/rec-number&gt;&lt;foreign-keys&gt;&lt;key app="EN" db-id="warsve5adt205qe20x3p0590xraa2es2zee0" timestamp="1669724785"&gt;112&lt;/key&gt;&lt;/foreign-keys&gt;&lt;ref-type name="Journal Article"&gt;17&lt;/ref-type&gt;&lt;contributors&gt;&lt;authors&gt;&lt;author&gt;Seres, L.&lt;/author&gt;&lt;author&gt;Görgényi, M.&lt;/author&gt;&lt;author&gt;Körtvélyesi, T.&lt;/author&gt;&lt;author&gt;Nacsa, Á.&lt;/author&gt;&lt;/authors&gt;&lt;/contributors&gt;&lt;titles&gt;&lt;title&gt;Combinations of alkyl radicals with alkyl and substituted allyl radicals&lt;/title&gt;&lt;secondary-title&gt;Reaction Kinetics and Catalysis Letters&lt;/secondary-title&gt;&lt;/titles&gt;&lt;periodical&gt;&lt;full-title&gt;Reaction Kinetics and Catalysis Letters&lt;/full-title&gt;&lt;/periodical&gt;&lt;pages&gt;635-639&lt;/pages&gt;&lt;volume&gt;48&lt;/volume&gt;&lt;number&gt;2&lt;/number&gt;&lt;dates&gt;&lt;year&gt;1992&lt;/year&gt;&lt;pub-dates&gt;&lt;date&gt;1992/12/01&lt;/date&gt;&lt;/pub-dates&gt;&lt;/dates&gt;&lt;isbn&gt;1588-2837&lt;/isbn&gt;&lt;urls&gt;&lt;related-urls&gt;&lt;url&gt;https://doi.org/10.1007/BF02162719&lt;/url&gt;&lt;/related-urls&gt;&lt;/urls&gt;&lt;electronic-resource-num&gt;10.1007/BF02162719&lt;/electronic-resource-num&gt;&lt;/record&gt;&lt;/Cite&gt;&lt;Cite&gt;&lt;Author&gt;Garland&lt;/Author&gt;&lt;Year&gt;1990&lt;/Year&gt;&lt;RecNum&gt;96&lt;/RecNum&gt;&lt;record&gt;&lt;rec-number&gt;96&lt;/rec-number&gt;&lt;foreign-keys&gt;&lt;key app="EN" db-id="warsve5adt205qe20x3p0590xraa2es2zee0" timestamp="1659949980"&gt;96&lt;/key&gt;&lt;/foreign-keys&gt;&lt;ref-type name="Journal Article"&gt;17&lt;/ref-type&gt;&lt;contributors&gt;&lt;authors&gt;&lt;author&gt;Garland, L. J.&lt;/author&gt;&lt;author&gt;Bayes, K. D.&lt;/author&gt;&lt;/authors&gt;&lt;/contributors&gt;&lt;titles&gt;&lt;title&gt;Rate constants for some radical-radical cross-reactions and the geometric mean rule&lt;/title&gt;&lt;secondary-title&gt;Journal of Physical Chemistry&lt;/secondary-title&gt;&lt;/titles&gt;&lt;periodical&gt;&lt;full-title&gt;Journal of Physical Chemistry&lt;/full-title&gt;&lt;/periodical&gt;&lt;pages&gt;4941-4945&lt;/pages&gt;&lt;volume&gt;94&lt;/volume&gt;&lt;number&gt;12&lt;/number&gt;&lt;dates&gt;&lt;year&gt;1990&lt;/year&gt;&lt;/dates&gt;&lt;isbn&gt;0022-3654&lt;/isbn&gt;&lt;urls&gt;&lt;/urls&gt;&lt;/record&gt;&lt;/Cite&gt;&lt;/EndNote&gt;</w:instrText>
      </w:r>
      <w:r w:rsidR="00B04957">
        <w:rPr>
          <w:lang w:eastAsia="zh-CN"/>
        </w:rPr>
        <w:fldChar w:fldCharType="separate"/>
      </w:r>
      <w:r w:rsidR="00B04957">
        <w:rPr>
          <w:noProof/>
          <w:lang w:eastAsia="zh-CN"/>
        </w:rPr>
        <w:t>(</w:t>
      </w:r>
      <w:hyperlink w:anchor="_ENREF_29" w:tooltip="Garland, 1990 #96" w:history="1">
        <w:r w:rsidR="00B6593C">
          <w:rPr>
            <w:noProof/>
            <w:lang w:eastAsia="zh-CN"/>
          </w:rPr>
          <w:t>Garland &amp; Bayes, 1990</w:t>
        </w:r>
      </w:hyperlink>
      <w:r w:rsidR="00B04957">
        <w:rPr>
          <w:noProof/>
          <w:lang w:eastAsia="zh-CN"/>
        </w:rPr>
        <w:t xml:space="preserve">; </w:t>
      </w:r>
      <w:hyperlink w:anchor="_ENREF_83" w:tooltip="Seres, 1992 #112" w:history="1">
        <w:r w:rsidR="00B6593C">
          <w:rPr>
            <w:noProof/>
            <w:lang w:eastAsia="zh-CN"/>
          </w:rPr>
          <w:t>Seres, Görgényi, Körtvélyesi, &amp; Nacsa, 1992</w:t>
        </w:r>
      </w:hyperlink>
      <w:r w:rsidR="00B04957">
        <w:rPr>
          <w:noProof/>
          <w:lang w:eastAsia="zh-CN"/>
        </w:rPr>
        <w:t>)</w:t>
      </w:r>
      <w:r w:rsidR="00B04957">
        <w:rPr>
          <w:lang w:eastAsia="zh-CN"/>
        </w:rPr>
        <w:fldChar w:fldCharType="end"/>
      </w:r>
      <w:r w:rsidR="00B04957">
        <w:rPr>
          <w:lang w:eastAsia="zh-CN"/>
        </w:rPr>
        <w:t xml:space="preserve"> </w:t>
      </w:r>
      <w:r w:rsidR="004F6C96">
        <w:rPr>
          <w:lang w:eastAsia="zh-CN"/>
        </w:rPr>
        <w:t>.</w:t>
      </w:r>
    </w:p>
    <w:p w14:paraId="46921AE8" w14:textId="7CB22DD9" w:rsidR="00D92C95" w:rsidRDefault="00D92C95" w:rsidP="00AE7A5D">
      <w:pPr>
        <w:rPr>
          <w:lang w:eastAsia="zh-CN"/>
        </w:rPr>
      </w:pPr>
      <w:r>
        <w:rPr>
          <w:lang w:eastAsia="zh-CN"/>
        </w:rPr>
        <w:t xml:space="preserve">The paper is </w:t>
      </w:r>
      <w:r w:rsidR="005B4BBC">
        <w:rPr>
          <w:lang w:eastAsia="zh-CN"/>
        </w:rPr>
        <w:t xml:space="preserve">structured </w:t>
      </w:r>
      <w:r>
        <w:rPr>
          <w:lang w:eastAsia="zh-CN"/>
        </w:rPr>
        <w:t xml:space="preserve">as follows. </w:t>
      </w:r>
      <w:r w:rsidR="004D21C0">
        <w:rPr>
          <w:lang w:eastAsia="zh-CN"/>
        </w:rPr>
        <w:t>Section two</w:t>
      </w:r>
      <w:r w:rsidR="00E041AD">
        <w:rPr>
          <w:lang w:eastAsia="zh-CN"/>
        </w:rPr>
        <w:t xml:space="preserve"> </w:t>
      </w:r>
      <w:r w:rsidR="005B4BBC">
        <w:rPr>
          <w:lang w:eastAsia="zh-CN"/>
        </w:rPr>
        <w:t xml:space="preserve">outlines </w:t>
      </w:r>
      <w:r w:rsidR="00E041AD">
        <w:rPr>
          <w:lang w:eastAsia="zh-CN"/>
        </w:rPr>
        <w:t>the</w:t>
      </w:r>
      <w:r w:rsidR="00CB59BF">
        <w:rPr>
          <w:lang w:eastAsia="zh-CN"/>
        </w:rPr>
        <w:t xml:space="preserve"> </w:t>
      </w:r>
      <w:r w:rsidR="00636DE7">
        <w:rPr>
          <w:lang w:eastAsia="zh-CN"/>
        </w:rPr>
        <w:t xml:space="preserve">two-scale </w:t>
      </w:r>
      <w:r w:rsidR="00CB59BF">
        <w:rPr>
          <w:lang w:eastAsia="zh-CN"/>
        </w:rPr>
        <w:t>oxidation</w:t>
      </w:r>
      <w:r w:rsidR="00E041AD">
        <w:rPr>
          <w:lang w:eastAsia="zh-CN"/>
        </w:rPr>
        <w:t xml:space="preserve"> </w:t>
      </w:r>
      <w:r w:rsidR="0083756E">
        <w:rPr>
          <w:lang w:eastAsia="zh-CN"/>
        </w:rPr>
        <w:t>scheme</w:t>
      </w:r>
      <w:r w:rsidR="00944131">
        <w:rPr>
          <w:lang w:eastAsia="zh-CN"/>
        </w:rPr>
        <w:t xml:space="preserve">, along with its </w:t>
      </w:r>
      <w:r w:rsidR="00E041AD">
        <w:rPr>
          <w:lang w:eastAsia="zh-CN"/>
        </w:rPr>
        <w:t>assumptions</w:t>
      </w:r>
      <w:r w:rsidR="0097732D">
        <w:rPr>
          <w:lang w:eastAsia="zh-CN"/>
        </w:rPr>
        <w:t xml:space="preserve"> and justifications</w:t>
      </w:r>
      <w:r w:rsidR="00E041AD">
        <w:rPr>
          <w:lang w:eastAsia="zh-CN"/>
        </w:rPr>
        <w:t>.</w:t>
      </w:r>
      <w:r w:rsidR="00BF7EA4">
        <w:rPr>
          <w:lang w:eastAsia="zh-CN"/>
        </w:rPr>
        <w:t xml:space="preserve"> </w:t>
      </w:r>
      <w:r w:rsidR="00BF7EA4" w:rsidRPr="00BF7EA4">
        <w:rPr>
          <w:lang w:eastAsia="zh-CN"/>
        </w:rPr>
        <w:t xml:space="preserve">The model </w:t>
      </w:r>
      <w:r w:rsidR="00944131">
        <w:rPr>
          <w:lang w:eastAsia="zh-CN"/>
        </w:rPr>
        <w:t xml:space="preserve">incorporates </w:t>
      </w:r>
      <w:r w:rsidR="007556A2">
        <w:rPr>
          <w:lang w:eastAsia="zh-CN"/>
        </w:rPr>
        <w:t xml:space="preserve">two scales </w:t>
      </w:r>
      <w:r w:rsidR="00524B83">
        <w:rPr>
          <w:lang w:eastAsia="zh-CN"/>
        </w:rPr>
        <w:t xml:space="preserve">to account for </w:t>
      </w:r>
      <w:r w:rsidR="00AE0E9E">
        <w:rPr>
          <w:lang w:eastAsia="zh-CN"/>
        </w:rPr>
        <w:t xml:space="preserve">the </w:t>
      </w:r>
      <w:r w:rsidR="007556A2">
        <w:rPr>
          <w:lang w:eastAsia="zh-CN"/>
        </w:rPr>
        <w:t>mass balance of chemical functions (scale 1) and</w:t>
      </w:r>
      <w:r w:rsidR="00CF3E0C">
        <w:rPr>
          <w:lang w:eastAsia="zh-CN"/>
        </w:rPr>
        <w:t xml:space="preserve"> </w:t>
      </w:r>
      <w:r w:rsidR="00825CF4">
        <w:rPr>
          <w:lang w:eastAsia="zh-CN"/>
        </w:rPr>
        <w:t>FAME</w:t>
      </w:r>
      <w:r w:rsidR="00524B83">
        <w:rPr>
          <w:lang w:eastAsia="zh-CN"/>
        </w:rPr>
        <w:t xml:space="preserve"> carrier</w:t>
      </w:r>
      <w:r w:rsidR="00825CF4">
        <w:rPr>
          <w:lang w:eastAsia="zh-CN"/>
        </w:rPr>
        <w:t>s (scale 2)</w:t>
      </w:r>
      <w:r w:rsidR="003E7174">
        <w:rPr>
          <w:lang w:eastAsia="zh-CN"/>
        </w:rPr>
        <w:t xml:space="preserve">. </w:t>
      </w:r>
      <w:r w:rsidR="00756D8A">
        <w:rPr>
          <w:lang w:eastAsia="zh-CN"/>
        </w:rPr>
        <w:t xml:space="preserve">The </w:t>
      </w:r>
      <w:r w:rsidR="00524B83">
        <w:rPr>
          <w:lang w:eastAsia="zh-CN"/>
        </w:rPr>
        <w:t xml:space="preserve">large number of </w:t>
      </w:r>
      <w:r w:rsidR="00756D8A">
        <w:rPr>
          <w:lang w:eastAsia="zh-CN"/>
        </w:rPr>
        <w:t>combinations</w:t>
      </w:r>
      <w:r w:rsidR="00850F48">
        <w:rPr>
          <w:lang w:eastAsia="zh-CN"/>
        </w:rPr>
        <w:t xml:space="preserve"> introduced by the radical</w:t>
      </w:r>
      <w:r w:rsidR="00392562">
        <w:rPr>
          <w:lang w:eastAsia="zh-CN"/>
        </w:rPr>
        <w:t>-chain reaction</w:t>
      </w:r>
      <w:r w:rsidR="00850F48">
        <w:rPr>
          <w:lang w:eastAsia="zh-CN"/>
        </w:rPr>
        <w:t xml:space="preserve"> mechanism </w:t>
      </w:r>
      <w:r w:rsidR="00A27204">
        <w:rPr>
          <w:lang w:eastAsia="zh-CN"/>
        </w:rPr>
        <w:t xml:space="preserve">lead to 51 chemical reactions </w:t>
      </w:r>
      <w:r w:rsidR="001F1079">
        <w:rPr>
          <w:lang w:eastAsia="zh-CN"/>
        </w:rPr>
        <w:t xml:space="preserve">encompassing both </w:t>
      </w:r>
      <w:r w:rsidR="000D2B37">
        <w:rPr>
          <w:lang w:eastAsia="zh-CN"/>
        </w:rPr>
        <w:t>self- and cross-propagation and termination reactions</w:t>
      </w:r>
      <w:r w:rsidR="00996249">
        <w:rPr>
          <w:lang w:eastAsia="zh-CN"/>
        </w:rPr>
        <w:t>.</w:t>
      </w:r>
      <w:r w:rsidR="000D2B37">
        <w:rPr>
          <w:lang w:eastAsia="zh-CN"/>
        </w:rPr>
        <w:t xml:space="preserve"> Since only self</w:t>
      </w:r>
      <w:r w:rsidR="00A774A3">
        <w:rPr>
          <w:lang w:eastAsia="zh-CN"/>
        </w:rPr>
        <w:t>-</w:t>
      </w:r>
      <w:r w:rsidR="001F1079">
        <w:rPr>
          <w:lang w:eastAsia="zh-CN"/>
        </w:rPr>
        <w:t>reactions</w:t>
      </w:r>
      <w:r w:rsidR="00A774A3">
        <w:rPr>
          <w:lang w:eastAsia="zh-CN"/>
        </w:rPr>
        <w:t xml:space="preserve"> can be directly studied, the cross-reaction rates </w:t>
      </w:r>
      <w:r w:rsidR="0073301F">
        <w:rPr>
          <w:lang w:eastAsia="zh-CN"/>
        </w:rPr>
        <w:t xml:space="preserve">were </w:t>
      </w:r>
      <w:r w:rsidR="00A774A3">
        <w:rPr>
          <w:lang w:eastAsia="zh-CN"/>
        </w:rPr>
        <w:t xml:space="preserve">determined </w:t>
      </w:r>
      <w:r w:rsidR="0073301F">
        <w:rPr>
          <w:lang w:eastAsia="zh-CN"/>
        </w:rPr>
        <w:t xml:space="preserve">using a probabilistic </w:t>
      </w:r>
      <w:r w:rsidR="00A774A3">
        <w:rPr>
          <w:lang w:eastAsia="zh-CN"/>
        </w:rPr>
        <w:t>molecular theory</w:t>
      </w:r>
      <w:r w:rsidR="006E6187">
        <w:rPr>
          <w:lang w:eastAsia="zh-CN"/>
        </w:rPr>
        <w:t xml:space="preserve"> at scale 2</w:t>
      </w:r>
      <w:r w:rsidR="00A774A3">
        <w:rPr>
          <w:lang w:eastAsia="zh-CN"/>
        </w:rPr>
        <w:t>.</w:t>
      </w:r>
      <w:r w:rsidR="00996249">
        <w:rPr>
          <w:lang w:eastAsia="zh-CN"/>
        </w:rPr>
        <w:t xml:space="preserve"> </w:t>
      </w:r>
      <w:r w:rsidR="00823639">
        <w:rPr>
          <w:lang w:eastAsia="zh-CN"/>
        </w:rPr>
        <w:t xml:space="preserve">Section three describes the </w:t>
      </w:r>
      <w:r w:rsidR="00EC7F3C">
        <w:rPr>
          <w:lang w:eastAsia="zh-CN"/>
        </w:rPr>
        <w:t xml:space="preserve">oxidation </w:t>
      </w:r>
      <w:r w:rsidR="00E041AD">
        <w:rPr>
          <w:lang w:eastAsia="zh-CN"/>
        </w:rPr>
        <w:t xml:space="preserve">conditions </w:t>
      </w:r>
      <w:r w:rsidR="000B4F62">
        <w:rPr>
          <w:lang w:eastAsia="zh-CN"/>
        </w:rPr>
        <w:t xml:space="preserve">considered in </w:t>
      </w:r>
      <w:r w:rsidR="00823639">
        <w:rPr>
          <w:lang w:eastAsia="zh-CN"/>
        </w:rPr>
        <w:t xml:space="preserve">the </w:t>
      </w:r>
      <w:r w:rsidR="000B4F62">
        <w:rPr>
          <w:lang w:eastAsia="zh-CN"/>
        </w:rPr>
        <w:t xml:space="preserve">study, the reference </w:t>
      </w:r>
      <w:r w:rsidR="004842B4">
        <w:rPr>
          <w:lang w:eastAsia="zh-CN"/>
        </w:rPr>
        <w:t>self-oxidation rates</w:t>
      </w:r>
      <w:r w:rsidR="002A04D4">
        <w:rPr>
          <w:lang w:eastAsia="zh-CN"/>
        </w:rPr>
        <w:t xml:space="preserve"> for FAMEs</w:t>
      </w:r>
      <w:r w:rsidR="004842B4">
        <w:rPr>
          <w:lang w:eastAsia="zh-CN"/>
        </w:rPr>
        <w:t xml:space="preserve">, </w:t>
      </w:r>
      <w:r w:rsidR="00CB59BF">
        <w:rPr>
          <w:lang w:eastAsia="zh-CN"/>
        </w:rPr>
        <w:t>and</w:t>
      </w:r>
      <w:r w:rsidR="00E041AD">
        <w:rPr>
          <w:lang w:eastAsia="zh-CN"/>
        </w:rPr>
        <w:t xml:space="preserve"> the methodology </w:t>
      </w:r>
      <w:r w:rsidR="002A04D4">
        <w:rPr>
          <w:lang w:eastAsia="zh-CN"/>
        </w:rPr>
        <w:t xml:space="preserve">used </w:t>
      </w:r>
      <w:r w:rsidR="00E041AD">
        <w:rPr>
          <w:lang w:eastAsia="zh-CN"/>
        </w:rPr>
        <w:t xml:space="preserve">to </w:t>
      </w:r>
      <w:r w:rsidR="007556A2">
        <w:rPr>
          <w:lang w:eastAsia="zh-CN"/>
        </w:rPr>
        <w:t xml:space="preserve">estimate </w:t>
      </w:r>
      <w:r w:rsidR="002A04D4">
        <w:rPr>
          <w:lang w:eastAsia="zh-CN"/>
        </w:rPr>
        <w:t xml:space="preserve">these rates </w:t>
      </w:r>
      <w:r w:rsidR="004842B4">
        <w:rPr>
          <w:lang w:eastAsia="zh-CN"/>
        </w:rPr>
        <w:t>in mixtures</w:t>
      </w:r>
      <w:r w:rsidR="002F641F">
        <w:rPr>
          <w:lang w:eastAsia="zh-CN"/>
        </w:rPr>
        <w:t>.</w:t>
      </w:r>
      <w:r w:rsidR="003315A6">
        <w:rPr>
          <w:lang w:eastAsia="zh-CN"/>
        </w:rPr>
        <w:t xml:space="preserve"> </w:t>
      </w:r>
      <w:r w:rsidR="00E03978">
        <w:rPr>
          <w:lang w:eastAsia="zh-CN"/>
        </w:rPr>
        <w:t xml:space="preserve">Section four presents </w:t>
      </w:r>
      <w:r w:rsidR="00A3405D">
        <w:rPr>
          <w:lang w:eastAsia="zh-CN"/>
        </w:rPr>
        <w:t>the results on FAMEs</w:t>
      </w:r>
      <w:r w:rsidR="003315A6">
        <w:rPr>
          <w:lang w:eastAsia="zh-CN"/>
        </w:rPr>
        <w:t xml:space="preserve">. </w:t>
      </w:r>
      <w:r w:rsidR="00763842">
        <w:rPr>
          <w:lang w:eastAsia="zh-CN"/>
        </w:rPr>
        <w:t xml:space="preserve">Finally, the </w:t>
      </w:r>
      <w:r w:rsidR="003315A6">
        <w:rPr>
          <w:lang w:eastAsia="zh-CN"/>
        </w:rPr>
        <w:t xml:space="preserve">main conclusions are summarized in the last </w:t>
      </w:r>
      <w:r w:rsidR="004B615F">
        <w:rPr>
          <w:lang w:eastAsia="zh-CN"/>
        </w:rPr>
        <w:t>section</w:t>
      </w:r>
      <w:r w:rsidR="004358D6">
        <w:rPr>
          <w:lang w:eastAsia="zh-CN"/>
        </w:rPr>
        <w:t>.</w:t>
      </w:r>
      <w:r w:rsidR="004B615F">
        <w:rPr>
          <w:lang w:eastAsia="zh-CN"/>
        </w:rPr>
        <w:t xml:space="preserve"> </w:t>
      </w:r>
      <w:r w:rsidR="00C20100" w:rsidRPr="00C20100">
        <w:rPr>
          <w:lang w:eastAsia="zh-CN"/>
        </w:rPr>
        <w:t>The study demonstrates that incorporating a second scale in the chain-reaction scheme is an effective refinement for optimizing oil blends and substituting one vegetable oil with another, particularly in the context of a highly competitive market for agricultural raw materials. The inclusion of cross-reactions in simulations should be considered as part of the couplings re</w:t>
      </w:r>
      <w:r w:rsidR="00C20100" w:rsidRPr="004D6F90">
        <w:rPr>
          <w:lang w:eastAsia="zh-CN"/>
        </w:rPr>
        <w:t xml:space="preserve">quired by the Computer-Aided Food Engineering (CAFE) framework, as recently reviewed </w:t>
      </w:r>
      <w:r w:rsidR="002C079B" w:rsidRPr="004D6F90">
        <w:rPr>
          <w:lang w:eastAsia="zh-CN"/>
        </w:rPr>
        <w:t xml:space="preserve">by </w:t>
      </w:r>
      <w:hyperlink w:anchor="_ENREF_15" w:tooltip="Datta, 2022 #108" w:history="1">
        <w:r w:rsidR="00B6593C" w:rsidRPr="004D6F90">
          <w:rPr>
            <w:lang w:eastAsia="zh-CN"/>
          </w:rPr>
          <w:fldChar w:fldCharType="begin"/>
        </w:r>
        <w:r w:rsidR="00B6593C" w:rsidRPr="004D6F90">
          <w:rPr>
            <w:lang w:eastAsia="zh-CN"/>
          </w:rPr>
          <w:instrText xml:space="preserve"> ADDIN EN.CITE &lt;EndNote&gt;&lt;Cite AuthorYear="1"&gt;&lt;Author&gt;Datta&lt;/Author&gt;&lt;Year&gt;2022&lt;/Year&gt;&lt;RecNum&gt;108&lt;/RecNum&gt;&lt;DisplayText&gt;Datta et al. (2022)&lt;/DisplayText&gt;&lt;record&gt;&lt;rec-number&gt;108&lt;/rec-number&gt;&lt;foreign-keys&gt;&lt;key app="EN" db-id="warsve5adt205qe20x3p0590xraa2es2zee0" timestamp="1665395685"&gt;108&lt;/key&gt;&lt;/foreign-keys&gt;&lt;ref-type name="Journal Article"&gt;17&lt;/ref-type&gt;&lt;contributors&gt;&lt;authors&gt;&lt;author&gt;Datta, A.&lt;/author&gt;&lt;author&gt;Nicolai, B.&lt;/author&gt;&lt;author&gt;Vitrac, O.&lt;/author&gt;&lt;author&gt;Verboven, P.&lt;/author&gt;&lt;author&gt;Erdogdu, F.&lt;/author&gt;&lt;author&gt;Marra, F.&lt;/author&gt;&lt;author&gt;Sarghini, F.&lt;/author&gt;&lt;author&gt;Koh, C.&lt;/author&gt;&lt;/authors&gt;&lt;/contributors&gt;&lt;titles&gt;&lt;title&gt;Computer-aided food engineering&lt;/title&gt;&lt;secondary-title&gt;Nature Food&lt;/secondary-title&gt;&lt;/titles&gt;&lt;periodical&gt;&lt;full-title&gt;Nature Food&lt;/full-title&gt;&lt;/periodical&gt;&lt;dates&gt;&lt;year&gt;2022&lt;/year&gt;&lt;/dates&gt;&lt;urls&gt;&lt;/urls&gt;&lt;/record&gt;&lt;/Cite&gt;&lt;/EndNote&gt;</w:instrText>
        </w:r>
        <w:r w:rsidR="00B6593C" w:rsidRPr="004D6F90">
          <w:rPr>
            <w:lang w:eastAsia="zh-CN"/>
          </w:rPr>
          <w:fldChar w:fldCharType="separate"/>
        </w:r>
        <w:r w:rsidR="00B6593C" w:rsidRPr="004D6F90">
          <w:rPr>
            <w:noProof/>
            <w:lang w:eastAsia="zh-CN"/>
          </w:rPr>
          <w:t>Datta et al. (2022)</w:t>
        </w:r>
        <w:r w:rsidR="00B6593C" w:rsidRPr="004D6F90">
          <w:rPr>
            <w:lang w:eastAsia="zh-CN"/>
          </w:rPr>
          <w:fldChar w:fldCharType="end"/>
        </w:r>
      </w:hyperlink>
      <w:r w:rsidR="009A6DFA" w:rsidRPr="004D6F90">
        <w:rPr>
          <w:lang w:eastAsia="zh-CN"/>
        </w:rPr>
        <w:t>.</w:t>
      </w:r>
    </w:p>
    <w:p w14:paraId="1D31A4B5" w14:textId="77777777" w:rsidR="00430362" w:rsidRPr="00507B7C" w:rsidRDefault="00430362" w:rsidP="00AE7A5D">
      <w:pPr>
        <w:rPr>
          <w:lang w:eastAsia="zh-CN"/>
        </w:rPr>
      </w:pPr>
    </w:p>
    <w:bookmarkEnd w:id="0"/>
    <w:bookmarkEnd w:id="1"/>
    <w:bookmarkEnd w:id="15"/>
    <w:bookmarkEnd w:id="16"/>
    <w:p w14:paraId="582896B7" w14:textId="5507D911" w:rsidR="0066011C" w:rsidRPr="0066011C" w:rsidRDefault="00B1604A" w:rsidP="0066011C">
      <w:pPr>
        <w:pStyle w:val="Heading1"/>
      </w:pPr>
      <w:r>
        <w:t>Theory</w:t>
      </w:r>
    </w:p>
    <w:p w14:paraId="02F10C2F" w14:textId="261FF0E3" w:rsidR="00CE45E8" w:rsidRDefault="001F17DB" w:rsidP="008F681E">
      <w:pPr>
        <w:pStyle w:val="Heading2"/>
        <w:numPr>
          <w:ilvl w:val="1"/>
          <w:numId w:val="6"/>
        </w:numPr>
      </w:pPr>
      <w:r>
        <w:t>Pathway</w:t>
      </w:r>
      <w:r w:rsidR="00993ACD">
        <w:t>s</w:t>
      </w:r>
      <w:r>
        <w:t xml:space="preserve"> a</w:t>
      </w:r>
      <w:r w:rsidR="00FF1939">
        <w:t>n</w:t>
      </w:r>
      <w:r>
        <w:t>d</w:t>
      </w:r>
      <w:r w:rsidR="00FF1939">
        <w:t xml:space="preserve"> </w:t>
      </w:r>
      <w:r w:rsidR="001F1250">
        <w:t>oxid</w:t>
      </w:r>
      <w:r w:rsidR="00104C93">
        <w:t>iz</w:t>
      </w:r>
      <w:r w:rsidR="001F1250">
        <w:t>ability</w:t>
      </w:r>
      <w:r w:rsidR="00FF1939">
        <w:t xml:space="preserve"> </w:t>
      </w:r>
      <w:r w:rsidR="001F1250">
        <w:t>of</w:t>
      </w:r>
      <w:r w:rsidR="00FF1939">
        <w:t xml:space="preserve"> FAME</w:t>
      </w:r>
      <w:r w:rsidR="007A2A96">
        <w:t>s</w:t>
      </w:r>
      <w:r w:rsidR="00284D78">
        <w:t xml:space="preserve"> alone or</w:t>
      </w:r>
      <w:r w:rsidR="008832DA">
        <w:t xml:space="preserve"> in mixtures</w:t>
      </w:r>
    </w:p>
    <w:p w14:paraId="71D341D9" w14:textId="38E58526" w:rsidR="00E90EFA" w:rsidRDefault="00E90EFA" w:rsidP="003547BF">
      <w:pPr>
        <w:rPr>
          <w:lang w:eastAsia="de-DE"/>
        </w:rPr>
      </w:pPr>
      <w:r>
        <w:rPr>
          <w:lang w:eastAsia="de-DE"/>
        </w:rPr>
        <w:t xml:space="preserve">At the first scale, the </w:t>
      </w:r>
      <w:r w:rsidR="00F42E77">
        <w:rPr>
          <w:lang w:eastAsia="de-DE"/>
        </w:rPr>
        <w:t xml:space="preserve">generally accepted </w:t>
      </w:r>
      <w:r w:rsidR="00D65BA2">
        <w:rPr>
          <w:lang w:eastAsia="de-DE"/>
        </w:rPr>
        <w:t>reaction pathways</w:t>
      </w:r>
      <w:r w:rsidR="00D85B35">
        <w:rPr>
          <w:lang w:eastAsia="de-DE"/>
        </w:rPr>
        <w:t xml:space="preserve"> </w:t>
      </w:r>
      <w:r w:rsidR="00D65BA2">
        <w:rPr>
          <w:lang w:eastAsia="de-DE"/>
        </w:rPr>
        <w:fldChar w:fldCharType="begin"/>
      </w:r>
      <w:r w:rsidR="009E54E3">
        <w:rPr>
          <w:lang w:eastAsia="de-DE"/>
        </w:rPr>
        <w:instrText xml:space="preserve"> ADDIN EN.CITE &lt;EndNote&gt;&lt;Cite&gt;&lt;Author&gt;Schaich&lt;/Author&gt;&lt;Year&gt;2005&lt;/Year&gt;&lt;RecNum&gt;30&lt;/RecNum&gt;&lt;DisplayText&gt;(Schaich, 2005; Tobolsky, Metz, &amp;amp; Mesrobian, 1950)&lt;/DisplayText&gt;&lt;record&gt;&lt;rec-number&gt;30&lt;/rec-number&gt;&lt;foreign-keys&gt;&lt;key app="EN" db-id="warsve5adt205qe20x3p0590xraa2es2zee0" timestamp="1655803714"&gt;30&lt;/key&gt;&lt;/foreign-keys&gt;&lt;ref-type name="Book Section"&gt;5&lt;/ref-type&gt;&lt;contributors&gt;&lt;authors&gt;&lt;author&gt;Schaich, K. M.&lt;/author&gt;&lt;/authors&gt;&lt;secondary-authors&gt;&lt;author&gt;Shahidi, F.&lt;/author&gt;&lt;/secondary-authors&gt;&lt;/contributors&gt;&lt;titles&gt;&lt;title&gt;Lipid Oxidation: Theoretical Aspects&lt;/title&gt;&lt;secondary-title&gt;Bailey&amp;apos;s Industrial Oil &amp;amp; Fat Products&lt;/secondary-title&gt;&lt;/titles&gt;&lt;pages&gt;269-355&lt;/pages&gt;&lt;section&gt;6&lt;/section&gt;&lt;dates&gt;&lt;year&gt;2005&lt;/year&gt;&lt;/dates&gt;&lt;pub-location&gt;Hobojen, New Jersey&lt;/pub-location&gt;&lt;publisher&gt;John Wiley &amp;amp; Sons&lt;/publisher&gt;&lt;urls&gt;&lt;/urls&gt;&lt;/record&gt;&lt;/Cite&gt;&lt;Cite&gt;&lt;Author&gt;Tobolsky&lt;/Author&gt;&lt;Year&gt;1950&lt;/Year&gt;&lt;RecNum&gt;31&lt;/RecNum&gt;&lt;record&gt;&lt;rec-number&gt;31&lt;/rec-number&gt;&lt;foreign-keys&gt;&lt;key app="EN" db-id="warsve5adt205qe20x3p0590xraa2es2zee0" timestamp="1655803839"&gt;31&lt;/key&gt;&lt;/foreign-keys&gt;&lt;ref-type name="Journal Article"&gt;17&lt;/ref-type&gt;&lt;contributors&gt;&lt;authors&gt;&lt;author&gt;Tobolsky, A. V.&lt;/author&gt;&lt;author&gt;Metz, D. J.&lt;/author&gt;&lt;author&gt;Mesrobian, R. B.&lt;/author&gt;&lt;/authors&gt;&lt;/contributors&gt;&lt;titles&gt;&lt;title&gt;Low Temperature Autoxidation of Hydrocarbons: the Phenomenon of Maximum Rates1,2&lt;/title&gt;&lt;secondary-title&gt;Journal of the American Chemical Society&lt;/secondary-title&gt;&lt;/titles&gt;&lt;periodical&gt;&lt;full-title&gt;Journal of the American Chemical Society&lt;/full-title&gt;&lt;/periodical&gt;&lt;pages&gt;1942-1952&lt;/pages&gt;&lt;volume&gt;72&lt;/volume&gt;&lt;number&gt;5&lt;/number&gt;&lt;dates&gt;&lt;year&gt;1950&lt;/year&gt;&lt;pub-dates&gt;&lt;date&gt;1950/05/01&lt;/date&gt;&lt;/pub-dates&gt;&lt;/dates&gt;&lt;publisher&gt;American Chemical Society&lt;/publisher&gt;&lt;isbn&gt;0002-7863&lt;/isbn&gt;&lt;urls&gt;&lt;related-urls&gt;&lt;url&gt;https://doi.org/10.1021/ja01161a023&lt;/url&gt;&lt;/related-urls&gt;&lt;/urls&gt;&lt;electronic-resource-num&gt;10.1021/ja01161a023&lt;/electronic-resource-num&gt;&lt;/record&gt;&lt;/Cite&gt;&lt;/EndNote&gt;</w:instrText>
      </w:r>
      <w:r w:rsidR="00D65BA2">
        <w:rPr>
          <w:lang w:eastAsia="de-DE"/>
        </w:rPr>
        <w:fldChar w:fldCharType="separate"/>
      </w:r>
      <w:r w:rsidR="009E54E3">
        <w:rPr>
          <w:noProof/>
          <w:lang w:eastAsia="de-DE"/>
        </w:rPr>
        <w:t>(</w:t>
      </w:r>
      <w:hyperlink w:anchor="_ENREF_78" w:tooltip="Schaich, 2005 #30" w:history="1">
        <w:r w:rsidR="00B6593C">
          <w:rPr>
            <w:noProof/>
            <w:lang w:eastAsia="de-DE"/>
          </w:rPr>
          <w:t>Schaich, 2005</w:t>
        </w:r>
      </w:hyperlink>
      <w:r w:rsidR="009E54E3">
        <w:rPr>
          <w:noProof/>
          <w:lang w:eastAsia="de-DE"/>
        </w:rPr>
        <w:t xml:space="preserve">; </w:t>
      </w:r>
      <w:hyperlink w:anchor="_ENREF_96" w:tooltip="Tobolsky, 1950 #31" w:history="1">
        <w:r w:rsidR="00B6593C">
          <w:rPr>
            <w:noProof/>
            <w:lang w:eastAsia="de-DE"/>
          </w:rPr>
          <w:t>Tobolsky, Metz, &amp; Mesrobian, 1950</w:t>
        </w:r>
      </w:hyperlink>
      <w:r w:rsidR="009E54E3">
        <w:rPr>
          <w:noProof/>
          <w:lang w:eastAsia="de-DE"/>
        </w:rPr>
        <w:t>)</w:t>
      </w:r>
      <w:r w:rsidR="00D65BA2">
        <w:rPr>
          <w:lang w:eastAsia="de-DE"/>
        </w:rPr>
        <w:fldChar w:fldCharType="end"/>
      </w:r>
      <w:r w:rsidR="00D17650">
        <w:rPr>
          <w:lang w:eastAsia="de-DE"/>
        </w:rPr>
        <w:t xml:space="preserve"> start w</w:t>
      </w:r>
      <w:r w:rsidR="00CC6735">
        <w:rPr>
          <w:lang w:eastAsia="de-DE"/>
        </w:rPr>
        <w:t>ith the</w:t>
      </w:r>
      <w:r w:rsidR="00D06841">
        <w:rPr>
          <w:lang w:eastAsia="de-DE"/>
        </w:rPr>
        <w:t xml:space="preserve"> endothermic</w:t>
      </w:r>
      <w:r w:rsidR="00CC6735">
        <w:rPr>
          <w:lang w:eastAsia="de-DE"/>
        </w:rPr>
        <w:t xml:space="preserve"> decomposition of</w:t>
      </w:r>
      <w:r w:rsidR="00D17650">
        <w:rPr>
          <w:lang w:eastAsia="de-DE"/>
        </w:rPr>
        <w:t xml:space="preserve"> </w:t>
      </w:r>
      <w:r w:rsidR="004278D9">
        <w:rPr>
          <w:lang w:eastAsia="de-DE"/>
        </w:rPr>
        <w:t>hydroperoxides</w:t>
      </w:r>
      <w:r w:rsidR="00D06841">
        <w:rPr>
          <w:lang w:eastAsia="de-DE"/>
        </w:rPr>
        <w:t xml:space="preserve"> (LOOH) by the homolytic scission of the LO-OH bond (bon</w:t>
      </w:r>
      <w:r w:rsidR="009A5009">
        <w:rPr>
          <w:lang w:eastAsia="de-DE"/>
        </w:rPr>
        <w:t>d energy between 100 and 160 kJ</w:t>
      </w:r>
      <w:r w:rsidR="009A5009">
        <w:rPr>
          <w:rFonts w:cs="Times New Roman"/>
          <w:lang w:eastAsia="de-DE"/>
        </w:rPr>
        <w:t>·</w:t>
      </w:r>
      <w:r w:rsidR="00D06841">
        <w:rPr>
          <w:lang w:eastAsia="de-DE"/>
        </w:rPr>
        <w:t>mol</w:t>
      </w:r>
      <w:r w:rsidR="009A5009" w:rsidRPr="009A5009">
        <w:rPr>
          <w:vertAlign w:val="superscript"/>
          <w:lang w:eastAsia="de-DE"/>
        </w:rPr>
        <w:t>-1</w:t>
      </w:r>
      <w:r w:rsidR="00D06841">
        <w:rPr>
          <w:lang w:eastAsia="de-DE"/>
        </w:rPr>
        <w:t>).</w:t>
      </w:r>
      <w:r w:rsidR="00E93E17">
        <w:rPr>
          <w:lang w:eastAsia="de-DE"/>
        </w:rPr>
        <w:t xml:space="preserve"> This process</w:t>
      </w:r>
      <w:r w:rsidR="00517C87">
        <w:rPr>
          <w:lang w:eastAsia="de-DE"/>
        </w:rPr>
        <w:t xml:space="preserve"> is controversial in the scientific community: it</w:t>
      </w:r>
      <w:r w:rsidR="00E93E17">
        <w:rPr>
          <w:lang w:eastAsia="de-DE"/>
        </w:rPr>
        <w:t xml:space="preserve"> can be unimolecular</w:t>
      </w:r>
      <w:r w:rsidR="002648C9">
        <w:rPr>
          <w:lang w:eastAsia="de-DE"/>
        </w:rPr>
        <w:t xml:space="preserve"> </w:t>
      </w:r>
      <w:r w:rsidR="002648C9">
        <w:rPr>
          <w:lang w:eastAsia="de-DE"/>
        </w:rPr>
        <w:fldChar w:fldCharType="begin">
          <w:fldData xml:space="preserve">PEVuZE5vdGU+PENpdGU+PEF1dGhvcj5Ub3VmZmV0PC9BdXRob3I+PFllYXI+MjAyMTwvWWVhcj48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</w:fldData>
        </w:fldChar>
      </w:r>
      <w:r w:rsidR="002A79ED">
        <w:rPr>
          <w:lang w:eastAsia="de-DE"/>
        </w:rPr>
        <w:instrText xml:space="preserve"> ADDIN EN.CITE </w:instrText>
      </w:r>
      <w:r w:rsidR="002A79ED">
        <w:rPr>
          <w:lang w:eastAsia="de-DE"/>
        </w:rPr>
        <w:fldChar w:fldCharType="begin">
          <w:fldData xml:space="preserve">PEVuZE5vdGU+PENpdGU+PEF1dGhvcj5Ub3VmZmV0PC9BdXRob3I+PFllYXI+MjAyMTwvWWVhcj48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</w:fldData>
        </w:fldChar>
      </w:r>
      <w:r w:rsidR="002A79ED">
        <w:rPr>
          <w:lang w:eastAsia="de-DE"/>
        </w:rPr>
        <w:instrText xml:space="preserve"> ADDIN EN.CITE.DATA </w:instrText>
      </w:r>
      <w:r w:rsidR="002A79ED">
        <w:rPr>
          <w:lang w:eastAsia="de-DE"/>
        </w:rPr>
      </w:r>
      <w:r w:rsidR="002A79ED">
        <w:rPr>
          <w:lang w:eastAsia="de-DE"/>
        </w:rPr>
        <w:fldChar w:fldCharType="end"/>
      </w:r>
      <w:r w:rsidR="002648C9">
        <w:rPr>
          <w:lang w:eastAsia="de-DE"/>
        </w:rPr>
      </w:r>
      <w:r w:rsidR="002648C9">
        <w:rPr>
          <w:lang w:eastAsia="de-DE"/>
        </w:rPr>
        <w:fldChar w:fldCharType="separate"/>
      </w:r>
      <w:r w:rsidR="008F6825">
        <w:rPr>
          <w:noProof/>
          <w:lang w:eastAsia="de-DE"/>
        </w:rPr>
        <w:t>(</w:t>
      </w:r>
      <w:hyperlink w:anchor="_ENREF_35" w:tooltip="Hatate, 1989 #42" w:history="1">
        <w:r w:rsidR="00B6593C">
          <w:rPr>
            <w:noProof/>
            <w:lang w:eastAsia="de-DE"/>
          </w:rPr>
          <w:t>Hatate et al., 1989</w:t>
        </w:r>
      </w:hyperlink>
      <w:r w:rsidR="008F6825">
        <w:rPr>
          <w:noProof/>
          <w:lang w:eastAsia="de-DE"/>
        </w:rPr>
        <w:t xml:space="preserve">; </w:t>
      </w:r>
      <w:hyperlink w:anchor="_ENREF_67" w:tooltip="Pokorny, 1976 #51" w:history="1">
        <w:r w:rsidR="00B6593C">
          <w:rPr>
            <w:noProof/>
            <w:lang w:eastAsia="de-DE"/>
          </w:rPr>
          <w:t>Pokorny et al., 1976</w:t>
        </w:r>
      </w:hyperlink>
      <w:r w:rsidR="008F6825">
        <w:rPr>
          <w:noProof/>
          <w:lang w:eastAsia="de-DE"/>
        </w:rPr>
        <w:t xml:space="preserve">; </w:t>
      </w:r>
      <w:hyperlink w:anchor="_ENREF_69" w:tooltip="Privett, 1959 #52" w:history="1">
        <w:r w:rsidR="00B6593C">
          <w:rPr>
            <w:noProof/>
            <w:lang w:eastAsia="de-DE"/>
          </w:rPr>
          <w:t>Privett, 1959</w:t>
        </w:r>
      </w:hyperlink>
      <w:r w:rsidR="008F6825">
        <w:rPr>
          <w:noProof/>
          <w:lang w:eastAsia="de-DE"/>
        </w:rPr>
        <w:t xml:space="preserve">; </w:t>
      </w:r>
      <w:hyperlink w:anchor="_ENREF_97" w:tooltip="Touffet, 2021 #1" w:history="1">
        <w:r w:rsidR="00B6593C">
          <w:rPr>
            <w:noProof/>
            <w:lang w:eastAsia="de-DE"/>
          </w:rPr>
          <w:t>Touffet et al., 2021</w:t>
        </w:r>
      </w:hyperlink>
      <w:r w:rsidR="008F6825">
        <w:rPr>
          <w:noProof/>
          <w:lang w:eastAsia="de-DE"/>
        </w:rPr>
        <w:t>)</w:t>
      </w:r>
      <w:r w:rsidR="002648C9">
        <w:rPr>
          <w:lang w:eastAsia="de-DE"/>
        </w:rPr>
        <w:fldChar w:fldCharType="end"/>
      </w:r>
      <w:r w:rsidR="00E93E17">
        <w:rPr>
          <w:lang w:eastAsia="de-DE"/>
        </w:rPr>
        <w:t xml:space="preserve"> or bimolecular</w:t>
      </w:r>
      <w:r w:rsidR="002648C9">
        <w:rPr>
          <w:lang w:eastAsia="de-DE"/>
        </w:rPr>
        <w:t xml:space="preserve"> </w:t>
      </w:r>
      <w:r w:rsidR="002648C9">
        <w:rPr>
          <w:lang w:eastAsia="de-DE"/>
        </w:rPr>
        <w:fldChar w:fldCharType="begin">
          <w:fldData xml:space="preserve">PEVuZE5vdGU+PENpdGU+PEF1dGhvcj5TdGFubmV0dDwvQXV0aG9yPjxZZWFyPjE5NTc8L1llYXI+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</w:fldData>
        </w:fldChar>
      </w:r>
      <w:r w:rsidR="002648C9">
        <w:rPr>
          <w:lang w:eastAsia="de-DE"/>
        </w:rPr>
        <w:instrText xml:space="preserve"> ADDIN EN.CITE </w:instrText>
      </w:r>
      <w:r w:rsidR="002648C9">
        <w:rPr>
          <w:lang w:eastAsia="de-DE"/>
        </w:rPr>
        <w:fldChar w:fldCharType="begin">
          <w:fldData xml:space="preserve">PEVuZE5vdGU+PENpdGU+PEF1dGhvcj5TdGFubmV0dDwvQXV0aG9yPjxZZWFyPjE5NTc8L1llYXI+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</w:fldData>
        </w:fldChar>
      </w:r>
      <w:r w:rsidR="002648C9">
        <w:rPr>
          <w:lang w:eastAsia="de-DE"/>
        </w:rPr>
        <w:instrText xml:space="preserve"> ADDIN EN.CITE.DATA </w:instrText>
      </w:r>
      <w:r w:rsidR="002648C9">
        <w:rPr>
          <w:lang w:eastAsia="de-DE"/>
        </w:rPr>
      </w:r>
      <w:r w:rsidR="002648C9">
        <w:rPr>
          <w:lang w:eastAsia="de-DE"/>
        </w:rPr>
        <w:fldChar w:fldCharType="end"/>
      </w:r>
      <w:r w:rsidR="002648C9">
        <w:rPr>
          <w:lang w:eastAsia="de-DE"/>
        </w:rPr>
      </w:r>
      <w:r w:rsidR="002648C9">
        <w:rPr>
          <w:lang w:eastAsia="de-DE"/>
        </w:rPr>
        <w:fldChar w:fldCharType="separate"/>
      </w:r>
      <w:r w:rsidR="002648C9" w:rsidRPr="002648C9">
        <w:rPr>
          <w:noProof/>
          <w:lang w:eastAsia="de-DE"/>
        </w:rPr>
        <w:t>(</w:t>
      </w:r>
      <w:hyperlink w:anchor="_ENREF_6" w:tooltip="Bateman, 1952 #55" w:history="1">
        <w:r w:rsidR="00B6593C" w:rsidRPr="002648C9">
          <w:rPr>
            <w:noProof/>
            <w:lang w:eastAsia="de-DE"/>
          </w:rPr>
          <w:t>Bateman &amp; Hughes, 1952</w:t>
        </w:r>
      </w:hyperlink>
      <w:r w:rsidR="002648C9">
        <w:rPr>
          <w:noProof/>
          <w:lang w:eastAsia="de-DE"/>
        </w:rPr>
        <w:t xml:space="preserve">; </w:t>
      </w:r>
      <w:hyperlink w:anchor="_ENREF_90" w:tooltip="Stannett, 1950 #56" w:history="1">
        <w:r w:rsidR="00B6593C">
          <w:rPr>
            <w:noProof/>
            <w:lang w:eastAsia="de-DE"/>
          </w:rPr>
          <w:t>Stannett &amp; Mesrobian, 1950</w:t>
        </w:r>
      </w:hyperlink>
      <w:r w:rsidR="002648C9">
        <w:rPr>
          <w:noProof/>
          <w:lang w:eastAsia="de-DE"/>
        </w:rPr>
        <w:t xml:space="preserve">; </w:t>
      </w:r>
      <w:hyperlink w:anchor="_ENREF_91" w:tooltip="Stannett, 1957 #53" w:history="1">
        <w:r w:rsidR="00B6593C">
          <w:rPr>
            <w:noProof/>
            <w:lang w:eastAsia="de-DE"/>
          </w:rPr>
          <w:t>Stannett, Woodward, &amp; Mesrobian, 1957</w:t>
        </w:r>
      </w:hyperlink>
      <w:r w:rsidR="002648C9">
        <w:rPr>
          <w:noProof/>
          <w:lang w:eastAsia="de-DE"/>
        </w:rPr>
        <w:t>)</w:t>
      </w:r>
      <w:r w:rsidR="002648C9">
        <w:rPr>
          <w:lang w:eastAsia="de-DE"/>
        </w:rPr>
        <w:fldChar w:fldCharType="end"/>
      </w:r>
      <w:r w:rsidR="00E93E17">
        <w:rPr>
          <w:lang w:eastAsia="de-DE"/>
        </w:rPr>
        <w:t xml:space="preserve"> according</w:t>
      </w:r>
      <w:r w:rsidR="007556A2">
        <w:rPr>
          <w:lang w:eastAsia="de-DE"/>
        </w:rPr>
        <w:t xml:space="preserve"> to</w:t>
      </w:r>
      <w:r w:rsidR="00E93E17">
        <w:rPr>
          <w:lang w:eastAsia="de-DE"/>
        </w:rPr>
        <w:t xml:space="preserve"> the temperature of oxidation and the concentration of hydroperoxides</w:t>
      </w:r>
      <w:r w:rsidR="00D06841">
        <w:rPr>
          <w:lang w:eastAsia="de-DE"/>
        </w:rPr>
        <w:t xml:space="preserve">. A bimolecular mechanism </w:t>
      </w:r>
      <w:r w:rsidR="00A036AB">
        <w:rPr>
          <w:lang w:eastAsia="de-DE"/>
        </w:rPr>
        <w:t xml:space="preserve">will </w:t>
      </w:r>
      <w:r w:rsidR="00D06841">
        <w:rPr>
          <w:lang w:eastAsia="de-DE"/>
        </w:rPr>
        <w:t>occur if hydrogen bonds stabilize a</w:t>
      </w:r>
      <w:r w:rsidR="000377AE">
        <w:rPr>
          <w:lang w:eastAsia="de-DE"/>
        </w:rPr>
        <w:t xml:space="preserve"> cage mechanism</w:t>
      </w:r>
      <w:r w:rsidR="00092859">
        <w:rPr>
          <w:lang w:eastAsia="de-DE"/>
        </w:rPr>
        <w:t xml:space="preserve"> </w:t>
      </w:r>
      <w:r w:rsidR="000377AE">
        <w:rPr>
          <w:lang w:eastAsia="de-DE"/>
        </w:rPr>
        <w:fldChar w:fldCharType="begin"/>
      </w:r>
      <w:r w:rsidR="009E54E3">
        <w:rPr>
          <w:lang w:eastAsia="de-DE"/>
        </w:rPr>
        <w:instrText xml:space="preserve"> ADDIN EN.CITE &lt;EndNote&gt;&lt;Cite&gt;&lt;Author&gt;Śliwiok&lt;/Author&gt;&lt;Year&gt;1974&lt;/Year&gt;&lt;RecNum&gt;57&lt;/RecNum&gt;&lt;DisplayText&gt;(Śliwiok, Kowalska, Kowalski, &amp;amp; Biernat, 1974)&lt;/DisplayText&gt;&lt;record&gt;&lt;rec-number&gt;57&lt;/rec-number&gt;&lt;foreign-keys&gt;&lt;key app="EN" db-id="warsve5adt205qe20x3p0590xraa2es2zee0" timestamp="1656667119"&gt;57&lt;/key&gt;&lt;/foreign-keys&gt;&lt;ref-type name="Journal Article"&gt;17&lt;/ref-type&gt;&lt;contributors&gt;&lt;authors&gt;&lt;author&gt;Śliwiok, J.&lt;/author&gt;&lt;author&gt;Kowalska, T.&lt;/author&gt;&lt;author&gt;Kowalski, W.&lt;/author&gt;&lt;author&gt;Biernat, A.&lt;/author&gt;&lt;/authors&gt;&lt;/contributors&gt;&lt;titles&gt;&lt;title&gt;The influence of hydrogen-bond association on the destruction of hydroperoxides in the autoxidation process of oleyl alcohol, oleic acid, and methyl oleate&lt;/title&gt;&lt;secondary-title&gt;Microchemical Journal&lt;/secondary-title&gt;&lt;/titles&gt;&lt;periodical&gt;&lt;full-title&gt;Microchemical Journal&lt;/full-title&gt;&lt;/periodical&gt;&lt;pages&gt;362-372&lt;/pages&gt;&lt;volume&gt;19&lt;/volume&gt;&lt;number&gt;4&lt;/number&gt;&lt;dates&gt;&lt;year&gt;1974&lt;/year&gt;&lt;pub-dates&gt;&lt;date&gt;1974/12/01&lt;/date&gt;&lt;/pub-dates&gt;&lt;/dates&gt;&lt;isbn&gt;0026-265X&lt;/isbn&gt;&lt;urls&gt;&lt;related-urls&gt;&lt;url&gt;http://www.sciencedirect.com/science/article/pii/0026265X74900253&lt;/url&gt;&lt;/related-urls&gt;&lt;/urls&gt;&lt;electronic-resource-num&gt;http://dx.doi.org/10.1016/0026-265X(74)90025-3&lt;/electronic-resource-num&gt;&lt;/record&gt;&lt;/Cite&gt;&lt;/EndNote&gt;</w:instrText>
      </w:r>
      <w:r w:rsidR="000377AE">
        <w:rPr>
          <w:lang w:eastAsia="de-DE"/>
        </w:rPr>
        <w:fldChar w:fldCharType="separate"/>
      </w:r>
      <w:r w:rsidR="009E54E3">
        <w:rPr>
          <w:noProof/>
          <w:lang w:eastAsia="de-DE"/>
        </w:rPr>
        <w:t>(</w:t>
      </w:r>
      <w:hyperlink w:anchor="_ENREF_86" w:tooltip="Śliwiok, 1974 #57" w:history="1">
        <w:r w:rsidR="00B6593C">
          <w:rPr>
            <w:noProof/>
            <w:lang w:eastAsia="de-DE"/>
          </w:rPr>
          <w:t>Śliwiok, Kowalska, Kowalski, &amp; Biernat, 1974</w:t>
        </w:r>
      </w:hyperlink>
      <w:r w:rsidR="009E54E3">
        <w:rPr>
          <w:noProof/>
          <w:lang w:eastAsia="de-DE"/>
        </w:rPr>
        <w:t>)</w:t>
      </w:r>
      <w:r w:rsidR="000377AE">
        <w:rPr>
          <w:lang w:eastAsia="de-DE"/>
        </w:rPr>
        <w:fldChar w:fldCharType="end"/>
      </w:r>
      <w:r w:rsidR="000377AE">
        <w:rPr>
          <w:lang w:eastAsia="de-DE"/>
        </w:rPr>
        <w:t>. As described previously</w:t>
      </w:r>
      <w:r w:rsidR="00D06841">
        <w:rPr>
          <w:lang w:eastAsia="de-DE"/>
        </w:rPr>
        <w:t xml:space="preserve">, </w:t>
      </w:r>
      <w:r w:rsidR="000377AE">
        <w:rPr>
          <w:lang w:eastAsia="de-DE"/>
        </w:rPr>
        <w:t>a</w:t>
      </w:r>
      <w:r w:rsidR="00D06841">
        <w:rPr>
          <w:lang w:eastAsia="de-DE"/>
        </w:rPr>
        <w:t xml:space="preserve"> unimolecular mechanism seems acceptable above 80°C for FAME and is assumed in this work</w:t>
      </w:r>
      <w:r w:rsidR="006F6401">
        <w:rPr>
          <w:lang w:eastAsia="de-DE"/>
        </w:rPr>
        <w:t xml:space="preserve"> </w:t>
      </w:r>
      <w:r w:rsidR="006F6401">
        <w:rPr>
          <w:lang w:eastAsia="de-DE"/>
        </w:rPr>
        <w:fldChar w:fldCharType="begin"/>
      </w:r>
      <w:r w:rsidR="008F6825">
        <w:rPr>
          <w:lang w:eastAsia="de-DE"/>
        </w:rPr>
        <w:instrText xml:space="preserve"> ADDIN EN.CITE &lt;EndNote&gt;&lt;Cite&gt;&lt;Author&gt;Touffet&lt;/Author&gt;&lt;Year&gt;2021&lt;/Year&gt;&lt;RecNum&gt;1&lt;/RecNum&gt;&lt;DisplayText&gt;(Touffet et al., 2021)&lt;/DisplayText&gt;&lt;record&gt;&lt;rec-number&gt;1&lt;/rec-number&gt;&lt;foreign-keys&gt;&lt;key app="EN" db-id="warsve5adt205qe20x3p0590xraa2es2zee0" timestamp="1654864191"&gt;1&lt;/key&gt;&lt;/foreign-keys&gt;&lt;ref-type name="Journal Article"&gt;17&lt;/ref-type&gt;&lt;contributors&gt;&lt;authors&gt;&lt;author&gt;Touffet, M.&lt;/author&gt;&lt;author&gt;Allouche, M.H.&lt;/author&gt;&lt;author&gt;Ariane, M.&lt;/author&gt;&lt;author&gt;Vitrac, O.&lt;/author&gt;&lt;/authors&gt;&lt;/contributors&gt;&lt;titles&gt;&lt;title&gt;Coupling between oxidation kinetics and anisothermal oil flow during deep-fat frying&lt;/title&gt;&lt;secondary-title&gt;Physics of Fluids&lt;/secondary-title&gt;&lt;/titles&gt;&lt;periodical&gt;&lt;full-title&gt;Physics of Fluids&lt;/full-title&gt;&lt;/periodical&gt;&lt;pages&gt;085105&lt;/pages&gt;&lt;volume&gt;33&lt;/volume&gt;&lt;number&gt;8&lt;/number&gt;&lt;dates&gt;&lt;year&gt;2021&lt;/year&gt;&lt;/dates&gt;&lt;urls&gt;&lt;related-urls&gt;&lt;url&gt;https://aip.scitation.org/doi/abs/10.1063/5.0055873&lt;/url&gt;&lt;/related-urls&gt;&lt;/urls&gt;&lt;electronic-resource-num&gt;10.1063/5.0055873&lt;/electronic-resource-num&gt;&lt;/record&gt;&lt;/Cite&gt;&lt;/EndNote&gt;</w:instrText>
      </w:r>
      <w:r w:rsidR="006F6401">
        <w:rPr>
          <w:lang w:eastAsia="de-DE"/>
        </w:rPr>
        <w:fldChar w:fldCharType="separate"/>
      </w:r>
      <w:r w:rsidR="008F6825">
        <w:rPr>
          <w:noProof/>
          <w:lang w:eastAsia="de-DE"/>
        </w:rPr>
        <w:t>(</w:t>
      </w:r>
      <w:hyperlink w:anchor="_ENREF_97" w:tooltip="Touffet, 2021 #1" w:history="1">
        <w:r w:rsidR="00B6593C">
          <w:rPr>
            <w:noProof/>
            <w:lang w:eastAsia="de-DE"/>
          </w:rPr>
          <w:t>Touffet et al., 2021</w:t>
        </w:r>
      </w:hyperlink>
      <w:r w:rsidR="008F6825">
        <w:rPr>
          <w:noProof/>
          <w:lang w:eastAsia="de-DE"/>
        </w:rPr>
        <w:t>)</w:t>
      </w:r>
      <w:r w:rsidR="006F6401">
        <w:rPr>
          <w:lang w:eastAsia="de-DE"/>
        </w:rPr>
        <w:fldChar w:fldCharType="end"/>
      </w:r>
      <w:r w:rsidR="00D06841">
        <w:rPr>
          <w:lang w:eastAsia="de-DE"/>
        </w:rPr>
        <w:t xml:space="preserve">. </w:t>
      </w:r>
      <w:r w:rsidR="007556A2">
        <w:rPr>
          <w:lang w:eastAsia="de-DE"/>
        </w:rPr>
        <w:t>U</w:t>
      </w:r>
      <w:r w:rsidR="00D06841">
        <w:rPr>
          <w:lang w:eastAsia="de-DE"/>
        </w:rPr>
        <w:t xml:space="preserve">nimolecular decomposition </w:t>
      </w:r>
      <w:r w:rsidR="007556A2">
        <w:rPr>
          <w:lang w:eastAsia="de-DE"/>
        </w:rPr>
        <w:t>produces</w:t>
      </w:r>
      <w:r w:rsidR="002F2477">
        <w:rPr>
          <w:lang w:eastAsia="de-DE"/>
        </w:rPr>
        <w:t xml:space="preserve"> two oxygen cente</w:t>
      </w:r>
      <w:r w:rsidR="00CF1162">
        <w:rPr>
          <w:lang w:eastAsia="de-DE"/>
        </w:rPr>
        <w:t>red and highly reactive radical</w:t>
      </w:r>
      <w:r w:rsidR="007556A2">
        <w:rPr>
          <w:lang w:eastAsia="de-DE"/>
        </w:rPr>
        <w:t>s:</w:t>
      </w:r>
      <w:r w:rsidR="002F2477">
        <w:rPr>
          <w:lang w:eastAsia="de-DE"/>
        </w:rPr>
        <w:t xml:space="preserve"> </w:t>
      </w:r>
      <w:r w:rsidR="004D21C0">
        <w:rPr>
          <w:lang w:eastAsia="de-DE"/>
        </w:rPr>
        <w:t>alkoxy</w:t>
      </w:r>
      <w:r w:rsidR="00842AF2">
        <w:rPr>
          <w:lang w:eastAsia="de-DE"/>
        </w:rPr>
        <w:t>l</w:t>
      </w:r>
      <w:r w:rsidR="001D5654">
        <w:rPr>
          <w:lang w:eastAsia="de-DE"/>
        </w:rPr>
        <w:t>,</w:t>
      </w:r>
      <w:r w:rsidR="003C24EB" w:rsidRPr="003C24EB">
        <w:rPr>
          <w:position w:val="-6"/>
        </w:rPr>
        <w:object w:dxaOrig="460" w:dyaOrig="320" w14:anchorId="536731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5pt;height:15.7pt" o:ole="">
            <v:imagedata r:id="rId9" o:title=""/>
          </v:shape>
          <o:OLEObject Type="Embed" ProgID="Equation.DSMT4" ShapeID="_x0000_i1025" DrawAspect="Content" ObjectID="_1800970803" r:id="rId10"/>
        </w:object>
      </w:r>
      <w:r w:rsidR="00A62799">
        <w:rPr>
          <w:lang w:eastAsia="de-DE"/>
        </w:rPr>
        <w:t xml:space="preserve">, </w:t>
      </w:r>
      <w:r w:rsidR="004D21C0">
        <w:rPr>
          <w:lang w:eastAsia="de-DE"/>
        </w:rPr>
        <w:t xml:space="preserve">and </w:t>
      </w:r>
      <w:r w:rsidR="00A62799">
        <w:rPr>
          <w:lang w:eastAsia="de-DE"/>
        </w:rPr>
        <w:t xml:space="preserve">hydroxyl </w:t>
      </w:r>
      <w:bookmarkStart w:id="17" w:name="MTBlankEqn"/>
      <w:r w:rsidR="003C24EB" w:rsidRPr="003C24EB">
        <w:rPr>
          <w:position w:val="-6"/>
        </w:rPr>
        <w:object w:dxaOrig="499" w:dyaOrig="320" w14:anchorId="203AE1C6">
          <v:shape id="_x0000_i1026" type="#_x0000_t75" style="width:24.95pt;height:15.7pt" o:ole="">
            <v:imagedata r:id="rId11" o:title=""/>
          </v:shape>
          <o:OLEObject Type="Embed" ProgID="Equation.DSMT4" ShapeID="_x0000_i1026" DrawAspect="Content" ObjectID="_1800970804" r:id="rId12"/>
        </w:object>
      </w:r>
      <w:bookmarkEnd w:id="17"/>
      <w:r w:rsidR="00CC4CF4">
        <w:rPr>
          <w:lang w:eastAsia="de-DE"/>
        </w:rPr>
        <w:t xml:space="preserve">. </w:t>
      </w:r>
      <w:r w:rsidR="006A5406">
        <w:rPr>
          <w:lang w:eastAsia="de-DE"/>
        </w:rPr>
        <w:t>Both</w:t>
      </w:r>
      <w:r w:rsidR="00CC4CF4">
        <w:rPr>
          <w:lang w:eastAsia="de-DE"/>
        </w:rPr>
        <w:t xml:space="preserve"> can abstract rapidly labile hydrogen from unoxidized FAME</w:t>
      </w:r>
      <w:r w:rsidR="00CE1479">
        <w:rPr>
          <w:lang w:eastAsia="de-DE"/>
        </w:rPr>
        <w:t>s</w:t>
      </w:r>
      <w:r w:rsidR="00981995">
        <w:rPr>
          <w:lang w:eastAsia="de-DE"/>
        </w:rPr>
        <w:t>,</w:t>
      </w:r>
      <w:r w:rsidR="003C24EB" w:rsidRPr="00025957">
        <w:rPr>
          <w:position w:val="-4"/>
        </w:rPr>
        <w:object w:dxaOrig="420" w:dyaOrig="260" w14:anchorId="246BD231">
          <v:shape id="_x0000_i1027" type="#_x0000_t75" style="width:21.4pt;height:12.5pt" o:ole="">
            <v:imagedata r:id="rId13" o:title=""/>
          </v:shape>
          <o:OLEObject Type="Embed" ProgID="Equation.DSMT4" ShapeID="_x0000_i1027" DrawAspect="Content" ObjectID="_1800970805" r:id="rId14"/>
        </w:object>
      </w:r>
      <w:r w:rsidR="00981995">
        <w:rPr>
          <w:lang w:eastAsia="de-DE"/>
        </w:rPr>
        <w:t>,</w:t>
      </w:r>
      <w:r w:rsidR="00103147">
        <w:rPr>
          <w:lang w:eastAsia="de-DE"/>
        </w:rPr>
        <w:t xml:space="preserve"> and yield alkyl radicals</w:t>
      </w:r>
      <w:r w:rsidR="00A62799">
        <w:rPr>
          <w:lang w:eastAsia="de-DE"/>
        </w:rPr>
        <w:t xml:space="preserve"> and alcohol</w:t>
      </w:r>
      <w:r w:rsidR="00981995">
        <w:rPr>
          <w:lang w:eastAsia="de-DE"/>
        </w:rPr>
        <w:t>,</w:t>
      </w:r>
      <w:r w:rsidR="00A62799">
        <w:rPr>
          <w:lang w:eastAsia="de-DE"/>
        </w:rPr>
        <w:t xml:space="preserve"> </w:t>
      </w:r>
      <w:r w:rsidR="003C24EB" w:rsidRPr="003C24EB">
        <w:rPr>
          <w:position w:val="-6"/>
        </w:rPr>
        <w:object w:dxaOrig="600" w:dyaOrig="279" w14:anchorId="4C0E64D4">
          <v:shape id="_x0000_i1028" type="#_x0000_t75" style="width:29.95pt;height:14.25pt" o:ole="">
            <v:imagedata r:id="rId15" o:title=""/>
          </v:shape>
          <o:OLEObject Type="Embed" ProgID="Equation.DSMT4" ShapeID="_x0000_i1028" DrawAspect="Content" ObjectID="_1800970806" r:id="rId16"/>
        </w:object>
      </w:r>
      <w:r w:rsidR="00981995">
        <w:rPr>
          <w:lang w:eastAsia="de-DE"/>
        </w:rPr>
        <w:t>,</w:t>
      </w:r>
      <w:r w:rsidR="00A62799">
        <w:rPr>
          <w:lang w:eastAsia="de-DE"/>
        </w:rPr>
        <w:t xml:space="preserve"> or </w:t>
      </w:r>
      <w:r w:rsidR="003C24EB" w:rsidRPr="003C24EB">
        <w:rPr>
          <w:position w:val="-12"/>
        </w:rPr>
        <w:object w:dxaOrig="520" w:dyaOrig="360" w14:anchorId="3F5C807F">
          <v:shape id="_x0000_i1029" type="#_x0000_t75" style="width:27.45pt;height:18.9pt" o:ole="">
            <v:imagedata r:id="rId17" o:title=""/>
          </v:shape>
          <o:OLEObject Type="Embed" ProgID="Equation.DSMT4" ShapeID="_x0000_i1029" DrawAspect="Content" ObjectID="_1800970807" r:id="rId18"/>
        </w:object>
      </w:r>
      <w:r w:rsidR="00CC4CF4">
        <w:rPr>
          <w:lang w:eastAsia="de-DE"/>
        </w:rPr>
        <w:t>. Alkoxy</w:t>
      </w:r>
      <w:r w:rsidR="00C920EE">
        <w:rPr>
          <w:lang w:eastAsia="de-DE"/>
        </w:rPr>
        <w:t>l</w:t>
      </w:r>
      <w:r w:rsidR="00CC4CF4">
        <w:rPr>
          <w:lang w:eastAsia="de-DE"/>
        </w:rPr>
        <w:t xml:space="preserve"> radical can a</w:t>
      </w:r>
      <w:r w:rsidR="008B32C1">
        <w:rPr>
          <w:lang w:eastAsia="de-DE"/>
        </w:rPr>
        <w:t>lso</w:t>
      </w:r>
      <w:r w:rsidR="00CC4CF4">
        <w:rPr>
          <w:lang w:eastAsia="de-DE"/>
        </w:rPr>
        <w:t xml:space="preserve"> undergo </w:t>
      </w:r>
      <w:r w:rsidR="00CC4CF4">
        <w:rPr>
          <w:rFonts w:cs="Times New Roman"/>
          <w:lang w:eastAsia="de-DE"/>
        </w:rPr>
        <w:t>β</w:t>
      </w:r>
      <w:r w:rsidR="00CC4CF4">
        <w:rPr>
          <w:lang w:eastAsia="de-DE"/>
        </w:rPr>
        <w:t xml:space="preserve">-scission </w:t>
      </w:r>
      <w:r w:rsidR="00EA3A42">
        <w:rPr>
          <w:lang w:eastAsia="de-DE"/>
        </w:rPr>
        <w:t>generat</w:t>
      </w:r>
      <w:r w:rsidR="007556A2">
        <w:rPr>
          <w:lang w:eastAsia="de-DE"/>
        </w:rPr>
        <w:t xml:space="preserve">ing </w:t>
      </w:r>
      <w:r w:rsidR="00CC4CF4">
        <w:rPr>
          <w:lang w:eastAsia="de-DE"/>
        </w:rPr>
        <w:t xml:space="preserve">relatively stable </w:t>
      </w:r>
      <w:r w:rsidR="007556A2">
        <w:rPr>
          <w:lang w:eastAsia="de-DE"/>
        </w:rPr>
        <w:t xml:space="preserve">products </w:t>
      </w:r>
      <w:r w:rsidR="00CC4CF4">
        <w:rPr>
          <w:lang w:eastAsia="de-DE"/>
        </w:rPr>
        <w:t>but</w:t>
      </w:r>
      <w:r w:rsidR="007D45A1">
        <w:rPr>
          <w:lang w:eastAsia="de-DE"/>
        </w:rPr>
        <w:t xml:space="preserve"> also</w:t>
      </w:r>
      <w:r w:rsidR="00CC4CF4">
        <w:rPr>
          <w:lang w:eastAsia="de-DE"/>
        </w:rPr>
        <w:t xml:space="preserve"> much more volatil</w:t>
      </w:r>
      <w:r w:rsidR="000377AE">
        <w:rPr>
          <w:lang w:eastAsia="de-DE"/>
        </w:rPr>
        <w:t xml:space="preserve">e </w:t>
      </w:r>
      <w:r w:rsidR="007D45A1">
        <w:rPr>
          <w:lang w:eastAsia="de-DE"/>
        </w:rPr>
        <w:t xml:space="preserve">products </w:t>
      </w:r>
      <w:r w:rsidR="007556A2">
        <w:rPr>
          <w:lang w:eastAsia="de-DE"/>
        </w:rPr>
        <w:t xml:space="preserve">such as </w:t>
      </w:r>
      <w:r w:rsidR="000377AE">
        <w:rPr>
          <w:lang w:eastAsia="de-DE"/>
        </w:rPr>
        <w:t xml:space="preserve">carbonyl compounds and alkanes </w:t>
      </w:r>
      <w:r w:rsidR="000377AE">
        <w:rPr>
          <w:lang w:eastAsia="de-DE"/>
        </w:rPr>
        <w:fldChar w:fldCharType="begin"/>
      </w:r>
      <w:r w:rsidR="002A79ED">
        <w:rPr>
          <w:lang w:eastAsia="de-DE"/>
        </w:rPr>
        <w:instrText xml:space="preserve"> ADDIN EN.CITE &lt;EndNote&gt;&lt;Cite&gt;&lt;Author&gt;Frankel&lt;/Author&gt;&lt;Year&gt;1983&lt;/Year&gt;&lt;RecNum&gt;21&lt;/RecNum&gt;&lt;DisplayText&gt;(Frankel, 1983)&lt;/DisplayText&gt;&lt;record&gt;&lt;rec-number&gt;21&lt;/rec-number&gt;&lt;foreign-keys&gt;&lt;key app="EN" db-id="warsve5adt205qe20x3p0590xraa2es2zee0" timestamp="1655281747"&gt;21&lt;/key&gt;&lt;/foreign-keys&gt;&lt;ref-type name="Journal Article"&gt;17&lt;/ref-type&gt;&lt;contributors&gt;&lt;authors&gt;&lt;author&gt;Frankel, E. N.&lt;/author&gt;&lt;/authors&gt;&lt;/contributors&gt;&lt;titles&gt;&lt;title&gt;Volatile lipid oxidation products&lt;/title&gt;&lt;secondary-title&gt;Prog Lipid Res&lt;/secondary-title&gt;&lt;alt-title&gt;Progress in lipid research&lt;/alt-title&gt;&lt;/titles&gt;&lt;periodical&gt;&lt;full-title&gt;Prog Lipid Res&lt;/full-title&gt;&lt;abbr-1&gt;Progress in lipid research&lt;/abbr-1&gt;&lt;/periodical&gt;&lt;alt-periodical&gt;&lt;full-title&gt;Prog Lipid Res&lt;/full-title&gt;&lt;abbr-1&gt;Progress in lipid research&lt;/abbr-1&gt;&lt;/alt-periodical&gt;&lt;pages&gt;1-33&lt;/pages&gt;&lt;volume&gt;22&lt;/volume&gt;&lt;number&gt;1&lt;/number&gt;&lt;edition&gt;1983/01/01&lt;/edition&gt;&lt;keywords&gt;&lt;keyword&gt;Aldehydes/metabolism&lt;/keyword&gt;&lt;keyword&gt;Food&lt;/keyword&gt;&lt;keyword&gt;Hot Temperature&lt;/keyword&gt;&lt;keyword&gt;Linoleic Acid&lt;/keyword&gt;&lt;keyword&gt;Linoleic Acids/metabolism&lt;/keyword&gt;&lt;keyword&gt;Linolenic Acids/metabolism&lt;/keyword&gt;&lt;keyword&gt;*Lipid Metabolism&lt;/keyword&gt;&lt;keyword&gt;Lipid Peroxides/metabolism&lt;/keyword&gt;&lt;keyword&gt;Molecular Weight&lt;/keyword&gt;&lt;keyword&gt;Oils&lt;/keyword&gt;&lt;keyword&gt;Oleic Acid&lt;/keyword&gt;&lt;keyword&gt;Oleic Acids/metabolism&lt;/keyword&gt;&lt;keyword&gt;Oxidation-Reduction&lt;/keyword&gt;&lt;keyword&gt;Soybeans&lt;/keyword&gt;&lt;keyword&gt;Taste&lt;/keyword&gt;&lt;keyword&gt;Volatilization&lt;/keyword&gt;&lt;keyword&gt;alpha-Linolenic Acid&lt;/keyword&gt;&lt;/keywords&gt;&lt;dates&gt;&lt;year&gt;1983&lt;/year&gt;&lt;/dates&gt;&lt;isbn&gt;0163-7827 (Print)&amp;#xD;0163-7827&lt;/isbn&gt;&lt;accession-num&gt;6306693&lt;/accession-num&gt;&lt;urls&gt;&lt;/urls&gt;&lt;electronic-resource-num&gt;10.1016/0163-7827(83)90002-4&lt;/electronic-resource-num&gt;&lt;remote-database-provider&gt;NLM&lt;/remote-database-provider&gt;&lt;language&gt;eng&lt;/language&gt;&lt;/record&gt;&lt;/Cite&gt;&lt;/EndNote&gt;</w:instrText>
      </w:r>
      <w:r w:rsidR="000377AE">
        <w:rPr>
          <w:lang w:eastAsia="de-DE"/>
        </w:rPr>
        <w:fldChar w:fldCharType="separate"/>
      </w:r>
      <w:r w:rsidR="002A79ED">
        <w:rPr>
          <w:noProof/>
          <w:lang w:eastAsia="de-DE"/>
        </w:rPr>
        <w:t>(</w:t>
      </w:r>
      <w:hyperlink w:anchor="_ENREF_24" w:tooltip="Frankel, 1983 #21" w:history="1">
        <w:r w:rsidR="00B6593C">
          <w:rPr>
            <w:noProof/>
            <w:lang w:eastAsia="de-DE"/>
          </w:rPr>
          <w:t>Frankel, 1983</w:t>
        </w:r>
      </w:hyperlink>
      <w:r w:rsidR="002A79ED">
        <w:rPr>
          <w:noProof/>
          <w:lang w:eastAsia="de-DE"/>
        </w:rPr>
        <w:t>)</w:t>
      </w:r>
      <w:r w:rsidR="000377AE">
        <w:rPr>
          <w:lang w:eastAsia="de-DE"/>
        </w:rPr>
        <w:fldChar w:fldCharType="end"/>
      </w:r>
      <w:r w:rsidR="007556A2">
        <w:rPr>
          <w:lang w:eastAsia="de-DE"/>
        </w:rPr>
        <w:t>.</w:t>
      </w:r>
      <w:r w:rsidR="00103147">
        <w:rPr>
          <w:lang w:eastAsia="de-DE"/>
        </w:rPr>
        <w:t xml:space="preserve"> </w:t>
      </w:r>
      <w:r w:rsidR="007556A2">
        <w:rPr>
          <w:lang w:eastAsia="de-DE"/>
        </w:rPr>
        <w:t>T</w:t>
      </w:r>
      <w:r w:rsidR="00103147">
        <w:rPr>
          <w:lang w:eastAsia="de-DE"/>
        </w:rPr>
        <w:t>he</w:t>
      </w:r>
      <w:r w:rsidR="007B5A35">
        <w:rPr>
          <w:lang w:eastAsia="de-DE"/>
        </w:rPr>
        <w:t xml:space="preserve"> co</w:t>
      </w:r>
      <w:r w:rsidR="002E75C3">
        <w:rPr>
          <w:lang w:eastAsia="de-DE"/>
        </w:rPr>
        <w:t>m</w:t>
      </w:r>
      <w:r w:rsidR="007B5A35">
        <w:rPr>
          <w:lang w:eastAsia="de-DE"/>
        </w:rPr>
        <w:t>plex</w:t>
      </w:r>
      <w:r w:rsidR="00103147">
        <w:rPr>
          <w:lang w:eastAsia="de-DE"/>
        </w:rPr>
        <w:t xml:space="preserve"> mass transfer </w:t>
      </w:r>
      <w:r w:rsidR="008B32C1">
        <w:rPr>
          <w:lang w:eastAsia="de-DE"/>
        </w:rPr>
        <w:t xml:space="preserve">associated with the </w:t>
      </w:r>
      <w:r w:rsidR="0087137D">
        <w:rPr>
          <w:lang w:eastAsia="de-DE"/>
        </w:rPr>
        <w:t>volatile compounds' desorption is</w:t>
      </w:r>
      <w:r w:rsidR="00103147">
        <w:rPr>
          <w:lang w:eastAsia="de-DE"/>
        </w:rPr>
        <w:t xml:space="preserve"> not modeled here</w:t>
      </w:r>
      <w:r w:rsidR="00CC4CF4">
        <w:rPr>
          <w:lang w:eastAsia="de-DE"/>
        </w:rPr>
        <w:t>.</w:t>
      </w:r>
      <w:r w:rsidR="00103147">
        <w:rPr>
          <w:lang w:eastAsia="de-DE"/>
        </w:rPr>
        <w:t xml:space="preserve"> </w:t>
      </w:r>
      <w:r w:rsidR="001F3490">
        <w:rPr>
          <w:lang w:eastAsia="de-DE"/>
        </w:rPr>
        <w:t xml:space="preserve">Triplet dioxygen </w:t>
      </w:r>
      <w:r w:rsidR="001F32FE">
        <w:rPr>
          <w:lang w:eastAsia="de-DE"/>
        </w:rPr>
        <w:t>is a stable di</w:t>
      </w:r>
      <w:r w:rsidR="000F0EB4">
        <w:rPr>
          <w:lang w:eastAsia="de-DE"/>
        </w:rPr>
        <w:t>-</w:t>
      </w:r>
      <w:r w:rsidR="001F32FE">
        <w:rPr>
          <w:lang w:eastAsia="de-DE"/>
        </w:rPr>
        <w:t xml:space="preserve">radical (noted </w:t>
      </w:r>
      <w:r w:rsidR="003C24EB" w:rsidRPr="003C24EB">
        <w:rPr>
          <w:position w:val="-6"/>
        </w:rPr>
        <w:object w:dxaOrig="560" w:dyaOrig="320" w14:anchorId="0F6C3F1E">
          <v:shape id="_x0000_i1030" type="#_x0000_t75" style="width:27.45pt;height:15.7pt" o:ole="">
            <v:imagedata r:id="rId19" o:title=""/>
          </v:shape>
          <o:OLEObject Type="Embed" ProgID="Equation.DSMT4" ShapeID="_x0000_i1030" DrawAspect="Content" ObjectID="_1800970808" r:id="rId20"/>
        </w:object>
      </w:r>
      <w:r w:rsidR="001F32FE">
        <w:rPr>
          <w:lang w:eastAsia="de-DE"/>
        </w:rPr>
        <w:t xml:space="preserve"> </w:t>
      </w:r>
      <w:r w:rsidR="00DE5C07">
        <w:rPr>
          <w:lang w:eastAsia="de-DE"/>
        </w:rPr>
        <w:t>)</w:t>
      </w:r>
      <w:r w:rsidR="001A0916">
        <w:rPr>
          <w:lang w:eastAsia="de-DE"/>
        </w:rPr>
        <w:t xml:space="preserve"> </w:t>
      </w:r>
      <w:r w:rsidR="001F3490">
        <w:rPr>
          <w:lang w:eastAsia="de-DE"/>
        </w:rPr>
        <w:t>reac</w:t>
      </w:r>
      <w:r w:rsidR="000F0EB4">
        <w:rPr>
          <w:lang w:eastAsia="de-DE"/>
        </w:rPr>
        <w:t>t</w:t>
      </w:r>
      <w:r w:rsidR="00DE5C07">
        <w:rPr>
          <w:lang w:eastAsia="de-DE"/>
        </w:rPr>
        <w:t>ing</w:t>
      </w:r>
      <w:r w:rsidR="000F0EB4">
        <w:rPr>
          <w:lang w:eastAsia="de-DE"/>
        </w:rPr>
        <w:t xml:space="preserve"> rapidly with alkyl radical</w:t>
      </w:r>
      <w:r w:rsidR="001A0916">
        <w:rPr>
          <w:lang w:eastAsia="de-DE"/>
        </w:rPr>
        <w:t>s</w:t>
      </w:r>
      <w:r w:rsidR="000F0EB4">
        <w:rPr>
          <w:lang w:eastAsia="de-DE"/>
        </w:rPr>
        <w:t xml:space="preserve"> </w:t>
      </w:r>
      <w:r w:rsidR="003C24EB" w:rsidRPr="00025957">
        <w:rPr>
          <w:position w:val="-4"/>
        </w:rPr>
        <w:object w:dxaOrig="260" w:dyaOrig="300" w14:anchorId="3D5D22AA">
          <v:shape id="_x0000_i1031" type="#_x0000_t75" style="width:12.5pt;height:14.95pt" o:ole="">
            <v:imagedata r:id="rId21" o:title=""/>
          </v:shape>
          <o:OLEObject Type="Embed" ProgID="Equation.DSMT4" ShapeID="_x0000_i1031" DrawAspect="Content" ObjectID="_1800970809" r:id="rId22"/>
        </w:object>
      </w:r>
      <w:r w:rsidR="001F3490">
        <w:rPr>
          <w:lang w:eastAsia="de-DE"/>
        </w:rPr>
        <w:t xml:space="preserve"> and produce</w:t>
      </w:r>
      <w:r w:rsidR="001A0916">
        <w:rPr>
          <w:lang w:eastAsia="de-DE"/>
        </w:rPr>
        <w:t>s</w:t>
      </w:r>
      <w:r w:rsidR="001F3490">
        <w:rPr>
          <w:lang w:eastAsia="de-DE"/>
        </w:rPr>
        <w:t xml:space="preserve"> a</w:t>
      </w:r>
      <w:r w:rsidR="003A3525">
        <w:rPr>
          <w:lang w:eastAsia="de-DE"/>
        </w:rPr>
        <w:t>n</w:t>
      </w:r>
      <w:r w:rsidR="001F3490">
        <w:rPr>
          <w:lang w:eastAsia="de-DE"/>
        </w:rPr>
        <w:t xml:space="preserve"> </w:t>
      </w:r>
      <w:r w:rsidR="008B32C1">
        <w:rPr>
          <w:lang w:eastAsia="de-DE"/>
        </w:rPr>
        <w:t>oxygen-</w:t>
      </w:r>
      <w:r w:rsidR="001F3490">
        <w:rPr>
          <w:lang w:eastAsia="de-DE"/>
        </w:rPr>
        <w:t>centered radical</w:t>
      </w:r>
      <w:r w:rsidR="000F0EB4">
        <w:rPr>
          <w:lang w:eastAsia="de-DE"/>
        </w:rPr>
        <w:t xml:space="preserve"> </w:t>
      </w:r>
      <w:r w:rsidR="003C24EB" w:rsidRPr="003C24EB">
        <w:rPr>
          <w:position w:val="-6"/>
        </w:rPr>
        <w:object w:dxaOrig="639" w:dyaOrig="320" w14:anchorId="6BC635DB">
          <v:shape id="_x0000_i1032" type="#_x0000_t75" style="width:31.35pt;height:15.7pt" o:ole="">
            <v:imagedata r:id="rId23" o:title=""/>
          </v:shape>
          <o:OLEObject Type="Embed" ProgID="Equation.DSMT4" ShapeID="_x0000_i1032" DrawAspect="Content" ObjectID="_1800970810" r:id="rId24"/>
        </w:object>
      </w:r>
      <w:r w:rsidR="001A0916">
        <w:rPr>
          <w:lang w:eastAsia="de-DE"/>
        </w:rPr>
        <w:t>,</w:t>
      </w:r>
      <w:r w:rsidR="000F0EB4">
        <w:rPr>
          <w:lang w:eastAsia="de-DE"/>
        </w:rPr>
        <w:t xml:space="preserve"> </w:t>
      </w:r>
      <w:r w:rsidR="004D21C0">
        <w:rPr>
          <w:lang w:eastAsia="de-DE"/>
        </w:rPr>
        <w:t>named peroxy</w:t>
      </w:r>
      <w:r w:rsidR="00437F57">
        <w:rPr>
          <w:lang w:eastAsia="de-DE"/>
        </w:rPr>
        <w:t>l</w:t>
      </w:r>
      <w:r w:rsidR="001F3490">
        <w:rPr>
          <w:lang w:eastAsia="de-DE"/>
        </w:rPr>
        <w:t xml:space="preserve"> radical</w:t>
      </w:r>
      <w:r w:rsidR="001A0916">
        <w:rPr>
          <w:lang w:eastAsia="de-DE"/>
        </w:rPr>
        <w:t>,</w:t>
      </w:r>
      <w:r w:rsidR="003A3525">
        <w:rPr>
          <w:lang w:eastAsia="de-DE"/>
        </w:rPr>
        <w:t xml:space="preserve"> which can abstract </w:t>
      </w:r>
      <w:r w:rsidR="001F1FD8">
        <w:rPr>
          <w:lang w:eastAsia="de-DE"/>
        </w:rPr>
        <w:t xml:space="preserve">one </w:t>
      </w:r>
      <w:r w:rsidR="00824615">
        <w:rPr>
          <w:lang w:eastAsia="de-DE"/>
        </w:rPr>
        <w:t>labile hydrogen</w:t>
      </w:r>
      <w:r w:rsidR="00D17650">
        <w:rPr>
          <w:lang w:eastAsia="de-DE"/>
        </w:rPr>
        <w:t xml:space="preserve"> from </w:t>
      </w:r>
      <w:r w:rsidR="001F1FD8">
        <w:rPr>
          <w:lang w:eastAsia="de-DE"/>
        </w:rPr>
        <w:t xml:space="preserve">an </w:t>
      </w:r>
      <w:r w:rsidR="00D17650">
        <w:rPr>
          <w:lang w:eastAsia="de-DE"/>
        </w:rPr>
        <w:t>unoxidized FAME. It is assumed that only the m</w:t>
      </w:r>
      <w:r w:rsidR="00F14E7E">
        <w:rPr>
          <w:lang w:eastAsia="de-DE"/>
        </w:rPr>
        <w:t xml:space="preserve">ost labile hydrogen is removed according to the </w:t>
      </w:r>
      <w:r w:rsidR="00D17650">
        <w:rPr>
          <w:lang w:eastAsia="de-DE"/>
        </w:rPr>
        <w:t>unici</w:t>
      </w:r>
      <w:r w:rsidR="00CF1162">
        <w:rPr>
          <w:lang w:eastAsia="de-DE"/>
        </w:rPr>
        <w:t xml:space="preserve">ty of </w:t>
      </w:r>
      <w:r w:rsidR="0087137D">
        <w:rPr>
          <w:lang w:eastAsia="de-DE"/>
        </w:rPr>
        <w:t xml:space="preserve">the </w:t>
      </w:r>
      <w:r w:rsidR="00CF1162">
        <w:rPr>
          <w:lang w:eastAsia="de-DE"/>
        </w:rPr>
        <w:t>reactive site</w:t>
      </w:r>
      <w:r w:rsidR="00DE5C07">
        <w:rPr>
          <w:lang w:eastAsia="de-DE"/>
        </w:rPr>
        <w:t xml:space="preserve"> rule</w:t>
      </w:r>
      <w:r w:rsidR="00CF1162">
        <w:rPr>
          <w:lang w:eastAsia="de-DE"/>
        </w:rPr>
        <w:t xml:space="preserve"> </w:t>
      </w:r>
      <w:r w:rsidR="00CF1162">
        <w:rPr>
          <w:lang w:eastAsia="de-DE"/>
        </w:rPr>
        <w:fldChar w:fldCharType="begin"/>
      </w:r>
      <w:r w:rsidR="009E54E3">
        <w:rPr>
          <w:lang w:eastAsia="de-DE"/>
        </w:rPr>
        <w:instrText xml:space="preserve"> ADDIN EN.CITE &lt;EndNote&gt;&lt;Cite&gt;&lt;Author&gt;Verdu&lt;/Author&gt;&lt;Year&gt;2012&lt;/Year&gt;&lt;RecNum&gt;66&lt;/RecNum&gt;&lt;DisplayText&gt;(Verdu, 2012)&lt;/DisplayText&gt;&lt;record&gt;&lt;rec-number&gt;66&lt;/rec-number&gt;&lt;foreign-keys&gt;&lt;key app="EN" db-id="warsve5adt205qe20x3p0590xraa2es2zee0" timestamp="1656926851"&gt;66&lt;/key&gt;&lt;/foreign-keys&gt;&lt;ref-type name="Book Section"&gt;5&lt;/ref-type&gt;&lt;contributors&gt;&lt;authors&gt;&lt;author&gt;Verdu, J.&lt;/author&gt;&lt;/authors&gt;&lt;/contributors&gt;&lt;titles&gt;&lt;title&gt;Aspects Common to all Oxidation Processes&lt;/title&gt;&lt;secondary-title&gt;Oxidative Ageing of Polymers&lt;/secondary-title&gt;&lt;/titles&gt;&lt;edition&gt;1st&lt;/edition&gt;&lt;section&gt;2&lt;/section&gt;&lt;dates&gt;&lt;year&gt;2012&lt;/year&gt;&lt;/dates&gt;&lt;pub-location&gt;London SW19 4EU, UK&lt;/pub-location&gt;&lt;publisher&gt;ISTE&lt;/publisher&gt;&lt;urls&gt;&lt;/urls&gt;&lt;/record&gt;&lt;/Cite&gt;&lt;/EndNote&gt;</w:instrText>
      </w:r>
      <w:r w:rsidR="00CF1162">
        <w:rPr>
          <w:lang w:eastAsia="de-DE"/>
        </w:rPr>
        <w:fldChar w:fldCharType="separate"/>
      </w:r>
      <w:r w:rsidR="009E54E3">
        <w:rPr>
          <w:noProof/>
          <w:lang w:eastAsia="de-DE"/>
        </w:rPr>
        <w:t>(</w:t>
      </w:r>
      <w:hyperlink w:anchor="_ENREF_101" w:tooltip="Verdu, 2012 #66" w:history="1">
        <w:r w:rsidR="00B6593C">
          <w:rPr>
            <w:noProof/>
            <w:lang w:eastAsia="de-DE"/>
          </w:rPr>
          <w:t>Verdu, 2012</w:t>
        </w:r>
      </w:hyperlink>
      <w:r w:rsidR="009E54E3">
        <w:rPr>
          <w:noProof/>
          <w:lang w:eastAsia="de-DE"/>
        </w:rPr>
        <w:t>)</w:t>
      </w:r>
      <w:r w:rsidR="00CF1162">
        <w:rPr>
          <w:lang w:eastAsia="de-DE"/>
        </w:rPr>
        <w:fldChar w:fldCharType="end"/>
      </w:r>
      <w:r w:rsidR="00D17650">
        <w:rPr>
          <w:lang w:eastAsia="de-DE"/>
        </w:rPr>
        <w:t>.</w:t>
      </w:r>
      <w:r w:rsidR="00CF1162">
        <w:rPr>
          <w:lang w:eastAsia="de-DE"/>
        </w:rPr>
        <w:t xml:space="preserve"> W</w:t>
      </w:r>
      <w:r w:rsidR="004D21C0">
        <w:rPr>
          <w:lang w:eastAsia="de-DE"/>
        </w:rPr>
        <w:t>hen the concentration of peroxy</w:t>
      </w:r>
      <w:r w:rsidR="00F14E7E">
        <w:rPr>
          <w:lang w:eastAsia="de-DE"/>
        </w:rPr>
        <w:t>l</w:t>
      </w:r>
      <w:r w:rsidR="00CF1162">
        <w:rPr>
          <w:lang w:eastAsia="de-DE"/>
        </w:rPr>
        <w:t xml:space="preserve"> radical</w:t>
      </w:r>
      <w:r w:rsidR="0087137D">
        <w:rPr>
          <w:lang w:eastAsia="de-DE"/>
        </w:rPr>
        <w:t>s</w:t>
      </w:r>
      <w:r w:rsidR="00CF1162">
        <w:rPr>
          <w:lang w:eastAsia="de-DE"/>
        </w:rPr>
        <w:t xml:space="preserve"> is sufficiently high, they can react together to produce stable termination products</w:t>
      </w:r>
      <w:r w:rsidR="00F14E7E">
        <w:rPr>
          <w:lang w:eastAsia="de-DE"/>
        </w:rPr>
        <w:t xml:space="preserve"> such as </w:t>
      </w:r>
      <w:r w:rsidR="004F64C6">
        <w:rPr>
          <w:lang w:eastAsia="de-DE"/>
        </w:rPr>
        <w:t>pol</w:t>
      </w:r>
      <w:r w:rsidR="00F14E7E">
        <w:rPr>
          <w:lang w:eastAsia="de-DE"/>
        </w:rPr>
        <w:t>ymers and volatile compounds</w:t>
      </w:r>
      <w:r w:rsidR="004F64C6" w:rsidRPr="004F64C6">
        <w:rPr>
          <w:lang w:eastAsia="de-DE"/>
        </w:rPr>
        <w:t xml:space="preserve"> </w:t>
      </w:r>
      <w:r w:rsidR="004F64C6">
        <w:rPr>
          <w:lang w:eastAsia="de-DE"/>
        </w:rPr>
        <w:fldChar w:fldCharType="begin"/>
      </w:r>
      <w:r w:rsidR="002A79ED">
        <w:rPr>
          <w:lang w:eastAsia="de-DE"/>
        </w:rPr>
        <w:instrText xml:space="preserve"> ADDIN EN.CITE &lt;EndNote&gt;&lt;Cite&gt;&lt;Author&gt;Frankel&lt;/Author&gt;&lt;Year&gt;1983&lt;/Year&gt;&lt;RecNum&gt;21&lt;/RecNum&gt;&lt;DisplayText&gt;(Frankel, 1983)&lt;/DisplayText&gt;&lt;record&gt;&lt;rec-number&gt;21&lt;/rec-number&gt;&lt;foreign-keys&gt;&lt;key app="EN" db-id="warsve5adt205qe20x3p0590xraa2es2zee0" timestamp="1655281747"&gt;21&lt;/key&gt;&lt;/foreign-keys&gt;&lt;ref-type name="Journal Article"&gt;17&lt;/ref-type&gt;&lt;contributors&gt;&lt;authors&gt;&lt;author&gt;Frankel, E. N.&lt;/author&gt;&lt;/authors&gt;&lt;/contributors&gt;&lt;titles&gt;&lt;title&gt;Volatile lipid oxidation products&lt;/title&gt;&lt;secondary-title&gt;Prog Lipid Res&lt;/secondary-title&gt;&lt;alt-title&gt;Progress in lipid research&lt;/alt-title&gt;&lt;/titles&gt;&lt;periodical&gt;&lt;full-title&gt;Prog Lipid Res&lt;/full-title&gt;&lt;abbr-1&gt;Progress in lipid research&lt;/abbr-1&gt;&lt;/periodical&gt;&lt;alt-periodical&gt;&lt;full-title&gt;Prog Lipid Res&lt;/full-title&gt;&lt;abbr-1&gt;Progress in lipid research&lt;/abbr-1&gt;&lt;/alt-periodical&gt;&lt;pages&gt;1-33&lt;/pages&gt;&lt;volume&gt;22&lt;/volume&gt;&lt;number&gt;1&lt;/number&gt;&lt;edition&gt;1983/01/01&lt;/edition&gt;&lt;keywords&gt;&lt;keyword&gt;Aldehydes/metabolism&lt;/keyword&gt;&lt;keyword&gt;Food&lt;/keyword&gt;&lt;keyword&gt;Hot Temperature&lt;/keyword&gt;&lt;keyword&gt;Linoleic Acid&lt;/keyword&gt;&lt;keyword&gt;Linoleic Acids/metabolism&lt;/keyword&gt;&lt;keyword&gt;Linolenic Acids/metabolism&lt;/keyword&gt;&lt;keyword&gt;*Lipid Metabolism&lt;/keyword&gt;&lt;keyword&gt;Lipid Peroxides/metabolism&lt;/keyword&gt;&lt;keyword&gt;Molecular Weight&lt;/keyword&gt;&lt;keyword&gt;Oils&lt;/keyword&gt;&lt;keyword&gt;Oleic Acid&lt;/keyword&gt;&lt;keyword&gt;Oleic Acids/metabolism&lt;/keyword&gt;&lt;keyword&gt;Oxidation-Reduction&lt;/keyword&gt;&lt;keyword&gt;Soybeans&lt;/keyword&gt;&lt;keyword&gt;Taste&lt;/keyword&gt;&lt;keyword&gt;Volatilization&lt;/keyword&gt;&lt;keyword&gt;alpha-Linolenic Acid&lt;/keyword&gt;&lt;/keywords&gt;&lt;dates&gt;&lt;year&gt;1983&lt;/year&gt;&lt;/dates&gt;&lt;isbn&gt;0163-7827 (Print)&amp;#xD;0163-7827&lt;/isbn&gt;&lt;accession-num&gt;6306693&lt;/accession-num&gt;&lt;urls&gt;&lt;/urls&gt;&lt;electronic-resource-num&gt;10.1016/0163-7827(83)90002-4&lt;/electronic-resource-num&gt;&lt;remote-database-provider&gt;NLM&lt;/remote-database-provider&gt;&lt;language&gt;eng&lt;/language&gt;&lt;/record&gt;&lt;/Cite&gt;&lt;/EndNote&gt;</w:instrText>
      </w:r>
      <w:r w:rsidR="004F64C6">
        <w:rPr>
          <w:lang w:eastAsia="de-DE"/>
        </w:rPr>
        <w:fldChar w:fldCharType="separate"/>
      </w:r>
      <w:r w:rsidR="002A79ED">
        <w:rPr>
          <w:noProof/>
          <w:lang w:eastAsia="de-DE"/>
        </w:rPr>
        <w:t>(</w:t>
      </w:r>
      <w:hyperlink w:anchor="_ENREF_24" w:tooltip="Frankel, 1983 #21" w:history="1">
        <w:r w:rsidR="00B6593C">
          <w:rPr>
            <w:noProof/>
            <w:lang w:eastAsia="de-DE"/>
          </w:rPr>
          <w:t>Frankel, 1983</w:t>
        </w:r>
      </w:hyperlink>
      <w:r w:rsidR="002A79ED">
        <w:rPr>
          <w:noProof/>
          <w:lang w:eastAsia="de-DE"/>
        </w:rPr>
        <w:t>)</w:t>
      </w:r>
      <w:r w:rsidR="004F64C6">
        <w:rPr>
          <w:lang w:eastAsia="de-DE"/>
        </w:rPr>
        <w:fldChar w:fldCharType="end"/>
      </w:r>
      <w:r w:rsidR="00CF1162">
        <w:rPr>
          <w:lang w:eastAsia="de-DE"/>
        </w:rPr>
        <w:t>.</w:t>
      </w:r>
    </w:p>
    <w:p w14:paraId="5A7AA037" w14:textId="786C76C8" w:rsidR="007A1B5C" w:rsidRPr="007A1B5C" w:rsidRDefault="00347F4D" w:rsidP="003547BF">
      <w:r>
        <w:rPr>
          <w:lang w:eastAsia="de-DE"/>
        </w:rPr>
        <w:t xml:space="preserve">Developing a comprehensive scheme is </w:t>
      </w:r>
      <w:r w:rsidR="00E42985">
        <w:rPr>
          <w:lang w:eastAsia="de-DE"/>
        </w:rPr>
        <w:t xml:space="preserve">hampered by the combinatorial nature of oxidative radical reactions. </w:t>
      </w:r>
      <w:r w:rsidR="00644D95">
        <w:rPr>
          <w:lang w:eastAsia="de-DE"/>
        </w:rPr>
        <w:t xml:space="preserve">Each new radical can react </w:t>
      </w:r>
      <w:r w:rsidR="002A437F">
        <w:rPr>
          <w:lang w:eastAsia="de-DE"/>
        </w:rPr>
        <w:t xml:space="preserve">with other species present in the mixture, leading to </w:t>
      </w:r>
      <w:r w:rsidR="00C24C71">
        <w:rPr>
          <w:lang w:eastAsia="de-DE"/>
        </w:rPr>
        <w:t>a myriad of possible new products.</w:t>
      </w:r>
      <w:r w:rsidR="00CF433D">
        <w:rPr>
          <w:lang w:eastAsia="de-DE"/>
        </w:rPr>
        <w:t xml:space="preserve"> </w:t>
      </w:r>
      <w:r w:rsidR="00A10557">
        <w:rPr>
          <w:lang w:eastAsia="de-DE"/>
        </w:rPr>
        <w:t xml:space="preserve">The original complexity can be </w:t>
      </w:r>
      <w:r w:rsidR="00EE160B">
        <w:rPr>
          <w:lang w:eastAsia="de-DE"/>
        </w:rPr>
        <w:t>c</w:t>
      </w:r>
      <w:r w:rsidR="009C5FD2">
        <w:rPr>
          <w:lang w:eastAsia="de-DE"/>
        </w:rPr>
        <w:t>aptured</w:t>
      </w:r>
      <w:r w:rsidR="00A10557">
        <w:rPr>
          <w:lang w:eastAsia="de-DE"/>
        </w:rPr>
        <w:t xml:space="preserve"> by </w:t>
      </w:r>
      <w:r w:rsidR="00237EE0">
        <w:rPr>
          <w:lang w:eastAsia="de-DE"/>
        </w:rPr>
        <w:t>combining</w:t>
      </w:r>
      <w:r w:rsidR="00A10557">
        <w:rPr>
          <w:lang w:eastAsia="de-DE"/>
        </w:rPr>
        <w:t xml:space="preserve"> </w:t>
      </w:r>
      <w:r w:rsidR="00461F70">
        <w:rPr>
          <w:lang w:eastAsia="de-DE"/>
        </w:rPr>
        <w:t xml:space="preserve">a </w:t>
      </w:r>
      <w:r w:rsidR="00A10557">
        <w:rPr>
          <w:lang w:eastAsia="de-DE"/>
        </w:rPr>
        <w:t xml:space="preserve">balance </w:t>
      </w:r>
      <w:r w:rsidR="006B1CB0">
        <w:rPr>
          <w:lang w:eastAsia="de-DE"/>
        </w:rPr>
        <w:t>of</w:t>
      </w:r>
      <w:r w:rsidR="00310C3A">
        <w:rPr>
          <w:lang w:eastAsia="de-DE"/>
        </w:rPr>
        <w:t xml:space="preserve"> </w:t>
      </w:r>
      <w:r w:rsidR="00A10557">
        <w:rPr>
          <w:lang w:eastAsia="de-DE"/>
        </w:rPr>
        <w:t>chemical functions</w:t>
      </w:r>
      <w:r w:rsidR="00DE59BD">
        <w:rPr>
          <w:lang w:eastAsia="de-DE"/>
        </w:rPr>
        <w:t xml:space="preserve"> (first scale)</w:t>
      </w:r>
      <w:r w:rsidR="00A10557">
        <w:rPr>
          <w:lang w:eastAsia="de-DE"/>
        </w:rPr>
        <w:t xml:space="preserve"> </w:t>
      </w:r>
      <w:r w:rsidR="006968E8">
        <w:rPr>
          <w:lang w:eastAsia="de-DE"/>
        </w:rPr>
        <w:t xml:space="preserve">and </w:t>
      </w:r>
      <w:r w:rsidR="00092E78">
        <w:rPr>
          <w:lang w:eastAsia="de-DE"/>
        </w:rPr>
        <w:t xml:space="preserve">unsaturated </w:t>
      </w:r>
      <w:r w:rsidR="00422934">
        <w:rPr>
          <w:lang w:eastAsia="de-DE"/>
        </w:rPr>
        <w:t>carrier</w:t>
      </w:r>
      <w:r w:rsidR="006968E8">
        <w:rPr>
          <w:lang w:eastAsia="de-DE"/>
        </w:rPr>
        <w:t>s</w:t>
      </w:r>
      <w:r w:rsidR="003215DC">
        <w:rPr>
          <w:lang w:eastAsia="de-DE"/>
        </w:rPr>
        <w:t xml:space="preserve"> </w:t>
      </w:r>
      <w:r w:rsidR="00DE59BD">
        <w:rPr>
          <w:lang w:eastAsia="de-DE"/>
        </w:rPr>
        <w:t xml:space="preserve">(second scale) </w:t>
      </w:r>
      <w:r w:rsidR="003215DC">
        <w:rPr>
          <w:lang w:eastAsia="de-DE"/>
        </w:rPr>
        <w:t>of the</w:t>
      </w:r>
      <w:r w:rsidR="00F015B2">
        <w:rPr>
          <w:lang w:eastAsia="de-DE"/>
        </w:rPr>
        <w:t>se</w:t>
      </w:r>
      <w:r w:rsidR="003215DC">
        <w:rPr>
          <w:lang w:eastAsia="de-DE"/>
        </w:rPr>
        <w:t xml:space="preserve"> chemical function</w:t>
      </w:r>
      <w:r w:rsidR="00F015B2">
        <w:rPr>
          <w:lang w:eastAsia="de-DE"/>
        </w:rPr>
        <w:t>s</w:t>
      </w:r>
      <w:r w:rsidR="00B7788D">
        <w:rPr>
          <w:lang w:eastAsia="de-DE"/>
        </w:rPr>
        <w:t xml:space="preserve">. </w:t>
      </w:r>
      <w:r w:rsidR="000B4A6C">
        <w:rPr>
          <w:lang w:eastAsia="de-DE"/>
        </w:rPr>
        <w:t xml:space="preserve">The multiple </w:t>
      </w:r>
      <w:r w:rsidR="004E295E">
        <w:rPr>
          <w:lang w:eastAsia="de-DE"/>
        </w:rPr>
        <w:t xml:space="preserve">isomers </w:t>
      </w:r>
      <w:r w:rsidR="00494FA9">
        <w:rPr>
          <w:lang w:eastAsia="de-DE"/>
        </w:rPr>
        <w:t xml:space="preserve">associated with the different possibilities of hydrogen abstraction on </w:t>
      </w:r>
      <w:r w:rsidR="004E295E">
        <w:rPr>
          <w:lang w:eastAsia="de-DE"/>
        </w:rPr>
        <w:t>allylic si</w:t>
      </w:r>
      <w:r w:rsidR="004957E6">
        <w:rPr>
          <w:lang w:eastAsia="de-DE"/>
        </w:rPr>
        <w:t xml:space="preserve">tes </w:t>
      </w:r>
      <w:r w:rsidR="00494FA9">
        <w:rPr>
          <w:lang w:eastAsia="de-DE"/>
        </w:rPr>
        <w:t>(see</w:t>
      </w:r>
      <w:r w:rsidR="005C21EA">
        <w:rPr>
          <w:lang w:eastAsia="de-DE"/>
        </w:rPr>
        <w:t xml:space="preserve"> measurements and discussion </w:t>
      </w:r>
      <w:r w:rsidR="001E07EA">
        <w:rPr>
          <w:lang w:eastAsia="de-DE"/>
        </w:rPr>
        <w:t>of</w:t>
      </w:r>
      <w:r w:rsidR="005C21EA">
        <w:rPr>
          <w:lang w:eastAsia="de-DE"/>
        </w:rPr>
        <w:t xml:space="preserve"> </w:t>
      </w:r>
      <w:hyperlink w:anchor="_ENREF_97" w:tooltip="Touffet, 2021 #1" w:history="1">
        <w:r w:rsidR="00B6593C">
          <w:rPr>
            <w:lang w:eastAsia="de-DE"/>
          </w:rPr>
          <w:fldChar w:fldCharType="begin"/>
        </w:r>
        <w:r w:rsidR="00B6593C">
          <w:rPr>
            <w:lang w:eastAsia="de-DE"/>
          </w:rPr>
          <w:instrText xml:space="preserve"> ADDIN EN.CITE &lt;EndNote&gt;&lt;Cite AuthorYear="1"&gt;&lt;Author&gt;Touffet&lt;/Author&gt;&lt;Year&gt;2021&lt;/Year&gt;&lt;RecNum&gt;1&lt;/RecNum&gt;&lt;DisplayText&gt;Touffet et al. (2021)&lt;/DisplayText&gt;&lt;record&gt;&lt;rec-number&gt;1&lt;/rec-number&gt;&lt;foreign-keys&gt;&lt;key app="EN" db-id="warsve5adt205qe20x3p0590xraa2es2zee0" timestamp="1654864191"&gt;1&lt;/key&gt;&lt;/foreign-keys&gt;&lt;ref-type name="Journal Article"&gt;17&lt;/ref-type&gt;&lt;contributors&gt;&lt;authors&gt;&lt;author&gt;Touffet, M.&lt;/author&gt;&lt;author&gt;Allouche, M.H.&lt;/author&gt;&lt;author&gt;Ariane, M.&lt;/author&gt;&lt;author&gt;Vitrac, O.&lt;/author&gt;&lt;/authors&gt;&lt;/contributors&gt;&lt;titles&gt;&lt;title&gt;Coupling between oxidation kinetics and anisothermal oil flow during deep-fat frying&lt;/title&gt;&lt;secondary-title&gt;Physics of Fluids&lt;/secondary-title&gt;&lt;/titles&gt;&lt;periodical&gt;&lt;full-title&gt;Physics of Fluids&lt;/full-title&gt;&lt;/periodical&gt;&lt;pages&gt;085105&lt;/pages&gt;&lt;volume&gt;33&lt;/volume&gt;&lt;number&gt;8&lt;/number&gt;&lt;dates&gt;&lt;year&gt;2021&lt;/year&gt;&lt;/dates&gt;&lt;urls&gt;&lt;related-urls&gt;&lt;url&gt;https://aip.scitation.org/doi/abs/10.1063/5.0055873&lt;/url&gt;&lt;/related-urls&gt;&lt;/urls&gt;&lt;electronic-resource-num&gt;10.1063/5.0055873&lt;/electronic-resource-num&gt;&lt;/record&gt;&lt;/Cite&gt;&lt;/EndNote&gt;</w:instrText>
        </w:r>
        <w:r w:rsidR="00B6593C">
          <w:rPr>
            <w:lang w:eastAsia="de-DE"/>
          </w:rPr>
          <w:fldChar w:fldCharType="separate"/>
        </w:r>
        <w:r w:rsidR="00B6593C">
          <w:rPr>
            <w:noProof/>
            <w:lang w:eastAsia="de-DE"/>
          </w:rPr>
          <w:t>Touffet et al. (2021)</w:t>
        </w:r>
        <w:r w:rsidR="00B6593C">
          <w:rPr>
            <w:lang w:eastAsia="de-DE"/>
          </w:rPr>
          <w:fldChar w:fldCharType="end"/>
        </w:r>
      </w:hyperlink>
      <w:r w:rsidR="001E07EA">
        <w:rPr>
          <w:lang w:eastAsia="de-DE"/>
        </w:rPr>
        <w:t>)</w:t>
      </w:r>
      <w:r w:rsidR="00494FA9">
        <w:rPr>
          <w:lang w:eastAsia="de-DE"/>
        </w:rPr>
        <w:t xml:space="preserve"> </w:t>
      </w:r>
      <w:r w:rsidR="006C6E79">
        <w:rPr>
          <w:lang w:eastAsia="de-DE"/>
        </w:rPr>
        <w:t xml:space="preserve">are lumped </w:t>
      </w:r>
      <w:r w:rsidR="004957E6">
        <w:rPr>
          <w:lang w:eastAsia="de-DE"/>
        </w:rPr>
        <w:t xml:space="preserve">into </w:t>
      </w:r>
      <w:r w:rsidR="00643933">
        <w:rPr>
          <w:lang w:eastAsia="de-DE"/>
        </w:rPr>
        <w:t xml:space="preserve">one single </w:t>
      </w:r>
      <w:r w:rsidR="004957E6">
        <w:rPr>
          <w:lang w:eastAsia="de-DE"/>
        </w:rPr>
        <w:t xml:space="preserve">effect </w:t>
      </w:r>
      <w:r w:rsidR="00643933">
        <w:rPr>
          <w:lang w:eastAsia="de-DE"/>
        </w:rPr>
        <w:t xml:space="preserve">related to the </w:t>
      </w:r>
      <w:r w:rsidR="00151466">
        <w:rPr>
          <w:lang w:eastAsia="de-DE"/>
        </w:rPr>
        <w:t xml:space="preserve">FAME </w:t>
      </w:r>
      <w:r w:rsidR="004957E6">
        <w:rPr>
          <w:lang w:eastAsia="de-DE"/>
        </w:rPr>
        <w:t>carrier</w:t>
      </w:r>
      <w:r w:rsidR="00CF4F8F">
        <w:rPr>
          <w:lang w:eastAsia="de-DE"/>
        </w:rPr>
        <w:t xml:space="preserve"> (scale 2)</w:t>
      </w:r>
      <w:r w:rsidR="004957E6">
        <w:rPr>
          <w:lang w:eastAsia="de-DE"/>
        </w:rPr>
        <w:t>.</w:t>
      </w:r>
      <w:r w:rsidR="00643933">
        <w:rPr>
          <w:lang w:eastAsia="de-DE"/>
        </w:rPr>
        <w:t xml:space="preserve"> This description </w:t>
      </w:r>
      <w:r w:rsidR="00DA0BB3">
        <w:rPr>
          <w:lang w:eastAsia="de-DE"/>
        </w:rPr>
        <w:t>is</w:t>
      </w:r>
      <w:r w:rsidR="003547BF">
        <w:rPr>
          <w:lang w:eastAsia="de-DE"/>
        </w:rPr>
        <w:t xml:space="preserve"> </w:t>
      </w:r>
      <w:r w:rsidR="00DA0BB3">
        <w:rPr>
          <w:lang w:eastAsia="de-DE"/>
        </w:rPr>
        <w:t xml:space="preserve">sufficiently detailed to </w:t>
      </w:r>
      <w:r w:rsidR="00ED7E27">
        <w:rPr>
          <w:lang w:eastAsia="de-DE"/>
        </w:rPr>
        <w:t xml:space="preserve">preserve the origin of all </w:t>
      </w:r>
      <w:r w:rsidR="00F25B7C">
        <w:rPr>
          <w:lang w:eastAsia="de-DE"/>
        </w:rPr>
        <w:t xml:space="preserve">hydrocarbon </w:t>
      </w:r>
      <w:r w:rsidR="00ED7E27">
        <w:rPr>
          <w:lang w:eastAsia="de-DE"/>
        </w:rPr>
        <w:t>species</w:t>
      </w:r>
      <w:r w:rsidR="00DA0BB3">
        <w:rPr>
          <w:lang w:eastAsia="de-DE"/>
        </w:rPr>
        <w:t xml:space="preserve"> in</w:t>
      </w:r>
      <w:r w:rsidR="003547BF">
        <w:rPr>
          <w:lang w:eastAsia="de-DE"/>
        </w:rPr>
        <w:t xml:space="preserve"> the</w:t>
      </w:r>
      <w:r w:rsidR="00DA0BB3">
        <w:rPr>
          <w:lang w:eastAsia="de-DE"/>
        </w:rPr>
        <w:t xml:space="preserve"> mixture.</w:t>
      </w:r>
      <w:r w:rsidR="003547BF">
        <w:rPr>
          <w:lang w:eastAsia="de-DE"/>
        </w:rPr>
        <w:t xml:space="preserve"> </w:t>
      </w:r>
      <w:r w:rsidR="00151466">
        <w:rPr>
          <w:lang w:eastAsia="de-DE"/>
        </w:rPr>
        <w:t xml:space="preserve"> </w:t>
      </w:r>
      <w:r w:rsidR="00DE5F9C">
        <w:rPr>
          <w:lang w:eastAsia="de-DE"/>
        </w:rPr>
        <w:t xml:space="preserve">By considering </w:t>
      </w:r>
      <w:r w:rsidR="00F33D40">
        <w:rPr>
          <w:lang w:eastAsia="de-DE"/>
        </w:rPr>
        <w:t>three carriers</w:t>
      </w:r>
      <w:r w:rsidR="00180C51">
        <w:rPr>
          <w:lang w:eastAsia="de-DE"/>
        </w:rPr>
        <w:t xml:space="preserve"> (</w:t>
      </w:r>
      <w:r w:rsidR="003C24EB" w:rsidRPr="003C24EB">
        <w:rPr>
          <w:position w:val="-14"/>
        </w:rPr>
        <w:object w:dxaOrig="499" w:dyaOrig="380" w14:anchorId="6E7890B8">
          <v:shape id="_x0000_i1033" type="#_x0000_t75" style="width:24.95pt;height:19.95pt" o:ole="">
            <v:imagedata r:id="rId25" o:title=""/>
          </v:shape>
          <o:OLEObject Type="Embed" ProgID="Equation.DSMT4" ShapeID="_x0000_i1033" DrawAspect="Content" ObjectID="_1800970811" r:id="rId26"/>
        </w:object>
      </w:r>
      <w:r w:rsidR="00180C51">
        <w:rPr>
          <w:lang w:eastAsia="de-DE"/>
        </w:rPr>
        <w:t xml:space="preserve"> with </w:t>
      </w:r>
      <w:r w:rsidR="003C24EB" w:rsidRPr="003C24EB">
        <w:rPr>
          <w:position w:val="-10"/>
        </w:rPr>
        <w:object w:dxaOrig="920" w:dyaOrig="320" w14:anchorId="191BC39D">
          <v:shape id="_x0000_i1034" type="#_x0000_t75" style="width:44.55pt;height:15.7pt" o:ole="">
            <v:imagedata r:id="rId27" o:title=""/>
          </v:shape>
          <o:OLEObject Type="Embed" ProgID="Equation.DSMT4" ShapeID="_x0000_i1034" DrawAspect="Content" ObjectID="_1800970812" r:id="rId28"/>
        </w:object>
      </w:r>
      <w:r w:rsidR="00B375A7">
        <w:rPr>
          <w:lang w:eastAsia="de-DE"/>
        </w:rPr>
        <w:t>, e.g.</w:t>
      </w:r>
      <w:r w:rsidR="00A036AB">
        <w:rPr>
          <w:lang w:eastAsia="de-DE"/>
        </w:rPr>
        <w:t>,</w:t>
      </w:r>
      <w:r w:rsidR="00B375A7">
        <w:rPr>
          <w:lang w:eastAsia="de-DE"/>
        </w:rPr>
        <w:t xml:space="preserve"> </w:t>
      </w:r>
      <w:r w:rsidR="006962E8">
        <w:rPr>
          <w:lang w:eastAsia="de-DE"/>
        </w:rPr>
        <w:t xml:space="preserve">for </w:t>
      </w:r>
      <w:r w:rsidR="00B375A7">
        <w:rPr>
          <w:lang w:eastAsia="de-DE"/>
        </w:rPr>
        <w:t>oleic, linoleic</w:t>
      </w:r>
      <w:r w:rsidR="00A036AB">
        <w:rPr>
          <w:lang w:eastAsia="de-DE"/>
        </w:rPr>
        <w:t>,</w:t>
      </w:r>
      <w:r w:rsidR="00B375A7">
        <w:rPr>
          <w:lang w:eastAsia="de-DE"/>
        </w:rPr>
        <w:t xml:space="preserve"> and linolenic este</w:t>
      </w:r>
      <w:r w:rsidR="006962E8">
        <w:rPr>
          <w:lang w:eastAsia="de-DE"/>
        </w:rPr>
        <w:t>rs</w:t>
      </w:r>
      <w:r w:rsidR="00180C51">
        <w:rPr>
          <w:lang w:eastAsia="de-DE"/>
        </w:rPr>
        <w:t>)</w:t>
      </w:r>
      <w:r w:rsidR="00F33D40">
        <w:rPr>
          <w:lang w:eastAsia="de-DE"/>
        </w:rPr>
        <w:t xml:space="preserve"> </w:t>
      </w:r>
      <w:r w:rsidR="000331CD">
        <w:rPr>
          <w:lang w:eastAsia="de-DE"/>
        </w:rPr>
        <w:t xml:space="preserve">and their </w:t>
      </w:r>
      <w:r w:rsidR="0083186D">
        <w:rPr>
          <w:lang w:eastAsia="de-DE"/>
        </w:rPr>
        <w:t xml:space="preserve">“lumped” </w:t>
      </w:r>
      <w:r w:rsidR="000331CD">
        <w:rPr>
          <w:lang w:eastAsia="de-DE"/>
        </w:rPr>
        <w:t>hydroperoxides</w:t>
      </w:r>
      <w:r w:rsidR="0083186D">
        <w:rPr>
          <w:lang w:eastAsia="de-DE"/>
        </w:rPr>
        <w:t xml:space="preserve"> (</w:t>
      </w:r>
      <w:r w:rsidR="003C24EB" w:rsidRPr="003C24EB">
        <w:rPr>
          <w:position w:val="-12"/>
        </w:rPr>
        <w:object w:dxaOrig="800" w:dyaOrig="360" w14:anchorId="0D24AE68">
          <v:shape id="_x0000_i1035" type="#_x0000_t75" style="width:40.65pt;height:18.9pt" o:ole="">
            <v:imagedata r:id="rId29" o:title=""/>
          </v:shape>
          <o:OLEObject Type="Embed" ProgID="Equation.DSMT4" ShapeID="_x0000_i1035" DrawAspect="Content" ObjectID="_1800970813" r:id="rId30"/>
        </w:object>
      </w:r>
      <w:r w:rsidR="0083186D">
        <w:rPr>
          <w:lang w:eastAsia="de-DE"/>
        </w:rPr>
        <w:t xml:space="preserve"> with </w:t>
      </w:r>
      <w:r w:rsidR="003C24EB" w:rsidRPr="003C24EB">
        <w:rPr>
          <w:position w:val="-10"/>
        </w:rPr>
        <w:object w:dxaOrig="859" w:dyaOrig="320" w14:anchorId="606F8179">
          <v:shape id="_x0000_i1036" type="#_x0000_t75" style="width:42.05pt;height:15.7pt" o:ole="">
            <v:imagedata r:id="rId31" o:title=""/>
          </v:shape>
          <o:OLEObject Type="Embed" ProgID="Equation.DSMT4" ShapeID="_x0000_i1036" DrawAspect="Content" ObjectID="_1800970814" r:id="rId32"/>
        </w:object>
      </w:r>
      <w:r w:rsidR="0083186D">
        <w:rPr>
          <w:lang w:eastAsia="de-DE"/>
        </w:rPr>
        <w:t>)</w:t>
      </w:r>
      <w:r w:rsidR="000331CD">
        <w:rPr>
          <w:lang w:eastAsia="de-DE"/>
        </w:rPr>
        <w:t xml:space="preserve"> </w:t>
      </w:r>
      <w:r w:rsidR="00F33D40">
        <w:rPr>
          <w:lang w:eastAsia="de-DE"/>
        </w:rPr>
        <w:t xml:space="preserve">in </w:t>
      </w:r>
      <w:r w:rsidR="006135E1">
        <w:rPr>
          <w:lang w:eastAsia="de-DE"/>
        </w:rPr>
        <w:t xml:space="preserve">the original </w:t>
      </w:r>
      <w:r w:rsidR="00F33D40">
        <w:rPr>
          <w:lang w:eastAsia="de-DE"/>
        </w:rPr>
        <w:t>mixt</w:t>
      </w:r>
      <w:r w:rsidR="000331CD">
        <w:rPr>
          <w:lang w:eastAsia="de-DE"/>
        </w:rPr>
        <w:t xml:space="preserve">ure, </w:t>
      </w:r>
      <w:r w:rsidR="005B6302">
        <w:rPr>
          <w:lang w:eastAsia="de-DE"/>
        </w:rPr>
        <w:t xml:space="preserve">the evolution of the mixture </w:t>
      </w:r>
      <w:r w:rsidR="00671237">
        <w:rPr>
          <w:lang w:eastAsia="de-DE"/>
        </w:rPr>
        <w:t xml:space="preserve">at </w:t>
      </w:r>
      <w:r w:rsidR="00A06198">
        <w:rPr>
          <w:lang w:eastAsia="de-DE"/>
        </w:rPr>
        <w:t xml:space="preserve">(the) </w:t>
      </w:r>
      <w:r w:rsidR="00671237">
        <w:rPr>
          <w:lang w:eastAsia="de-DE"/>
        </w:rPr>
        <w:t xml:space="preserve">two scales </w:t>
      </w:r>
      <w:r w:rsidR="005B6302">
        <w:rPr>
          <w:lang w:eastAsia="de-DE"/>
        </w:rPr>
        <w:t>is governed b</w:t>
      </w:r>
      <w:r w:rsidR="005B6302" w:rsidRPr="001B22C2">
        <w:rPr>
          <w:lang w:eastAsia="de-DE"/>
        </w:rPr>
        <w:t xml:space="preserve">y </w:t>
      </w:r>
      <w:r w:rsidR="00671237">
        <w:rPr>
          <w:lang w:eastAsia="de-DE"/>
        </w:rPr>
        <w:t>51</w:t>
      </w:r>
      <w:r w:rsidR="001B22C2" w:rsidRPr="001B22C2">
        <w:rPr>
          <w:lang w:eastAsia="de-DE"/>
        </w:rPr>
        <w:t xml:space="preserve"> </w:t>
      </w:r>
      <w:r w:rsidR="00EB2280" w:rsidRPr="001B22C2">
        <w:rPr>
          <w:lang w:eastAsia="de-DE"/>
        </w:rPr>
        <w:t>reactions</w:t>
      </w:r>
      <w:r w:rsidR="00EB2280">
        <w:rPr>
          <w:lang w:eastAsia="de-DE"/>
        </w:rPr>
        <w:t xml:space="preserve"> </w:t>
      </w:r>
      <w:r w:rsidR="00F90A1C">
        <w:rPr>
          <w:lang w:eastAsia="de-DE"/>
        </w:rPr>
        <w:t xml:space="preserve">and </w:t>
      </w:r>
      <w:r w:rsidR="008C0C0E">
        <w:rPr>
          <w:lang w:eastAsia="de-DE"/>
        </w:rPr>
        <w:t>involv</w:t>
      </w:r>
      <w:r w:rsidR="00F90A1C">
        <w:rPr>
          <w:lang w:eastAsia="de-DE"/>
        </w:rPr>
        <w:t>es</w:t>
      </w:r>
      <w:r w:rsidR="008C0C0E">
        <w:rPr>
          <w:lang w:eastAsia="de-DE"/>
        </w:rPr>
        <w:t xml:space="preserve"> </w:t>
      </w:r>
      <w:r w:rsidR="00671237">
        <w:rPr>
          <w:lang w:eastAsia="de-DE"/>
        </w:rPr>
        <w:t xml:space="preserve">22 </w:t>
      </w:r>
      <w:r w:rsidR="004B0626">
        <w:rPr>
          <w:lang w:eastAsia="de-DE"/>
        </w:rPr>
        <w:t xml:space="preserve">chemical </w:t>
      </w:r>
      <w:r w:rsidR="001B22C2">
        <w:rPr>
          <w:lang w:eastAsia="de-DE"/>
        </w:rPr>
        <w:t>species</w:t>
      </w:r>
      <w:r w:rsidR="00E30725">
        <w:rPr>
          <w:lang w:eastAsia="de-DE"/>
        </w:rPr>
        <w:t xml:space="preserve"> </w:t>
      </w:r>
      <w:r w:rsidR="00C2327D">
        <w:rPr>
          <w:lang w:eastAsia="de-DE"/>
        </w:rPr>
        <w:t>(</w:t>
      </w:r>
      <w:r w:rsidR="00F90A1C">
        <w:rPr>
          <w:lang w:eastAsia="de-DE"/>
        </w:rPr>
        <w:t xml:space="preserve">11 </w:t>
      </w:r>
      <w:r w:rsidR="00C2327D">
        <w:rPr>
          <w:lang w:eastAsia="de-DE"/>
        </w:rPr>
        <w:t xml:space="preserve">radicals including </w:t>
      </w:r>
      <w:r w:rsidR="00501DAC">
        <w:rPr>
          <w:lang w:eastAsia="de-DE"/>
        </w:rPr>
        <w:t xml:space="preserve">triplet dioxygen, </w:t>
      </w:r>
      <w:r w:rsidR="00F90A1C">
        <w:rPr>
          <w:lang w:eastAsia="de-DE"/>
        </w:rPr>
        <w:t xml:space="preserve">11 </w:t>
      </w:r>
      <w:r w:rsidR="00395AB1">
        <w:rPr>
          <w:lang w:eastAsia="de-DE"/>
        </w:rPr>
        <w:t>non-radical</w:t>
      </w:r>
      <w:r w:rsidR="00501DAC">
        <w:rPr>
          <w:lang w:eastAsia="de-DE"/>
        </w:rPr>
        <w:t xml:space="preserve"> species including </w:t>
      </w:r>
      <w:r w:rsidR="00F90A1C">
        <w:rPr>
          <w:lang w:eastAsia="de-DE"/>
        </w:rPr>
        <w:t>3</w:t>
      </w:r>
      <w:r w:rsidR="00501DAC">
        <w:rPr>
          <w:lang w:eastAsia="de-DE"/>
        </w:rPr>
        <w:t xml:space="preserve"> hydroperoxides</w:t>
      </w:r>
      <w:r w:rsidR="00C2327D">
        <w:rPr>
          <w:lang w:eastAsia="de-DE"/>
        </w:rPr>
        <w:t>)</w:t>
      </w:r>
      <w:r w:rsidR="00E30725">
        <w:rPr>
          <w:lang w:eastAsia="de-DE"/>
        </w:rPr>
        <w:t>.</w:t>
      </w:r>
      <w:r w:rsidR="008C0C0E">
        <w:rPr>
          <w:lang w:eastAsia="de-DE"/>
        </w:rPr>
        <w:t xml:space="preserve"> </w:t>
      </w:r>
      <w:r w:rsidR="00274486">
        <w:rPr>
          <w:lang w:eastAsia="de-DE"/>
        </w:rPr>
        <w:t>At sufficiently high temperature</w:t>
      </w:r>
      <w:r w:rsidR="005C1A59">
        <w:rPr>
          <w:lang w:eastAsia="de-DE"/>
        </w:rPr>
        <w:t>s</w:t>
      </w:r>
      <w:r w:rsidR="00274486">
        <w:rPr>
          <w:lang w:eastAsia="de-DE"/>
        </w:rPr>
        <w:t>, typically above 80°C, t</w:t>
      </w:r>
      <w:r w:rsidR="00DB0789" w:rsidRPr="000A675F">
        <w:rPr>
          <w:lang w:eastAsia="de-DE"/>
        </w:rPr>
        <w:t>he initiation pro</w:t>
      </w:r>
      <w:r w:rsidR="00395AB1" w:rsidRPr="000A675F">
        <w:rPr>
          <w:lang w:eastAsia="de-DE"/>
        </w:rPr>
        <w:t>ceeds via three</w:t>
      </w:r>
      <w:r w:rsidR="00DB0789" w:rsidRPr="000A675F">
        <w:rPr>
          <w:lang w:eastAsia="de-DE"/>
        </w:rPr>
        <w:t xml:space="preserve"> possible unimolecular decomposition</w:t>
      </w:r>
      <w:r w:rsidR="005C1A59">
        <w:rPr>
          <w:lang w:eastAsia="de-DE"/>
        </w:rPr>
        <w:t>s</w:t>
      </w:r>
      <w:r w:rsidR="00DB0789" w:rsidRPr="000A675F">
        <w:rPr>
          <w:lang w:eastAsia="de-DE"/>
        </w:rPr>
        <w:t xml:space="preserve"> </w:t>
      </w:r>
      <w:r w:rsidR="00FC0C29" w:rsidRPr="000A675F">
        <w:rPr>
          <w:lang w:eastAsia="de-DE"/>
        </w:rPr>
        <w:t xml:space="preserve">of </w:t>
      </w:r>
      <w:r w:rsidR="00077761" w:rsidRPr="000A675F">
        <w:rPr>
          <w:lang w:eastAsia="de-DE"/>
        </w:rPr>
        <w:t>the</w:t>
      </w:r>
      <w:r w:rsidR="00AC1DC3" w:rsidRPr="000A675F">
        <w:rPr>
          <w:lang w:eastAsia="de-DE"/>
        </w:rPr>
        <w:t xml:space="preserve"> </w:t>
      </w:r>
      <w:r w:rsidR="00077761" w:rsidRPr="000A675F">
        <w:rPr>
          <w:lang w:eastAsia="de-DE"/>
        </w:rPr>
        <w:t xml:space="preserve">“lumped” </w:t>
      </w:r>
      <w:r w:rsidR="00240A1D" w:rsidRPr="000A675F">
        <w:rPr>
          <w:lang w:eastAsia="de-DE"/>
        </w:rPr>
        <w:t>hydroperoxide</w:t>
      </w:r>
      <w:r w:rsidR="001B22C2">
        <w:rPr>
          <w:lang w:eastAsia="de-DE"/>
        </w:rPr>
        <w:t>s</w:t>
      </w:r>
      <w:r w:rsidR="00240A1D" w:rsidRPr="000A675F">
        <w:rPr>
          <w:lang w:eastAsia="de-DE"/>
        </w:rPr>
        <w:t xml:space="preserve"> </w:t>
      </w:r>
      <w:r w:rsidR="003C24EB" w:rsidRPr="003C24EB">
        <w:rPr>
          <w:position w:val="-12"/>
        </w:rPr>
        <w:object w:dxaOrig="800" w:dyaOrig="360" w14:anchorId="3E00BDE2">
          <v:shape id="_x0000_i1037" type="#_x0000_t75" style="width:40.65pt;height:18.9pt" o:ole="">
            <v:imagedata r:id="rId33" o:title=""/>
          </v:shape>
          <o:OLEObject Type="Embed" ProgID="Equation.DSMT4" ShapeID="_x0000_i1037" DrawAspect="Content" ObjectID="_1800970815" r:id="rId34"/>
        </w:object>
      </w:r>
      <w:r w:rsidR="00C91280" w:rsidRPr="000A675F">
        <w:rPr>
          <w:lang w:eastAsia="de-DE"/>
        </w:rPr>
        <w:t>(R</w:t>
      </w:r>
      <w:r w:rsidR="00C91280" w:rsidRPr="000A675F">
        <w:rPr>
          <w:vertAlign w:val="subscript"/>
          <w:lang w:eastAsia="de-DE"/>
        </w:rPr>
        <w:t>1-3</w:t>
      </w:r>
      <w:r w:rsidR="00C91280" w:rsidRPr="000A675F">
        <w:rPr>
          <w:lang w:eastAsia="de-DE"/>
        </w:rPr>
        <w:t>)</w:t>
      </w:r>
      <w:r w:rsidR="00DB0789" w:rsidRPr="001B22C2">
        <w:rPr>
          <w:lang w:eastAsia="de-DE"/>
        </w:rPr>
        <w:t xml:space="preserve">. The </w:t>
      </w:r>
      <w:r w:rsidR="000F6A66" w:rsidRPr="001B22C2">
        <w:rPr>
          <w:lang w:eastAsia="de-DE"/>
        </w:rPr>
        <w:t>free valence</w:t>
      </w:r>
      <w:r w:rsidR="00880113" w:rsidRPr="001B22C2">
        <w:rPr>
          <w:lang w:eastAsia="de-DE"/>
        </w:rPr>
        <w:t xml:space="preserve"> propagates through</w:t>
      </w:r>
      <w:r w:rsidR="00461D51" w:rsidRPr="001B22C2">
        <w:rPr>
          <w:lang w:eastAsia="de-DE"/>
        </w:rPr>
        <w:t xml:space="preserve"> 24 </w:t>
      </w:r>
      <w:r w:rsidR="00880113" w:rsidRPr="001B22C2">
        <w:rPr>
          <w:lang w:eastAsia="de-DE"/>
        </w:rPr>
        <w:t xml:space="preserve">bimolecular </w:t>
      </w:r>
      <w:r w:rsidR="00F65ED3" w:rsidRPr="001B22C2">
        <w:rPr>
          <w:lang w:eastAsia="de-DE"/>
        </w:rPr>
        <w:t>reactions</w:t>
      </w:r>
      <w:r w:rsidR="000F6A66" w:rsidRPr="001B22C2">
        <w:rPr>
          <w:lang w:eastAsia="de-DE"/>
        </w:rPr>
        <w:t xml:space="preserve"> (R</w:t>
      </w:r>
      <w:r w:rsidR="000F6A66" w:rsidRPr="001B22C2">
        <w:rPr>
          <w:vertAlign w:val="subscript"/>
          <w:lang w:eastAsia="de-DE"/>
        </w:rPr>
        <w:t>4</w:t>
      </w:r>
      <w:r w:rsidR="000F6A66" w:rsidRPr="001B22C2">
        <w:rPr>
          <w:lang w:eastAsia="de-DE"/>
        </w:rPr>
        <w:t>-</w:t>
      </w:r>
      <w:r w:rsidR="000F6A66" w:rsidRPr="001B22C2">
        <w:rPr>
          <w:vertAlign w:val="subscript"/>
          <w:lang w:eastAsia="de-DE"/>
        </w:rPr>
        <w:t>27</w:t>
      </w:r>
      <w:r w:rsidR="000F6A66" w:rsidRPr="001B22C2">
        <w:rPr>
          <w:lang w:eastAsia="de-DE"/>
        </w:rPr>
        <w:t xml:space="preserve">). </w:t>
      </w:r>
      <w:r w:rsidR="00C03B9A">
        <w:rPr>
          <w:lang w:eastAsia="de-DE"/>
        </w:rPr>
        <w:t>In th</w:t>
      </w:r>
      <w:r w:rsidR="00743383">
        <w:rPr>
          <w:lang w:eastAsia="de-DE"/>
        </w:rPr>
        <w:t xml:space="preserve">is description, the </w:t>
      </w:r>
      <w:r w:rsidR="002D4776">
        <w:rPr>
          <w:lang w:eastAsia="de-DE"/>
        </w:rPr>
        <w:t>free-valence stops to propagate</w:t>
      </w:r>
      <w:r w:rsidR="00E365CC" w:rsidRPr="001B22C2">
        <w:rPr>
          <w:lang w:eastAsia="de-DE"/>
        </w:rPr>
        <w:t xml:space="preserve"> </w:t>
      </w:r>
      <w:r w:rsidR="001E796E">
        <w:rPr>
          <w:lang w:eastAsia="de-DE"/>
        </w:rPr>
        <w:t>via</w:t>
      </w:r>
      <w:r w:rsidR="001E796E" w:rsidRPr="001B22C2">
        <w:rPr>
          <w:lang w:eastAsia="de-DE"/>
        </w:rPr>
        <w:t xml:space="preserve"> </w:t>
      </w:r>
      <w:r w:rsidR="00F90A1C">
        <w:rPr>
          <w:lang w:eastAsia="de-DE"/>
        </w:rPr>
        <w:t>23</w:t>
      </w:r>
      <w:r w:rsidR="006C3435" w:rsidRPr="001B22C2">
        <w:rPr>
          <w:lang w:eastAsia="de-DE"/>
        </w:rPr>
        <w:t xml:space="preserve"> </w:t>
      </w:r>
      <w:r w:rsidR="00ED104A" w:rsidRPr="001B22C2">
        <w:rPr>
          <w:lang w:eastAsia="de-DE"/>
        </w:rPr>
        <w:t>possibilities of recombining two radicals</w:t>
      </w:r>
      <w:r w:rsidR="00A42EAC">
        <w:rPr>
          <w:lang w:eastAsia="de-DE"/>
        </w:rPr>
        <w:t>, identified by termination reactions</w:t>
      </w:r>
      <w:r w:rsidR="006C3435" w:rsidRPr="001B22C2">
        <w:rPr>
          <w:lang w:eastAsia="de-DE"/>
        </w:rPr>
        <w:t xml:space="preserve"> R</w:t>
      </w:r>
      <w:r w:rsidR="001B22C2" w:rsidRPr="001B22C2">
        <w:rPr>
          <w:vertAlign w:val="subscript"/>
          <w:lang w:eastAsia="de-DE"/>
        </w:rPr>
        <w:t>28-51</w:t>
      </w:r>
      <w:r w:rsidR="006C3435" w:rsidRPr="001B22C2">
        <w:rPr>
          <w:lang w:eastAsia="de-DE"/>
        </w:rPr>
        <w:t>.</w:t>
      </w:r>
      <w:r w:rsidR="006C3435">
        <w:rPr>
          <w:lang w:eastAsia="de-DE"/>
        </w:rPr>
        <w:t xml:space="preserve"> </w:t>
      </w:r>
      <w:r w:rsidR="00274486">
        <w:rPr>
          <w:lang w:eastAsia="de-DE"/>
        </w:rPr>
        <w:t>T</w:t>
      </w:r>
      <w:r w:rsidR="006C3435">
        <w:rPr>
          <w:lang w:eastAsia="de-DE"/>
        </w:rPr>
        <w:t xml:space="preserve">he </w:t>
      </w:r>
      <w:r w:rsidR="005C1A59">
        <w:rPr>
          <w:lang w:eastAsia="de-DE"/>
        </w:rPr>
        <w:t>complete chain-reaction</w:t>
      </w:r>
      <w:r w:rsidR="006C3435">
        <w:rPr>
          <w:lang w:eastAsia="de-DE"/>
        </w:rPr>
        <w:t xml:space="preserve"> scheme</w:t>
      </w:r>
      <w:r w:rsidR="008C1B9F">
        <w:rPr>
          <w:lang w:eastAsia="de-DE"/>
        </w:rPr>
        <w:t xml:space="preserve"> </w:t>
      </w:r>
      <w:r w:rsidR="008C7D75">
        <w:rPr>
          <w:lang w:eastAsia="de-DE"/>
        </w:rPr>
        <w:t xml:space="preserve">combining scales 1 and 2 </w:t>
      </w:r>
      <w:r w:rsidR="00A379F8">
        <w:rPr>
          <w:lang w:eastAsia="de-DE"/>
        </w:rPr>
        <w:t xml:space="preserve">is presented in its developed shape in Section </w:t>
      </w:r>
      <w:r w:rsidR="00DE2643">
        <w:rPr>
          <w:lang w:eastAsia="de-DE"/>
        </w:rPr>
        <w:t>1</w:t>
      </w:r>
      <w:r w:rsidR="00A379F8">
        <w:rPr>
          <w:lang w:eastAsia="de-DE"/>
        </w:rPr>
        <w:t xml:space="preserve"> of the Supplementary Material</w:t>
      </w:r>
      <w:r w:rsidR="005C1A59">
        <w:rPr>
          <w:lang w:eastAsia="de-DE"/>
        </w:rPr>
        <w:t>;</w:t>
      </w:r>
      <w:r w:rsidR="00A379F8">
        <w:rPr>
          <w:lang w:eastAsia="de-DE"/>
        </w:rPr>
        <w:t xml:space="preserve"> it </w:t>
      </w:r>
      <w:r w:rsidR="00C91280">
        <w:rPr>
          <w:lang w:eastAsia="de-DE"/>
        </w:rPr>
        <w:t xml:space="preserve">can be </w:t>
      </w:r>
      <w:r w:rsidR="001E796E">
        <w:rPr>
          <w:lang w:eastAsia="de-DE"/>
        </w:rPr>
        <w:t>summarized as</w:t>
      </w:r>
      <w:r w:rsidR="00F65ED3">
        <w:rPr>
          <w:lang w:eastAsia="de-DE"/>
        </w:rPr>
        <w:t>:</w:t>
      </w:r>
    </w:p>
    <w:p w14:paraId="7291E29C" w14:textId="3EA5CF73" w:rsidR="009E5C0C" w:rsidRDefault="009E5C0C" w:rsidP="009E5C0C">
      <w:pPr>
        <w:pStyle w:val="MTDisplayEquation"/>
      </w:pPr>
      <w:r>
        <w:tab/>
      </w:r>
      <w:r w:rsidR="003C24EB" w:rsidRPr="003C24EB">
        <w:rPr>
          <w:position w:val="-178"/>
        </w:rPr>
        <w:object w:dxaOrig="5220" w:dyaOrig="3780" w14:anchorId="02D22270">
          <v:shape id="_x0000_i1038" type="#_x0000_t75" style="width:260.55pt;height:188.55pt" o:ole="">
            <v:imagedata r:id="rId35" o:title=""/>
          </v:shape>
          <o:OLEObject Type="Embed" ProgID="Equation.DSMT4" ShapeID="_x0000_i1038" DrawAspect="Content" ObjectID="_1800970816" r:id="rId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8" w:name="ZEqnNum348411"/>
      <w:r>
        <w:instrText>(</w:instrText>
      </w:r>
      <w:r>
        <w:rPr>
          <w:noProof/>
        </w:rPr>
        <w:fldChar w:fldCharType="begin"/>
      </w:r>
      <w:r>
        <w:rPr>
          <w:noProof/>
        </w:rPr>
        <w:instrText xml:space="preserve"> SEQ MTEqn \c \* Arabic \* MERGEFORMAT </w:instrText>
      </w:r>
      <w:r>
        <w:rPr>
          <w:noProof/>
        </w:rPr>
        <w:fldChar w:fldCharType="separate"/>
      </w:r>
      <w:r w:rsidR="00CA5B27">
        <w:rPr>
          <w:noProof/>
        </w:rPr>
        <w:instrText>1</w:instrText>
      </w:r>
      <w:r>
        <w:rPr>
          <w:noProof/>
        </w:rPr>
        <w:fldChar w:fldCharType="end"/>
      </w:r>
      <w:r>
        <w:instrText>)</w:instrText>
      </w:r>
      <w:bookmarkEnd w:id="18"/>
      <w:r>
        <w:fldChar w:fldCharType="end"/>
      </w:r>
    </w:p>
    <w:p w14:paraId="27ABF5F3" w14:textId="605486C2" w:rsidR="00FF1939" w:rsidRDefault="00AB490E" w:rsidP="000C2CFA">
      <w:pPr>
        <w:rPr>
          <w:lang w:eastAsia="de-DE"/>
        </w:rPr>
      </w:pPr>
      <w:r>
        <w:rPr>
          <w:lang w:eastAsia="de-DE"/>
        </w:rPr>
        <w:t>w</w:t>
      </w:r>
      <w:r w:rsidR="00874E2C">
        <w:rPr>
          <w:lang w:eastAsia="de-DE"/>
        </w:rPr>
        <w:t>here</w:t>
      </w:r>
      <w:r w:rsidR="00835AE9">
        <w:rPr>
          <w:lang w:eastAsia="de-DE"/>
        </w:rPr>
        <w:t xml:space="preserve"> </w:t>
      </w:r>
      <w:r w:rsidR="003C24EB" w:rsidRPr="003C24EB">
        <w:rPr>
          <w:position w:val="-6"/>
        </w:rPr>
        <w:object w:dxaOrig="139" w:dyaOrig="260" w14:anchorId="695869A5">
          <v:shape id="_x0000_i1039" type="#_x0000_t75" style="width:6.75pt;height:12.5pt" o:ole="">
            <v:imagedata r:id="rId37" o:title=""/>
          </v:shape>
          <o:OLEObject Type="Embed" ProgID="Equation.DSMT4" ShapeID="_x0000_i1039" DrawAspect="Content" ObjectID="_1800970817" r:id="rId38"/>
        </w:object>
      </w:r>
      <w:r w:rsidR="00835AE9">
        <w:rPr>
          <w:lang w:eastAsia="de-DE"/>
        </w:rPr>
        <w:t xml:space="preserve">, </w:t>
      </w:r>
      <w:r w:rsidR="003C24EB" w:rsidRPr="003C24EB">
        <w:rPr>
          <w:position w:val="-10"/>
        </w:rPr>
        <w:object w:dxaOrig="200" w:dyaOrig="300" w14:anchorId="64809319">
          <v:shape id="_x0000_i1040" type="#_x0000_t75" style="width:8.9pt;height:14.95pt" o:ole="">
            <v:imagedata r:id="rId39" o:title=""/>
          </v:shape>
          <o:OLEObject Type="Embed" ProgID="Equation.DSMT4" ShapeID="_x0000_i1040" DrawAspect="Content" ObjectID="_1800970818" r:id="rId40"/>
        </w:object>
      </w:r>
      <w:r w:rsidR="00835AE9">
        <w:rPr>
          <w:lang w:eastAsia="de-DE"/>
        </w:rPr>
        <w:t xml:space="preserve"> , </w:t>
      </w:r>
      <w:r w:rsidR="003C24EB" w:rsidRPr="00025957">
        <w:rPr>
          <w:position w:val="-4"/>
        </w:rPr>
        <w:object w:dxaOrig="220" w:dyaOrig="200" w14:anchorId="2020C79E">
          <v:shape id="_x0000_i1041" type="#_x0000_t75" style="width:11.75pt;height:8.9pt" o:ole="">
            <v:imagedata r:id="rId41" o:title=""/>
          </v:shape>
          <o:OLEObject Type="Embed" ProgID="Equation.DSMT4" ShapeID="_x0000_i1041" DrawAspect="Content" ObjectID="_1800970819" r:id="rId42"/>
        </w:object>
      </w:r>
      <w:r w:rsidR="00835AE9">
        <w:rPr>
          <w:lang w:eastAsia="de-DE"/>
        </w:rPr>
        <w:t xml:space="preserve"> and </w:t>
      </w:r>
      <w:r w:rsidR="003C24EB" w:rsidRPr="00025957">
        <w:rPr>
          <w:position w:val="-4"/>
        </w:rPr>
        <w:object w:dxaOrig="180" w:dyaOrig="260" w14:anchorId="7C091C45">
          <v:shape id="_x0000_i1042" type="#_x0000_t75" style="width:8.9pt;height:12.5pt" o:ole="">
            <v:imagedata r:id="rId43" o:title=""/>
          </v:shape>
          <o:OLEObject Type="Embed" ProgID="Equation.DSMT4" ShapeID="_x0000_i1042" DrawAspect="Content" ObjectID="_1800970820" r:id="rId44"/>
        </w:object>
      </w:r>
      <w:r w:rsidR="00835AE9">
        <w:rPr>
          <w:lang w:eastAsia="de-DE"/>
        </w:rPr>
        <w:t xml:space="preserve">  are different FAMEs </w:t>
      </w:r>
      <w:r w:rsidR="00DB70C7">
        <w:rPr>
          <w:lang w:eastAsia="de-DE"/>
        </w:rPr>
        <w:t xml:space="preserve">(scale 2) </w:t>
      </w:r>
      <w:r w:rsidR="00835AE9">
        <w:rPr>
          <w:lang w:eastAsia="de-DE"/>
        </w:rPr>
        <w:t xml:space="preserve">with </w:t>
      </w:r>
      <w:r w:rsidR="00874E2C">
        <w:rPr>
          <w:lang w:eastAsia="de-DE"/>
        </w:rPr>
        <w:t xml:space="preserve"> </w:t>
      </w:r>
      <w:r w:rsidR="003C24EB" w:rsidRPr="003C24EB">
        <w:rPr>
          <w:position w:val="-10"/>
        </w:rPr>
        <w:object w:dxaOrig="1219" w:dyaOrig="320" w14:anchorId="7E4B3B47">
          <v:shape id="_x0000_i1043" type="#_x0000_t75" style="width:60.25pt;height:15.7pt" o:ole="">
            <v:imagedata r:id="rId45" o:title=""/>
          </v:shape>
          <o:OLEObject Type="Embed" ProgID="Equation.DSMT4" ShapeID="_x0000_i1043" DrawAspect="Content" ObjectID="_1800970821" r:id="rId46"/>
        </w:object>
      </w:r>
      <w:r w:rsidR="004E777F">
        <w:rPr>
          <w:lang w:eastAsia="de-DE"/>
        </w:rPr>
        <w:t xml:space="preserve">, </w:t>
      </w:r>
      <w:r w:rsidR="003C24EB" w:rsidRPr="003C24EB">
        <w:rPr>
          <w:position w:val="-10"/>
        </w:rPr>
        <w:object w:dxaOrig="1280" w:dyaOrig="320" w14:anchorId="1DED481B">
          <v:shape id="_x0000_i1044" type="#_x0000_t75" style="width:63.8pt;height:15.7pt" o:ole="">
            <v:imagedata r:id="rId47" o:title=""/>
          </v:shape>
          <o:OLEObject Type="Embed" ProgID="Equation.DSMT4" ShapeID="_x0000_i1044" DrawAspect="Content" ObjectID="_1800970822" r:id="rId48"/>
        </w:object>
      </w:r>
      <w:r w:rsidR="004E777F">
        <w:rPr>
          <w:lang w:eastAsia="de-DE"/>
        </w:rPr>
        <w:t xml:space="preserve">, </w:t>
      </w:r>
      <w:r w:rsidR="003C24EB" w:rsidRPr="003C24EB">
        <w:rPr>
          <w:position w:val="-10"/>
        </w:rPr>
        <w:object w:dxaOrig="1300" w:dyaOrig="320" w14:anchorId="7959F5A7">
          <v:shape id="_x0000_i1045" type="#_x0000_t75" style="width:65.25pt;height:15.7pt" o:ole="">
            <v:imagedata r:id="rId49" o:title=""/>
          </v:shape>
          <o:OLEObject Type="Embed" ProgID="Equation.DSMT4" ShapeID="_x0000_i1045" DrawAspect="Content" ObjectID="_1800970823" r:id="rId50"/>
        </w:object>
      </w:r>
      <w:r w:rsidR="004E777F">
        <w:rPr>
          <w:lang w:eastAsia="de-DE"/>
        </w:rPr>
        <w:t xml:space="preserve">, </w:t>
      </w:r>
      <w:r w:rsidR="003C24EB" w:rsidRPr="003C24EB">
        <w:rPr>
          <w:position w:val="-10"/>
        </w:rPr>
        <w:object w:dxaOrig="1260" w:dyaOrig="320" w14:anchorId="48D1118E">
          <v:shape id="_x0000_i1046" type="#_x0000_t75" style="width:62.75pt;height:15.7pt" o:ole="">
            <v:imagedata r:id="rId51" o:title=""/>
          </v:shape>
          <o:OLEObject Type="Embed" ProgID="Equation.DSMT4" ShapeID="_x0000_i1046" DrawAspect="Content" ObjectID="_1800970824" r:id="rId52"/>
        </w:object>
      </w:r>
      <w:r w:rsidR="00962653">
        <w:t xml:space="preserve"> </w:t>
      </w:r>
      <w:r w:rsidR="00293716">
        <w:rPr>
          <w:lang w:eastAsia="de-DE"/>
        </w:rPr>
        <w:t xml:space="preserve">and </w:t>
      </w:r>
      <w:r w:rsidR="003C24EB" w:rsidRPr="003C24EB">
        <w:rPr>
          <w:position w:val="-10"/>
        </w:rPr>
        <w:object w:dxaOrig="1640" w:dyaOrig="320" w14:anchorId="185A9359">
          <v:shape id="_x0000_i1047" type="#_x0000_t75" style="width:80.9pt;height:15.7pt" o:ole="">
            <v:imagedata r:id="rId53" o:title=""/>
          </v:shape>
          <o:OLEObject Type="Embed" ProgID="Equation.DSMT4" ShapeID="_x0000_i1047" DrawAspect="Content" ObjectID="_1800970825" r:id="rId54"/>
        </w:object>
      </w:r>
      <w:r w:rsidR="00835AE9">
        <w:rPr>
          <w:lang w:eastAsia="de-DE"/>
        </w:rPr>
        <w:t xml:space="preserve">and </w:t>
      </w:r>
      <w:r w:rsidR="003C24EB" w:rsidRPr="003C24EB">
        <w:rPr>
          <w:position w:val="-10"/>
        </w:rPr>
        <w:object w:dxaOrig="1620" w:dyaOrig="320" w14:anchorId="41E9546F">
          <v:shape id="_x0000_i1048" type="#_x0000_t75" style="width:80.9pt;height:15.7pt" o:ole="">
            <v:imagedata r:id="rId55" o:title=""/>
          </v:shape>
          <o:OLEObject Type="Embed" ProgID="Equation.DSMT4" ShapeID="_x0000_i1048" DrawAspect="Content" ObjectID="_1800970826" r:id="rId56"/>
        </w:object>
      </w:r>
      <w:r w:rsidR="006761E2">
        <w:rPr>
          <w:lang w:eastAsia="de-DE"/>
        </w:rPr>
        <w:t>.</w:t>
      </w:r>
      <w:r w:rsidR="00784D76">
        <w:rPr>
          <w:lang w:eastAsia="de-DE"/>
        </w:rPr>
        <w:t xml:space="preserve"> </w:t>
      </w:r>
      <w:r w:rsidR="00DB70C7">
        <w:rPr>
          <w:lang w:eastAsia="de-DE"/>
        </w:rPr>
        <w:t xml:space="preserve">The chemical functions </w:t>
      </w:r>
      <w:r w:rsidR="00B21485">
        <w:rPr>
          <w:lang w:eastAsia="de-DE"/>
        </w:rPr>
        <w:t>hold the information at scale 1.</w:t>
      </w:r>
    </w:p>
    <w:p w14:paraId="3519D7ED" w14:textId="2AED4D1A" w:rsidR="00EE3A5F" w:rsidRDefault="00EE3A5F" w:rsidP="000C2CFA">
      <w:pPr>
        <w:pStyle w:val="Heading2"/>
      </w:pPr>
      <w:r>
        <w:t xml:space="preserve">Combinatorial </w:t>
      </w:r>
      <w:r w:rsidR="00956D45">
        <w:t>oxidation kinetic</w:t>
      </w:r>
      <w:r w:rsidR="00532A4C">
        <w:t>s</w:t>
      </w:r>
      <w:r w:rsidR="00956D45">
        <w:t xml:space="preserve"> </w:t>
      </w:r>
      <w:r>
        <w:t>in mixture</w:t>
      </w:r>
      <w:r w:rsidR="000B355F">
        <w:t>s</w:t>
      </w:r>
      <w:r w:rsidR="00A24C6C">
        <w:t xml:space="preserve"> at two scales</w:t>
      </w:r>
    </w:p>
    <w:p w14:paraId="0D589880" w14:textId="63F248D6" w:rsidR="002431E9" w:rsidRDefault="007C1E79" w:rsidP="002431E9">
      <w:pPr>
        <w:pStyle w:val="Heading3"/>
      </w:pPr>
      <w:r>
        <w:t>Overview of com</w:t>
      </w:r>
      <w:r w:rsidR="00DD5E4F">
        <w:t xml:space="preserve">plications brought by </w:t>
      </w:r>
      <w:r w:rsidR="00663808">
        <w:t>cross</w:t>
      </w:r>
      <w:r w:rsidR="00DD5E4F">
        <w:t>-</w:t>
      </w:r>
      <w:r w:rsidR="00663808">
        <w:t>reaction</w:t>
      </w:r>
      <w:r w:rsidR="00DD5E4F">
        <w:t>s</w:t>
      </w:r>
      <w:r w:rsidR="00236A0C">
        <w:t xml:space="preserve"> at scale 2</w:t>
      </w:r>
    </w:p>
    <w:p w14:paraId="6A483710" w14:textId="7BA2017C" w:rsidR="001412C4" w:rsidRDefault="00952182" w:rsidP="000B355F">
      <w:pPr>
        <w:rPr>
          <w:lang w:eastAsia="de-DE"/>
        </w:rPr>
      </w:pPr>
      <w:r>
        <w:rPr>
          <w:lang w:eastAsia="de-DE"/>
        </w:rPr>
        <w:t>Most</w:t>
      </w:r>
      <w:r w:rsidR="00194691">
        <w:rPr>
          <w:lang w:eastAsia="de-DE"/>
        </w:rPr>
        <w:t xml:space="preserve"> oxidation studies </w:t>
      </w:r>
      <w:r w:rsidR="00C72749">
        <w:rPr>
          <w:lang w:eastAsia="de-DE"/>
        </w:rPr>
        <w:t xml:space="preserve">on edible oils </w:t>
      </w:r>
      <w:r w:rsidR="00241459">
        <w:rPr>
          <w:lang w:eastAsia="de-DE"/>
        </w:rPr>
        <w:t xml:space="preserve">focus on scale 1 and </w:t>
      </w:r>
      <w:r w:rsidR="00C72749">
        <w:rPr>
          <w:lang w:eastAsia="de-DE"/>
        </w:rPr>
        <w:t xml:space="preserve">are limited to a </w:t>
      </w:r>
      <w:r w:rsidR="00FC69A9">
        <w:rPr>
          <w:lang w:eastAsia="de-DE"/>
        </w:rPr>
        <w:t xml:space="preserve">simple </w:t>
      </w:r>
      <w:r w:rsidR="00AD3405">
        <w:rPr>
          <w:lang w:eastAsia="de-DE"/>
        </w:rPr>
        <w:t xml:space="preserve">balance in </w:t>
      </w:r>
      <w:r w:rsidR="00194691">
        <w:rPr>
          <w:lang w:eastAsia="de-DE"/>
        </w:rPr>
        <w:t>chemical functions (</w:t>
      </w:r>
      <w:r w:rsidR="00FC69A9">
        <w:rPr>
          <w:lang w:eastAsia="de-DE"/>
        </w:rPr>
        <w:t>conjugated dienes/trienes</w:t>
      </w:r>
      <w:r w:rsidR="00194691">
        <w:rPr>
          <w:lang w:eastAsia="de-DE"/>
        </w:rPr>
        <w:t>, hydroperoxide</w:t>
      </w:r>
      <w:r w:rsidR="00FC69A9">
        <w:rPr>
          <w:lang w:eastAsia="de-DE"/>
        </w:rPr>
        <w:t>s</w:t>
      </w:r>
      <w:r w:rsidR="00194691">
        <w:rPr>
          <w:lang w:eastAsia="de-DE"/>
        </w:rPr>
        <w:t>, aldehyde</w:t>
      </w:r>
      <w:r w:rsidR="00FC69A9">
        <w:rPr>
          <w:lang w:eastAsia="de-DE"/>
        </w:rPr>
        <w:t>s</w:t>
      </w:r>
      <w:r w:rsidR="00194691">
        <w:rPr>
          <w:lang w:eastAsia="de-DE"/>
        </w:rPr>
        <w:t>, acid</w:t>
      </w:r>
      <w:r w:rsidR="00FC69A9">
        <w:rPr>
          <w:lang w:eastAsia="de-DE"/>
        </w:rPr>
        <w:t>s</w:t>
      </w:r>
      <w:r w:rsidR="00194691">
        <w:rPr>
          <w:lang w:eastAsia="de-DE"/>
        </w:rPr>
        <w:t>)</w:t>
      </w:r>
      <w:r w:rsidR="00CC5767">
        <w:rPr>
          <w:lang w:eastAsia="de-DE"/>
        </w:rPr>
        <w:t xml:space="preserve">. </w:t>
      </w:r>
      <w:r w:rsidR="00F90A1C">
        <w:rPr>
          <w:lang w:eastAsia="de-DE"/>
        </w:rPr>
        <w:t>Scale</w:t>
      </w:r>
      <w:r w:rsidR="00CC5767">
        <w:rPr>
          <w:lang w:eastAsia="de-DE"/>
        </w:rPr>
        <w:t xml:space="preserve"> 2</w:t>
      </w:r>
      <w:r w:rsidR="00FC69A9">
        <w:rPr>
          <w:lang w:eastAsia="de-DE"/>
        </w:rPr>
        <w:t xml:space="preserve"> </w:t>
      </w:r>
      <w:r w:rsidR="00236A0C">
        <w:rPr>
          <w:lang w:eastAsia="de-DE"/>
        </w:rPr>
        <w:t xml:space="preserve">provides </w:t>
      </w:r>
      <w:r w:rsidR="00E562E6">
        <w:rPr>
          <w:lang w:eastAsia="de-DE"/>
        </w:rPr>
        <w:t xml:space="preserve">additional details </w:t>
      </w:r>
      <w:r w:rsidR="002F01CD">
        <w:rPr>
          <w:lang w:eastAsia="de-DE"/>
        </w:rPr>
        <w:t xml:space="preserve">on the composition </w:t>
      </w:r>
      <w:r w:rsidR="006274B1">
        <w:rPr>
          <w:lang w:eastAsia="de-DE"/>
        </w:rPr>
        <w:t>of</w:t>
      </w:r>
      <w:r w:rsidR="002F01CD">
        <w:rPr>
          <w:lang w:eastAsia="de-DE"/>
        </w:rPr>
        <w:t xml:space="preserve"> </w:t>
      </w:r>
      <w:r w:rsidR="00503B41">
        <w:rPr>
          <w:lang w:eastAsia="de-DE"/>
        </w:rPr>
        <w:t xml:space="preserve">initial fatty esters and their oxidation products. </w:t>
      </w:r>
      <w:r w:rsidR="00EE3A5F">
        <w:rPr>
          <w:lang w:eastAsia="de-DE"/>
        </w:rPr>
        <w:t xml:space="preserve">The principles </w:t>
      </w:r>
      <w:r w:rsidR="00DF1651">
        <w:rPr>
          <w:lang w:eastAsia="de-DE"/>
        </w:rPr>
        <w:t xml:space="preserve">of </w:t>
      </w:r>
      <w:r w:rsidR="005C3F36">
        <w:rPr>
          <w:lang w:eastAsia="de-DE"/>
        </w:rPr>
        <w:t>transport and re</w:t>
      </w:r>
      <w:r w:rsidR="00EE3A5F">
        <w:rPr>
          <w:lang w:eastAsia="de-DE"/>
        </w:rPr>
        <w:t>combinat</w:t>
      </w:r>
      <w:r w:rsidR="005C3F36">
        <w:rPr>
          <w:lang w:eastAsia="de-DE"/>
        </w:rPr>
        <w:t xml:space="preserve">ion of reactive species </w:t>
      </w:r>
      <w:r w:rsidR="00EE3A5F">
        <w:rPr>
          <w:lang w:eastAsia="de-DE"/>
        </w:rPr>
        <w:t>were discussed</w:t>
      </w:r>
      <w:r w:rsidR="00853F93">
        <w:rPr>
          <w:lang w:eastAsia="de-DE"/>
        </w:rPr>
        <w:t xml:space="preserve"> </w:t>
      </w:r>
      <w:r w:rsidR="005C3F36" w:rsidRPr="001E07EA">
        <w:rPr>
          <w:lang w:eastAsia="de-DE"/>
        </w:rPr>
        <w:t>by</w:t>
      </w:r>
      <w:r w:rsidR="00545398" w:rsidRPr="001E07EA">
        <w:rPr>
          <w:lang w:eastAsia="de-DE"/>
        </w:rPr>
        <w:t xml:space="preserve"> </w:t>
      </w:r>
      <w:hyperlink w:anchor="_ENREF_97" w:tooltip="Touffet, 2021 #1" w:history="1">
        <w:r w:rsidR="00B6593C" w:rsidRPr="001E07EA">
          <w:rPr>
            <w:lang w:eastAsia="de-DE"/>
          </w:rPr>
          <w:fldChar w:fldCharType="begin"/>
        </w:r>
        <w:r w:rsidR="00B6593C">
          <w:rPr>
            <w:lang w:eastAsia="de-DE"/>
          </w:rPr>
          <w:instrText xml:space="preserve"> ADDIN EN.CITE &lt;EndNote&gt;&lt;Cite AuthorYear="1"&gt;&lt;Author&gt;Touffet&lt;/Author&gt;&lt;Year&gt;2021&lt;/Year&gt;&lt;RecNum&gt;1&lt;/RecNum&gt;&lt;DisplayText&gt;Touffet et al. (2021)&lt;/DisplayText&gt;&lt;record&gt;&lt;rec-number&gt;1&lt;/rec-number&gt;&lt;foreign-keys&gt;&lt;key app="EN" db-id="warsve5adt205qe20x3p0590xraa2es2zee0" timestamp="1654864191"&gt;1&lt;/key&gt;&lt;/foreign-keys&gt;&lt;ref-type name="Journal Article"&gt;17&lt;/ref-type&gt;&lt;contributors&gt;&lt;authors&gt;&lt;author&gt;Touffet, M.&lt;/author&gt;&lt;author&gt;Allouche, M.H.&lt;/author&gt;&lt;author&gt;Ariane, M.&lt;/author&gt;&lt;author&gt;Vitrac, O.&lt;/author&gt;&lt;/authors&gt;&lt;/contributors&gt;&lt;titles&gt;&lt;title&gt;Coupling between oxidation kinetics and anisothermal oil flow during deep-fat frying&lt;/title&gt;&lt;secondary-title&gt;Physics of Fluids&lt;/secondary-title&gt;&lt;/titles&gt;&lt;periodical&gt;&lt;full-title&gt;Physics of Fluids&lt;/full-title&gt;&lt;/periodical&gt;&lt;pages&gt;085105&lt;/pages&gt;&lt;volume&gt;33&lt;/volume&gt;&lt;number&gt;8&lt;/number&gt;&lt;dates&gt;&lt;year&gt;2021&lt;/year&gt;&lt;/dates&gt;&lt;urls&gt;&lt;related-urls&gt;&lt;url&gt;https://aip.scitation.org/doi/abs/10.1063/5.0055873&lt;/url&gt;&lt;/related-urls&gt;&lt;/urls&gt;&lt;electronic-resource-num&gt;10.1063/5.0055873&lt;/electronic-resource-num&gt;&lt;/record&gt;&lt;/Cite&gt;&lt;/EndNote&gt;</w:instrText>
        </w:r>
        <w:r w:rsidR="00B6593C" w:rsidRPr="001E07EA">
          <w:rPr>
            <w:lang w:eastAsia="de-DE"/>
          </w:rPr>
          <w:fldChar w:fldCharType="separate"/>
        </w:r>
        <w:r w:rsidR="00B6593C">
          <w:rPr>
            <w:noProof/>
            <w:lang w:eastAsia="de-DE"/>
          </w:rPr>
          <w:t>Touffet et al. (2021)</w:t>
        </w:r>
        <w:r w:rsidR="00B6593C" w:rsidRPr="001E07EA">
          <w:rPr>
            <w:lang w:eastAsia="de-DE"/>
          </w:rPr>
          <w:fldChar w:fldCharType="end"/>
        </w:r>
      </w:hyperlink>
      <w:r w:rsidR="005C3F36">
        <w:rPr>
          <w:lang w:eastAsia="de-DE"/>
        </w:rPr>
        <w:t xml:space="preserve"> </w:t>
      </w:r>
      <w:r w:rsidR="00C91280">
        <w:rPr>
          <w:lang w:eastAsia="de-DE"/>
        </w:rPr>
        <w:t>for</w:t>
      </w:r>
      <w:r w:rsidR="005C3F36">
        <w:rPr>
          <w:lang w:eastAsia="de-DE"/>
        </w:rPr>
        <w:t xml:space="preserve"> anisothermal oil flow in </w:t>
      </w:r>
      <w:r w:rsidR="00C91280">
        <w:rPr>
          <w:lang w:eastAsia="de-DE"/>
        </w:rPr>
        <w:t xml:space="preserve">a </w:t>
      </w:r>
      <w:r w:rsidR="005C3F36">
        <w:rPr>
          <w:lang w:eastAsia="de-DE"/>
        </w:rPr>
        <w:t>deep-fryer.</w:t>
      </w:r>
      <w:r w:rsidR="00D23EE0">
        <w:rPr>
          <w:lang w:eastAsia="de-DE"/>
        </w:rPr>
        <w:t xml:space="preserve"> </w:t>
      </w:r>
      <w:r w:rsidR="002E0242">
        <w:rPr>
          <w:lang w:eastAsia="de-DE"/>
        </w:rPr>
        <w:t>Any</w:t>
      </w:r>
      <w:r w:rsidR="009224DA">
        <w:rPr>
          <w:lang w:eastAsia="de-DE"/>
        </w:rPr>
        <w:t xml:space="preserve"> unsaturated</w:t>
      </w:r>
      <w:r w:rsidR="002E0242">
        <w:rPr>
          <w:lang w:eastAsia="de-DE"/>
        </w:rPr>
        <w:t xml:space="preserve"> </w:t>
      </w:r>
      <w:r w:rsidR="00D23EE0">
        <w:rPr>
          <w:lang w:eastAsia="de-DE"/>
        </w:rPr>
        <w:t>FAME-</w:t>
      </w:r>
      <w:r w:rsidR="009224DA">
        <w:rPr>
          <w:lang w:eastAsia="de-DE"/>
        </w:rPr>
        <w:t>carrier</w:t>
      </w:r>
      <w:r w:rsidR="00D23EE0">
        <w:rPr>
          <w:lang w:eastAsia="de-DE"/>
        </w:rPr>
        <w:t xml:space="preserve"> </w:t>
      </w:r>
      <w:r w:rsidR="009224DA">
        <w:rPr>
          <w:lang w:eastAsia="de-DE"/>
        </w:rPr>
        <w:t>(oxidized or not</w:t>
      </w:r>
      <w:r w:rsidR="00D23EE0">
        <w:rPr>
          <w:lang w:eastAsia="de-DE"/>
        </w:rPr>
        <w:t>)</w:t>
      </w:r>
      <w:r w:rsidR="00FA20D7">
        <w:rPr>
          <w:lang w:eastAsia="de-DE"/>
        </w:rPr>
        <w:t xml:space="preserve"> can </w:t>
      </w:r>
      <w:r w:rsidR="002E0242">
        <w:rPr>
          <w:lang w:eastAsia="de-DE"/>
        </w:rPr>
        <w:t xml:space="preserve">react </w:t>
      </w:r>
      <w:r w:rsidR="008307EC">
        <w:rPr>
          <w:lang w:eastAsia="de-DE"/>
        </w:rPr>
        <w:t xml:space="preserve">with another </w:t>
      </w:r>
      <w:r w:rsidR="009224DA">
        <w:rPr>
          <w:lang w:eastAsia="de-DE"/>
        </w:rPr>
        <w:t xml:space="preserve">unsaturated </w:t>
      </w:r>
      <w:r w:rsidR="008307EC">
        <w:rPr>
          <w:lang w:eastAsia="de-DE"/>
        </w:rPr>
        <w:t>FAME-</w:t>
      </w:r>
      <w:r w:rsidR="009224DA">
        <w:rPr>
          <w:lang w:eastAsia="de-DE"/>
        </w:rPr>
        <w:t xml:space="preserve">carrier according </w:t>
      </w:r>
      <w:r w:rsidR="00532A4C">
        <w:rPr>
          <w:lang w:eastAsia="de-DE"/>
        </w:rPr>
        <w:t xml:space="preserve">to </w:t>
      </w:r>
      <w:r w:rsidR="008307EC">
        <w:rPr>
          <w:lang w:eastAsia="de-DE"/>
        </w:rPr>
        <w:t xml:space="preserve">the </w:t>
      </w:r>
      <w:r w:rsidR="002E0242">
        <w:rPr>
          <w:lang w:eastAsia="de-DE"/>
        </w:rPr>
        <w:t>reactivity</w:t>
      </w:r>
      <w:r w:rsidR="00AF0945">
        <w:rPr>
          <w:lang w:eastAsia="de-DE"/>
        </w:rPr>
        <w:t xml:space="preserve"> rate of the </w:t>
      </w:r>
      <w:r w:rsidR="00C91280">
        <w:rPr>
          <w:lang w:eastAsia="de-DE"/>
        </w:rPr>
        <w:t xml:space="preserve">particular </w:t>
      </w:r>
      <w:r w:rsidR="00AF0945">
        <w:rPr>
          <w:lang w:eastAsia="de-DE"/>
        </w:rPr>
        <w:t>bimolecular reaction</w:t>
      </w:r>
      <w:r w:rsidR="00F74A5B">
        <w:rPr>
          <w:lang w:eastAsia="de-DE"/>
        </w:rPr>
        <w:t>.</w:t>
      </w:r>
      <w:r w:rsidR="00E367E8">
        <w:rPr>
          <w:lang w:eastAsia="de-DE"/>
        </w:rPr>
        <w:t xml:space="preserve"> </w:t>
      </w:r>
      <w:r w:rsidR="00D85DA4">
        <w:rPr>
          <w:lang w:eastAsia="de-DE"/>
        </w:rPr>
        <w:t>For instance, oleate peroxyl radical can abstract a labile hydrogen from unoxidized linoleate or linolenate and vice versa</w:t>
      </w:r>
      <w:r w:rsidR="001F5DBD">
        <w:rPr>
          <w:lang w:eastAsia="de-DE"/>
        </w:rPr>
        <w:t>.</w:t>
      </w:r>
    </w:p>
    <w:p w14:paraId="685F12D0" w14:textId="3FD01172" w:rsidR="00C91280" w:rsidRDefault="0094326F" w:rsidP="003843D2">
      <w:pPr>
        <w:rPr>
          <w:lang w:eastAsia="de-DE"/>
        </w:rPr>
      </w:pPr>
      <w:r>
        <w:rPr>
          <w:lang w:eastAsia="de-DE"/>
        </w:rPr>
        <w:t xml:space="preserve">Eq. </w:t>
      </w:r>
      <w:r w:rsidR="006B62CB">
        <w:rPr>
          <w:iCs/>
          <w:lang w:eastAsia="de-DE"/>
        </w:rPr>
        <w:fldChar w:fldCharType="begin"/>
      </w:r>
      <w:r w:rsidR="006B62CB">
        <w:rPr>
          <w:iCs/>
          <w:lang w:eastAsia="de-DE"/>
        </w:rPr>
        <w:instrText xml:space="preserve"> GOTOBUTTON ZEqnNum348411  \* MERGEFORMAT </w:instrText>
      </w:r>
      <w:r w:rsidR="006B62CB">
        <w:rPr>
          <w:iCs/>
          <w:lang w:eastAsia="de-DE"/>
        </w:rPr>
        <w:fldChar w:fldCharType="begin"/>
      </w:r>
      <w:r w:rsidR="006B62CB">
        <w:rPr>
          <w:iCs/>
          <w:lang w:eastAsia="de-DE"/>
        </w:rPr>
        <w:instrText xml:space="preserve"> REF ZEqnNum348411 \* Charformat \! \* MERGEFORMAT </w:instrText>
      </w:r>
      <w:r w:rsidR="006B62CB">
        <w:rPr>
          <w:iCs/>
          <w:lang w:eastAsia="de-DE"/>
        </w:rPr>
        <w:fldChar w:fldCharType="separate"/>
      </w:r>
      <w:r w:rsidR="00CA5B27" w:rsidRPr="00CA5B27">
        <w:rPr>
          <w:iCs/>
          <w:lang w:eastAsia="de-DE"/>
        </w:rPr>
        <w:instrText>(1)</w:instrText>
      </w:r>
      <w:r w:rsidR="006B62CB">
        <w:rPr>
          <w:iCs/>
          <w:lang w:eastAsia="de-DE"/>
        </w:rPr>
        <w:fldChar w:fldCharType="end"/>
      </w:r>
      <w:r w:rsidR="006B62CB">
        <w:rPr>
          <w:iCs/>
          <w:lang w:eastAsia="de-DE"/>
        </w:rPr>
        <w:fldChar w:fldCharType="end"/>
      </w:r>
      <w:r w:rsidR="00605DCF">
        <w:rPr>
          <w:iCs/>
          <w:lang w:eastAsia="de-DE"/>
        </w:rPr>
        <w:t xml:space="preserve"> </w:t>
      </w:r>
      <w:r w:rsidR="00480C9D">
        <w:rPr>
          <w:iCs/>
          <w:lang w:eastAsia="de-DE"/>
        </w:rPr>
        <w:t xml:space="preserve">introduces a consistent </w:t>
      </w:r>
      <w:r w:rsidR="00685881">
        <w:rPr>
          <w:iCs/>
          <w:lang w:eastAsia="de-DE"/>
        </w:rPr>
        <w:t>mass balance of FAME</w:t>
      </w:r>
      <w:r w:rsidR="00041041">
        <w:rPr>
          <w:iCs/>
          <w:lang w:eastAsia="de-DE"/>
        </w:rPr>
        <w:t xml:space="preserve"> </w:t>
      </w:r>
      <w:r w:rsidR="00685881">
        <w:rPr>
          <w:iCs/>
          <w:lang w:eastAsia="de-DE"/>
        </w:rPr>
        <w:t>carriers</w:t>
      </w:r>
      <w:r w:rsidR="000232F3">
        <w:rPr>
          <w:iCs/>
          <w:lang w:eastAsia="de-DE"/>
        </w:rPr>
        <w:t xml:space="preserve"> with the following assumptions. </w:t>
      </w:r>
      <w:r w:rsidR="003679B9">
        <w:rPr>
          <w:iCs/>
          <w:lang w:eastAsia="de-DE"/>
        </w:rPr>
        <w:t xml:space="preserve">The labile </w:t>
      </w:r>
      <w:r w:rsidR="001163C6">
        <w:rPr>
          <w:iCs/>
          <w:lang w:eastAsia="de-DE"/>
        </w:rPr>
        <w:t xml:space="preserve">hydrogens </w:t>
      </w:r>
      <w:r w:rsidR="003679B9">
        <w:rPr>
          <w:iCs/>
          <w:lang w:eastAsia="de-DE"/>
        </w:rPr>
        <w:t>originate from non-oxidized FAME</w:t>
      </w:r>
      <w:r w:rsidR="00041041">
        <w:rPr>
          <w:iCs/>
          <w:lang w:eastAsia="de-DE"/>
        </w:rPr>
        <w:t xml:space="preserve"> </w:t>
      </w:r>
      <w:r w:rsidR="003679B9">
        <w:rPr>
          <w:iCs/>
          <w:lang w:eastAsia="de-DE"/>
        </w:rPr>
        <w:t>carriers</w:t>
      </w:r>
      <w:r w:rsidR="003A71C9">
        <w:rPr>
          <w:iCs/>
          <w:lang w:eastAsia="de-DE"/>
        </w:rPr>
        <w:t>,</w:t>
      </w:r>
      <w:r w:rsidR="001163C6">
        <w:rPr>
          <w:iCs/>
          <w:lang w:eastAsia="de-DE"/>
        </w:rPr>
        <w:t xml:space="preserve"> and </w:t>
      </w:r>
      <w:r w:rsidR="000B1BA3">
        <w:rPr>
          <w:iCs/>
          <w:lang w:eastAsia="de-DE"/>
        </w:rPr>
        <w:t xml:space="preserve">the possibility </w:t>
      </w:r>
      <w:r w:rsidR="003A71C9">
        <w:rPr>
          <w:iCs/>
          <w:lang w:eastAsia="de-DE"/>
        </w:rPr>
        <w:t>of producing</w:t>
      </w:r>
      <w:r w:rsidR="000B1BA3">
        <w:rPr>
          <w:iCs/>
          <w:lang w:eastAsia="de-DE"/>
        </w:rPr>
        <w:t xml:space="preserve"> di-hydroperoxides is discarded</w:t>
      </w:r>
      <w:r w:rsidR="008F6825">
        <w:rPr>
          <w:iCs/>
          <w:lang w:eastAsia="de-DE"/>
        </w:rPr>
        <w:t xml:space="preserve"> (unicity of reactive site hypothesis)</w:t>
      </w:r>
      <w:r w:rsidR="00CD1460">
        <w:rPr>
          <w:iCs/>
          <w:lang w:eastAsia="de-DE"/>
        </w:rPr>
        <w:t>.</w:t>
      </w:r>
      <w:r w:rsidR="00041041">
        <w:rPr>
          <w:iCs/>
          <w:lang w:eastAsia="de-DE"/>
        </w:rPr>
        <w:t xml:space="preserve"> </w:t>
      </w:r>
      <w:r w:rsidR="00766D38">
        <w:rPr>
          <w:lang w:eastAsia="de-DE"/>
        </w:rPr>
        <w:t>S</w:t>
      </w:r>
      <w:r w:rsidR="00041041">
        <w:rPr>
          <w:lang w:eastAsia="de-DE"/>
        </w:rPr>
        <w:t>aturated FAMEs act as diluents of unsaturated FAMEs in the mixture and do no</w:t>
      </w:r>
      <w:r w:rsidR="00041041" w:rsidRPr="00017A95">
        <w:rPr>
          <w:lang w:eastAsia="de-DE"/>
        </w:rPr>
        <w:t xml:space="preserve">t propagate oxidation. </w:t>
      </w:r>
      <w:r w:rsidR="00C91280">
        <w:rPr>
          <w:lang w:eastAsia="de-DE"/>
        </w:rPr>
        <w:t>T</w:t>
      </w:r>
      <w:r w:rsidR="00041041" w:rsidRPr="00017A95">
        <w:rPr>
          <w:lang w:eastAsia="de-DE"/>
        </w:rPr>
        <w:t xml:space="preserve">he subsequent evolution </w:t>
      </w:r>
      <w:r w:rsidR="00C773AA" w:rsidRPr="00017A95">
        <w:rPr>
          <w:lang w:eastAsia="de-DE"/>
        </w:rPr>
        <w:t xml:space="preserve">of termination products </w:t>
      </w:r>
      <w:r w:rsidR="003A71C9" w:rsidRPr="00017A95">
        <w:rPr>
          <w:lang w:eastAsia="de-DE"/>
        </w:rPr>
        <w:t>is</w:t>
      </w:r>
      <w:r w:rsidR="00C773AA" w:rsidRPr="00017A95">
        <w:rPr>
          <w:lang w:eastAsia="de-DE"/>
        </w:rPr>
        <w:t xml:space="preserve"> not con</w:t>
      </w:r>
      <w:r w:rsidR="00C773AA" w:rsidRPr="008F6825">
        <w:rPr>
          <w:lang w:eastAsia="de-DE"/>
        </w:rPr>
        <w:t>sidered.</w:t>
      </w:r>
      <w:r w:rsidR="00A22041">
        <w:rPr>
          <w:lang w:eastAsia="de-DE"/>
        </w:rPr>
        <w:t xml:space="preserve"> The concentration of </w:t>
      </w:r>
      <w:r w:rsidR="001E262B">
        <w:rPr>
          <w:lang w:eastAsia="de-DE"/>
        </w:rPr>
        <w:t>reactive species</w:t>
      </w:r>
      <w:r w:rsidR="00A22041">
        <w:rPr>
          <w:lang w:eastAsia="de-DE"/>
        </w:rPr>
        <w:t xml:space="preserve"> due to </w:t>
      </w:r>
      <w:r w:rsidR="003A71C9">
        <w:rPr>
          <w:lang w:eastAsia="de-DE"/>
        </w:rPr>
        <w:t xml:space="preserve">the </w:t>
      </w:r>
      <w:r w:rsidR="00A22041">
        <w:rPr>
          <w:lang w:eastAsia="de-DE"/>
        </w:rPr>
        <w:t xml:space="preserve">precipitation of </w:t>
      </w:r>
      <w:r w:rsidR="00766D38">
        <w:rPr>
          <w:lang w:eastAsia="de-DE"/>
        </w:rPr>
        <w:t>stable cross-linked</w:t>
      </w:r>
      <w:r w:rsidR="00A22041">
        <w:rPr>
          <w:lang w:eastAsia="de-DE"/>
        </w:rPr>
        <w:t xml:space="preserve"> products and </w:t>
      </w:r>
      <w:r w:rsidR="0025617A">
        <w:rPr>
          <w:lang w:eastAsia="de-DE"/>
        </w:rPr>
        <w:t>the</w:t>
      </w:r>
      <w:r w:rsidR="00A22041">
        <w:rPr>
          <w:lang w:eastAsia="de-DE"/>
        </w:rPr>
        <w:t xml:space="preserve"> volatilization</w:t>
      </w:r>
      <w:r w:rsidR="0025617A">
        <w:rPr>
          <w:lang w:eastAsia="de-DE"/>
        </w:rPr>
        <w:t xml:space="preserve"> of breakdown products are </w:t>
      </w:r>
      <w:r w:rsidR="001E262B">
        <w:rPr>
          <w:lang w:eastAsia="de-DE"/>
        </w:rPr>
        <w:t>neglected.</w:t>
      </w:r>
      <w:r w:rsidR="003843D2">
        <w:rPr>
          <w:lang w:eastAsia="de-DE"/>
        </w:rPr>
        <w:t xml:space="preserve"> </w:t>
      </w:r>
    </w:p>
    <w:p w14:paraId="3F0F1FC0" w14:textId="1FE3FEE9" w:rsidR="008032BF" w:rsidRDefault="003843D2" w:rsidP="003843D2">
      <w:pPr>
        <w:rPr>
          <w:lang w:eastAsia="de-DE"/>
        </w:rPr>
      </w:pPr>
      <w:r>
        <w:rPr>
          <w:lang w:eastAsia="de-DE"/>
        </w:rPr>
        <w:t>Despite the higher</w:t>
      </w:r>
      <w:r w:rsidR="00F504D9">
        <w:rPr>
          <w:lang w:eastAsia="de-DE"/>
        </w:rPr>
        <w:t xml:space="preserve"> </w:t>
      </w:r>
      <w:r>
        <w:rPr>
          <w:lang w:eastAsia="de-DE"/>
        </w:rPr>
        <w:t xml:space="preserve">sophistication brought by scale 2, this study describes the reactivity of mixtures </w:t>
      </w:r>
      <w:r w:rsidR="00B53285">
        <w:rPr>
          <w:lang w:eastAsia="de-DE"/>
        </w:rPr>
        <w:t>involving three oxid</w:t>
      </w:r>
      <w:r w:rsidR="00104C93">
        <w:rPr>
          <w:lang w:eastAsia="de-DE"/>
        </w:rPr>
        <w:t>iz</w:t>
      </w:r>
      <w:r w:rsidR="00B53285">
        <w:rPr>
          <w:lang w:eastAsia="de-DE"/>
        </w:rPr>
        <w:t>able</w:t>
      </w:r>
      <w:r>
        <w:rPr>
          <w:lang w:eastAsia="de-DE"/>
        </w:rPr>
        <w:t xml:space="preserve"> FAMEs, which are </w:t>
      </w:r>
      <w:r w:rsidR="00B53285">
        <w:rPr>
          <w:lang w:eastAsia="de-DE"/>
        </w:rPr>
        <w:t xml:space="preserve">envisioned as the simplest generic model for </w:t>
      </w:r>
      <w:r>
        <w:rPr>
          <w:lang w:eastAsia="de-DE"/>
        </w:rPr>
        <w:t xml:space="preserve">edible oils. </w:t>
      </w:r>
    </w:p>
    <w:p w14:paraId="4B4E14D2" w14:textId="64803580" w:rsidR="0083066C" w:rsidRDefault="00E367E8" w:rsidP="000B355F">
      <w:pPr>
        <w:rPr>
          <w:lang w:eastAsia="de-DE"/>
        </w:rPr>
      </w:pPr>
      <w:r>
        <w:rPr>
          <w:lang w:eastAsia="de-DE"/>
        </w:rPr>
        <w:t xml:space="preserve">The reactions can be classified according to the number of free valences. Odd </w:t>
      </w:r>
      <w:r w:rsidR="00C91280">
        <w:rPr>
          <w:lang w:eastAsia="de-DE"/>
        </w:rPr>
        <w:t xml:space="preserve">amounts </w:t>
      </w:r>
      <w:r>
        <w:rPr>
          <w:lang w:eastAsia="de-DE"/>
        </w:rPr>
        <w:t>(</w:t>
      </w:r>
      <w:r w:rsidR="00DE2643">
        <w:rPr>
          <w:lang w:eastAsia="de-DE"/>
        </w:rPr>
        <w:t>one</w:t>
      </w:r>
      <w:r w:rsidR="00A41D64">
        <w:rPr>
          <w:lang w:eastAsia="de-DE"/>
        </w:rPr>
        <w:t xml:space="preserve"> </w:t>
      </w:r>
      <w:r w:rsidR="00B71043">
        <w:rPr>
          <w:lang w:eastAsia="de-DE"/>
        </w:rPr>
        <w:t xml:space="preserve">for </w:t>
      </w:r>
      <w:r w:rsidR="00E80684">
        <w:rPr>
          <w:lang w:eastAsia="de-DE"/>
        </w:rPr>
        <w:t>R</w:t>
      </w:r>
      <w:r w:rsidR="00E80684" w:rsidRPr="00E80684">
        <w:rPr>
          <w:vertAlign w:val="subscript"/>
          <w:lang w:eastAsia="de-DE"/>
        </w:rPr>
        <w:t>4-15</w:t>
      </w:r>
      <w:r w:rsidR="00E80684">
        <w:rPr>
          <w:lang w:eastAsia="de-DE"/>
        </w:rPr>
        <w:t xml:space="preserve"> and R</w:t>
      </w:r>
      <w:r w:rsidR="00E80684" w:rsidRPr="00E80684">
        <w:rPr>
          <w:vertAlign w:val="subscript"/>
          <w:lang w:eastAsia="de-DE"/>
        </w:rPr>
        <w:t>19-27</w:t>
      </w:r>
      <w:r w:rsidR="00B71043">
        <w:rPr>
          <w:lang w:eastAsia="de-DE"/>
        </w:rPr>
        <w:t xml:space="preserve"> </w:t>
      </w:r>
      <w:r w:rsidR="00DE2643">
        <w:rPr>
          <w:lang w:eastAsia="de-DE"/>
        </w:rPr>
        <w:t>or three</w:t>
      </w:r>
      <w:r w:rsidR="00B71043">
        <w:rPr>
          <w:lang w:eastAsia="de-DE"/>
        </w:rPr>
        <w:t xml:space="preserve"> for R</w:t>
      </w:r>
      <w:r w:rsidR="00DE2643" w:rsidRPr="00DE2643">
        <w:rPr>
          <w:vertAlign w:val="subscript"/>
          <w:lang w:eastAsia="de-DE"/>
        </w:rPr>
        <w:t>16-18</w:t>
      </w:r>
      <w:r>
        <w:rPr>
          <w:lang w:eastAsia="de-DE"/>
        </w:rPr>
        <w:t>) propagate the free valence</w:t>
      </w:r>
      <w:r w:rsidR="009A3F65">
        <w:rPr>
          <w:lang w:eastAsia="de-DE"/>
        </w:rPr>
        <w:t>.</w:t>
      </w:r>
      <w:r>
        <w:rPr>
          <w:lang w:eastAsia="de-DE"/>
        </w:rPr>
        <w:t xml:space="preserve"> The </w:t>
      </w:r>
      <w:r w:rsidR="00462692">
        <w:rPr>
          <w:lang w:eastAsia="de-DE"/>
        </w:rPr>
        <w:t xml:space="preserve">addition of </w:t>
      </w:r>
      <w:r>
        <w:rPr>
          <w:lang w:eastAsia="de-DE"/>
        </w:rPr>
        <w:t xml:space="preserve">triplet dioxygen </w:t>
      </w:r>
      <w:r w:rsidR="00DF70F9">
        <w:rPr>
          <w:lang w:eastAsia="de-DE"/>
        </w:rPr>
        <w:t>on one of th</w:t>
      </w:r>
      <w:r w:rsidR="00DF70F9" w:rsidRPr="00064624">
        <w:rPr>
          <w:lang w:eastAsia="de-DE"/>
        </w:rPr>
        <w:t xml:space="preserve">e three possible alkyl radicals </w:t>
      </w:r>
      <w:r w:rsidRPr="00064624">
        <w:rPr>
          <w:lang w:eastAsia="de-DE"/>
        </w:rPr>
        <w:t>also falls into this category since it is di</w:t>
      </w:r>
      <w:r w:rsidR="00302FE2" w:rsidRPr="00064624">
        <w:rPr>
          <w:lang w:eastAsia="de-DE"/>
        </w:rPr>
        <w:t>-</w:t>
      </w:r>
      <w:r w:rsidRPr="00064624">
        <w:rPr>
          <w:lang w:eastAsia="de-DE"/>
        </w:rPr>
        <w:t>radical.</w:t>
      </w:r>
      <w:r w:rsidR="00064624">
        <w:rPr>
          <w:lang w:eastAsia="de-DE"/>
        </w:rPr>
        <w:t xml:space="preserve"> The only</w:t>
      </w:r>
      <w:r w:rsidR="00064624" w:rsidRPr="00064624">
        <w:rPr>
          <w:lang w:eastAsia="de-DE"/>
        </w:rPr>
        <w:t xml:space="preserve"> exception comes from </w:t>
      </w:r>
      <w:r w:rsidR="00064624" w:rsidRPr="00064624">
        <w:rPr>
          <w:rFonts w:cs="Times New Roman"/>
          <w:lang w:eastAsia="de-DE"/>
        </w:rPr>
        <w:t>β</w:t>
      </w:r>
      <w:r w:rsidR="00064624" w:rsidRPr="00064624">
        <w:rPr>
          <w:lang w:eastAsia="de-DE"/>
        </w:rPr>
        <w:t>-scission whose low molecular weight and volatile alkyl radicals</w:t>
      </w:r>
      <w:r w:rsidR="00064624">
        <w:rPr>
          <w:lang w:eastAsia="de-DE"/>
        </w:rPr>
        <w:t xml:space="preserve"> produced</w:t>
      </w:r>
      <w:r w:rsidR="00064624" w:rsidRPr="00064624">
        <w:rPr>
          <w:lang w:eastAsia="de-DE"/>
        </w:rPr>
        <w:t xml:space="preserve"> are ignored</w:t>
      </w:r>
      <w:r w:rsidR="00726104">
        <w:rPr>
          <w:lang w:eastAsia="de-DE"/>
        </w:rPr>
        <w:t>.</w:t>
      </w:r>
      <w:r>
        <w:rPr>
          <w:lang w:eastAsia="de-DE"/>
        </w:rPr>
        <w:t xml:space="preserve"> Oxidation reactions terminate when two intermediate radicals (even free valence numbers</w:t>
      </w:r>
      <w:r w:rsidR="001236A3">
        <w:rPr>
          <w:lang w:eastAsia="de-DE"/>
        </w:rPr>
        <w:t>, oxygen or carbon centered</w:t>
      </w:r>
      <w:r>
        <w:rPr>
          <w:lang w:eastAsia="de-DE"/>
        </w:rPr>
        <w:t xml:space="preserve">) react together. </w:t>
      </w:r>
      <w:r w:rsidR="00BF510C">
        <w:rPr>
          <w:lang w:eastAsia="de-DE"/>
        </w:rPr>
        <w:t xml:space="preserve">Because </w:t>
      </w:r>
      <w:r w:rsidR="00C32842">
        <w:rPr>
          <w:lang w:eastAsia="de-DE"/>
        </w:rPr>
        <w:t xml:space="preserve">their recombinations </w:t>
      </w:r>
      <w:r>
        <w:rPr>
          <w:lang w:eastAsia="de-DE"/>
        </w:rPr>
        <w:t xml:space="preserve">are six magnitude orders higher than </w:t>
      </w:r>
      <w:r w:rsidR="0032545B">
        <w:rPr>
          <w:lang w:eastAsia="de-DE"/>
        </w:rPr>
        <w:t xml:space="preserve">their </w:t>
      </w:r>
      <w:r>
        <w:rPr>
          <w:lang w:eastAsia="de-DE"/>
        </w:rPr>
        <w:t>propagation</w:t>
      </w:r>
      <w:r w:rsidR="00BF510C">
        <w:rPr>
          <w:lang w:eastAsia="de-DE"/>
        </w:rPr>
        <w:t>, they are all combinatory</w:t>
      </w:r>
      <w:r>
        <w:rPr>
          <w:lang w:eastAsia="de-DE"/>
        </w:rPr>
        <w:t xml:space="preserve">. </w:t>
      </w:r>
      <w:r w:rsidR="0013058B" w:rsidRPr="0013058B">
        <w:rPr>
          <w:lang w:eastAsia="de-DE"/>
        </w:rPr>
        <w:t xml:space="preserve">They are doubly combinatorial </w:t>
      </w:r>
      <w:r w:rsidR="0032545B">
        <w:rPr>
          <w:lang w:eastAsia="de-DE"/>
        </w:rPr>
        <w:t>for the type of radical (oxygen or carbon centered) and</w:t>
      </w:r>
      <w:r w:rsidR="0013058B" w:rsidRPr="0013058B">
        <w:rPr>
          <w:lang w:eastAsia="de-DE"/>
        </w:rPr>
        <w:t xml:space="preserve"> the carrier.</w:t>
      </w:r>
      <w:r w:rsidR="00CD37FB">
        <w:rPr>
          <w:lang w:eastAsia="de-DE"/>
        </w:rPr>
        <w:t xml:space="preserve"> </w:t>
      </w:r>
      <w:r w:rsidR="00C91280">
        <w:rPr>
          <w:lang w:eastAsia="de-DE"/>
        </w:rPr>
        <w:t>P</w:t>
      </w:r>
      <w:r w:rsidR="00FB69E6">
        <w:rPr>
          <w:lang w:eastAsia="de-DE"/>
        </w:rPr>
        <w:t xml:space="preserve">eroxyl radicals </w:t>
      </w:r>
      <w:r w:rsidR="00E07BA0">
        <w:rPr>
          <w:lang w:eastAsia="de-DE"/>
        </w:rPr>
        <w:t xml:space="preserve">dominate </w:t>
      </w:r>
      <w:r w:rsidR="00FB69E6">
        <w:rPr>
          <w:lang w:eastAsia="de-DE"/>
        </w:rPr>
        <w:t xml:space="preserve">when the partial pressure of oxygen is over 13 kPa </w:t>
      </w:r>
      <w:r w:rsidR="00E07BA0">
        <w:rPr>
          <w:lang w:eastAsia="de-DE"/>
        </w:rPr>
        <w:t xml:space="preserve">whereas </w:t>
      </w:r>
      <w:r w:rsidR="00FB69E6">
        <w:rPr>
          <w:lang w:eastAsia="de-DE"/>
        </w:rPr>
        <w:t xml:space="preserve">alkyl radicals </w:t>
      </w:r>
      <w:r w:rsidR="005302CA">
        <w:rPr>
          <w:lang w:eastAsia="de-DE"/>
        </w:rPr>
        <w:t xml:space="preserve">terminate the oxidation scheme </w:t>
      </w:r>
      <w:r w:rsidR="00FB69E6">
        <w:rPr>
          <w:lang w:eastAsia="de-DE"/>
        </w:rPr>
        <w:t>in anoxia</w:t>
      </w:r>
      <w:r w:rsidR="00726104">
        <w:rPr>
          <w:lang w:eastAsia="de-DE"/>
        </w:rPr>
        <w:t xml:space="preserve"> (below 0.2 kPa). </w:t>
      </w:r>
      <w:r w:rsidR="00C91280">
        <w:rPr>
          <w:lang w:eastAsia="de-DE"/>
        </w:rPr>
        <w:t>B</w:t>
      </w:r>
      <w:r w:rsidR="00726104">
        <w:rPr>
          <w:lang w:eastAsia="de-DE"/>
        </w:rPr>
        <w:t xml:space="preserve">etween </w:t>
      </w:r>
      <w:r w:rsidR="00C91280">
        <w:rPr>
          <w:lang w:eastAsia="de-DE"/>
        </w:rPr>
        <w:t>these pressures</w:t>
      </w:r>
      <w:r w:rsidR="00316496">
        <w:rPr>
          <w:lang w:eastAsia="de-DE"/>
        </w:rPr>
        <w:t>,</w:t>
      </w:r>
      <w:r w:rsidR="00C91280">
        <w:rPr>
          <w:lang w:eastAsia="de-DE"/>
        </w:rPr>
        <w:t xml:space="preserve"> </w:t>
      </w:r>
      <w:r w:rsidR="00726104">
        <w:rPr>
          <w:lang w:eastAsia="de-DE"/>
        </w:rPr>
        <w:t>cross-termination</w:t>
      </w:r>
      <w:r w:rsidR="0094185F">
        <w:rPr>
          <w:lang w:eastAsia="de-DE"/>
        </w:rPr>
        <w:t>s</w:t>
      </w:r>
      <w:r w:rsidR="00726104">
        <w:rPr>
          <w:lang w:eastAsia="de-DE"/>
        </w:rPr>
        <w:t xml:space="preserve"> between alkyl and peroxyl radicals dominate</w:t>
      </w:r>
      <w:r w:rsidR="00FB69E6">
        <w:rPr>
          <w:lang w:eastAsia="de-DE"/>
        </w:rPr>
        <w:t xml:space="preserve"> </w:t>
      </w:r>
      <w:r w:rsidR="00FB69E6">
        <w:rPr>
          <w:lang w:eastAsia="de-DE"/>
        </w:rPr>
        <w:fldChar w:fldCharType="begin"/>
      </w:r>
      <w:r w:rsidR="002A79ED">
        <w:rPr>
          <w:lang w:eastAsia="de-DE"/>
        </w:rPr>
        <w:instrText xml:space="preserve"> ADDIN EN.CITE &lt;EndNote&gt;&lt;Cite&gt;&lt;Author&gt;Labuza&lt;/Author&gt;&lt;Year&gt;1971&lt;/Year&gt;&lt;RecNum&gt;106&lt;/RecNum&gt;&lt;DisplayText&gt;(Labuza &amp;amp; Dugan, 1971)&lt;/DisplayText&gt;&lt;record&gt;&lt;rec-number&gt;106&lt;/rec-number&gt;&lt;foreign-keys&gt;&lt;key app="EN" db-id="warsve5adt205qe20x3p0590xraa2es2zee0" timestamp="1665062707"&gt;106&lt;/key&gt;&lt;/foreign-keys&gt;&lt;ref-type name="Journal Article"&gt;17&lt;/ref-type&gt;&lt;contributors&gt;&lt;authors&gt;&lt;author&gt;Labuza, T. P.&lt;/author&gt;&lt;author&gt;Dugan, L. R.&lt;/author&gt;&lt;/authors&gt;&lt;/contributors&gt;&lt;titles&gt;&lt;title&gt;Kinetics of lipid oxidation in foods&lt;/title&gt;&lt;secondary-title&gt;C R C Critical Reviews in Food Technology&lt;/secondary-title&gt;&lt;/titles&gt;&lt;periodical&gt;&lt;full-title&gt;C R C Critical Reviews in Food Technology&lt;/full-title&gt;&lt;/periodical&gt;&lt;pages&gt;355-405&lt;/pages&gt;&lt;volume&gt;2&lt;/volume&gt;&lt;number&gt;3&lt;/number&gt;&lt;dates&gt;&lt;year&gt;1971&lt;/year&gt;&lt;pub-dates&gt;&lt;date&gt;1971/10/01&lt;/date&gt;&lt;/pub-dates&gt;&lt;/dates&gt;&lt;publisher&gt;Taylor &amp;amp; Francis&lt;/publisher&gt;&lt;isbn&gt;0007-9006&lt;/isbn&gt;&lt;urls&gt;&lt;related-urls&gt;&lt;url&gt;https://doi.org/10.1080/10408397109527127&lt;/url&gt;&lt;/related-urls&gt;&lt;/urls&gt;&lt;electronic-resource-num&gt;10.1080/10408397109527127&lt;/electronic-resource-num&gt;&lt;/record&gt;&lt;/Cite&gt;&lt;/EndNote&gt;</w:instrText>
      </w:r>
      <w:r w:rsidR="00FB69E6">
        <w:rPr>
          <w:lang w:eastAsia="de-DE"/>
        </w:rPr>
        <w:fldChar w:fldCharType="separate"/>
      </w:r>
      <w:r w:rsidR="00FB69E6">
        <w:rPr>
          <w:noProof/>
          <w:lang w:eastAsia="de-DE"/>
        </w:rPr>
        <w:t>(</w:t>
      </w:r>
      <w:hyperlink w:anchor="_ENREF_43" w:tooltip="Labuza, 1971 #106" w:history="1">
        <w:r w:rsidR="00B6593C">
          <w:rPr>
            <w:noProof/>
            <w:lang w:eastAsia="de-DE"/>
          </w:rPr>
          <w:t>Labuza &amp; Dugan, 1971</w:t>
        </w:r>
      </w:hyperlink>
      <w:r w:rsidR="00FB69E6">
        <w:rPr>
          <w:noProof/>
          <w:lang w:eastAsia="de-DE"/>
        </w:rPr>
        <w:t>)</w:t>
      </w:r>
      <w:r w:rsidR="00FB69E6">
        <w:rPr>
          <w:lang w:eastAsia="de-DE"/>
        </w:rPr>
        <w:fldChar w:fldCharType="end"/>
      </w:r>
      <w:r w:rsidR="00FB69E6">
        <w:rPr>
          <w:lang w:eastAsia="de-DE"/>
        </w:rPr>
        <w:t>.</w:t>
      </w:r>
    </w:p>
    <w:p w14:paraId="3CA39C89" w14:textId="37EFB301" w:rsidR="00692D30" w:rsidRDefault="003C3CBD" w:rsidP="00281110">
      <w:pPr>
        <w:rPr>
          <w:lang w:eastAsia="de-DE"/>
        </w:rPr>
      </w:pPr>
      <w:r>
        <w:rPr>
          <w:lang w:eastAsia="de-DE"/>
        </w:rPr>
        <w:t xml:space="preserve">Considering scale 2 </w:t>
      </w:r>
      <w:r w:rsidR="00B146CC">
        <w:rPr>
          <w:lang w:eastAsia="de-DE"/>
        </w:rPr>
        <w:t>requires</w:t>
      </w:r>
      <w:r>
        <w:rPr>
          <w:lang w:eastAsia="de-DE"/>
        </w:rPr>
        <w:t xml:space="preserve"> </w:t>
      </w:r>
      <w:r w:rsidR="00B146CC">
        <w:rPr>
          <w:lang w:eastAsia="de-DE"/>
        </w:rPr>
        <w:t>the separation of</w:t>
      </w:r>
      <w:r>
        <w:rPr>
          <w:lang w:eastAsia="de-DE"/>
        </w:rPr>
        <w:t xml:space="preserve"> self</w:t>
      </w:r>
      <w:r w:rsidR="00F55FDE">
        <w:rPr>
          <w:lang w:eastAsia="de-DE"/>
        </w:rPr>
        <w:t xml:space="preserve">- </w:t>
      </w:r>
      <w:r>
        <w:rPr>
          <w:lang w:eastAsia="de-DE"/>
        </w:rPr>
        <w:t>and cross-react</w:t>
      </w:r>
      <w:r w:rsidR="00F55FDE">
        <w:rPr>
          <w:lang w:eastAsia="de-DE"/>
        </w:rPr>
        <w:t xml:space="preserve">ion rates. </w:t>
      </w:r>
      <w:r w:rsidR="0050280A">
        <w:rPr>
          <w:lang w:eastAsia="de-DE"/>
        </w:rPr>
        <w:t>S</w:t>
      </w:r>
      <w:r w:rsidR="00CD37FB">
        <w:rPr>
          <w:lang w:eastAsia="de-DE"/>
        </w:rPr>
        <w:t xml:space="preserve">elf-reaction rates </w:t>
      </w:r>
      <w:r w:rsidR="00CA4BBB">
        <w:rPr>
          <w:lang w:eastAsia="de-DE"/>
        </w:rPr>
        <w:t xml:space="preserve">can be </w:t>
      </w:r>
      <w:r w:rsidR="0050280A">
        <w:rPr>
          <w:lang w:eastAsia="de-DE"/>
        </w:rPr>
        <w:t xml:space="preserve">approached </w:t>
      </w:r>
      <w:r w:rsidR="00F55FDE">
        <w:rPr>
          <w:lang w:eastAsia="de-DE"/>
        </w:rPr>
        <w:t xml:space="preserve">considering pure </w:t>
      </w:r>
      <w:r w:rsidR="00AA22E3">
        <w:rPr>
          <w:lang w:eastAsia="de-DE"/>
        </w:rPr>
        <w:t xml:space="preserve">fatty esters </w:t>
      </w:r>
      <w:r w:rsidR="00A41CAD">
        <w:rPr>
          <w:lang w:eastAsia="de-DE"/>
        </w:rPr>
        <w:t>or</w:t>
      </w:r>
      <w:r w:rsidR="00AA22E3">
        <w:rPr>
          <w:lang w:eastAsia="de-DE"/>
        </w:rPr>
        <w:t xml:space="preserve"> </w:t>
      </w:r>
      <w:r w:rsidR="00A7576D" w:rsidRPr="00A7576D">
        <w:rPr>
          <w:lang w:eastAsia="de-DE"/>
        </w:rPr>
        <w:t>simple</w:t>
      </w:r>
      <w:r w:rsidR="00AA22E3">
        <w:rPr>
          <w:lang w:eastAsia="de-DE"/>
        </w:rPr>
        <w:t xml:space="preserve"> triacylglycerol</w:t>
      </w:r>
      <w:r w:rsidR="00C10D52">
        <w:rPr>
          <w:lang w:eastAsia="de-DE"/>
        </w:rPr>
        <w:t>s</w:t>
      </w:r>
      <w:r w:rsidR="00F55FDE">
        <w:rPr>
          <w:lang w:eastAsia="de-DE"/>
        </w:rPr>
        <w:t xml:space="preserve"> (</w:t>
      </w:r>
      <w:r w:rsidR="00E639D1">
        <w:rPr>
          <w:lang w:eastAsia="de-DE"/>
        </w:rPr>
        <w:t xml:space="preserve">e.g., </w:t>
      </w:r>
      <w:r w:rsidR="00F55FDE">
        <w:rPr>
          <w:lang w:eastAsia="de-DE"/>
        </w:rPr>
        <w:t>triolein)</w:t>
      </w:r>
      <w:r w:rsidR="003556CE">
        <w:rPr>
          <w:lang w:eastAsia="de-DE"/>
        </w:rPr>
        <w:t>.</w:t>
      </w:r>
      <w:r w:rsidR="00C10D52">
        <w:rPr>
          <w:lang w:eastAsia="de-DE"/>
        </w:rPr>
        <w:t xml:space="preserve"> </w:t>
      </w:r>
      <w:r w:rsidR="00C91280">
        <w:rPr>
          <w:lang w:eastAsia="de-DE"/>
        </w:rPr>
        <w:t>However</w:t>
      </w:r>
      <w:r w:rsidR="00C10D52">
        <w:rPr>
          <w:lang w:eastAsia="de-DE"/>
        </w:rPr>
        <w:t xml:space="preserve">, cross-reaction rates </w:t>
      </w:r>
      <w:r w:rsidR="009F13EC">
        <w:rPr>
          <w:lang w:eastAsia="de-DE"/>
        </w:rPr>
        <w:t xml:space="preserve">are </w:t>
      </w:r>
      <w:r w:rsidR="00C91280">
        <w:rPr>
          <w:lang w:eastAsia="de-DE"/>
        </w:rPr>
        <w:t>harder to calculate</w:t>
      </w:r>
      <w:r w:rsidR="009F13EC">
        <w:rPr>
          <w:lang w:eastAsia="de-DE"/>
        </w:rPr>
        <w:t xml:space="preserve"> and </w:t>
      </w:r>
      <w:r w:rsidR="00FF0B10">
        <w:rPr>
          <w:lang w:eastAsia="de-DE"/>
        </w:rPr>
        <w:t>are specific for different interactions</w:t>
      </w:r>
      <w:r w:rsidR="00A85CB8">
        <w:rPr>
          <w:lang w:eastAsia="de-DE"/>
        </w:rPr>
        <w:t>.</w:t>
      </w:r>
      <w:r w:rsidR="00EB4405">
        <w:rPr>
          <w:lang w:eastAsia="de-DE"/>
        </w:rPr>
        <w:t xml:space="preserve"> </w:t>
      </w:r>
      <w:r w:rsidR="00FF0B10">
        <w:rPr>
          <w:lang w:eastAsia="de-DE"/>
        </w:rPr>
        <w:t>R</w:t>
      </w:r>
      <w:r w:rsidR="00692D30">
        <w:rPr>
          <w:lang w:eastAsia="de-DE"/>
        </w:rPr>
        <w:t xml:space="preserve">ates of radical terminations </w:t>
      </w:r>
      <w:r w:rsidR="00EB4405">
        <w:rPr>
          <w:lang w:eastAsia="de-DE"/>
        </w:rPr>
        <w:t>are the most challenging to determine</w:t>
      </w:r>
      <w:r w:rsidR="000363D3">
        <w:rPr>
          <w:lang w:eastAsia="de-DE"/>
        </w:rPr>
        <w:t xml:space="preserve"> experimentally</w:t>
      </w:r>
      <w:r w:rsidR="00EB4405">
        <w:rPr>
          <w:lang w:eastAsia="de-DE"/>
        </w:rPr>
        <w:t xml:space="preserve">. </w:t>
      </w:r>
      <w:r w:rsidR="005004EC">
        <w:rPr>
          <w:lang w:eastAsia="de-DE"/>
        </w:rPr>
        <w:t>T</w:t>
      </w:r>
      <w:r w:rsidR="00692D30">
        <w:rPr>
          <w:lang w:eastAsia="de-DE"/>
        </w:rPr>
        <w:t>rapping them with a spin</w:t>
      </w:r>
      <w:r w:rsidR="00B3691E">
        <w:rPr>
          <w:lang w:eastAsia="de-DE"/>
        </w:rPr>
        <w:t>-</w:t>
      </w:r>
      <w:r w:rsidR="00692D30">
        <w:rPr>
          <w:lang w:eastAsia="de-DE"/>
        </w:rPr>
        <w:t xml:space="preserve">trapping reagent </w:t>
      </w:r>
      <w:r w:rsidR="005004EC">
        <w:rPr>
          <w:lang w:eastAsia="de-DE"/>
        </w:rPr>
        <w:t xml:space="preserve">and detecting them by </w:t>
      </w:r>
      <w:r w:rsidR="00692D30">
        <w:rPr>
          <w:lang w:eastAsia="de-DE"/>
        </w:rPr>
        <w:t>electron spin resonance analysis</w:t>
      </w:r>
      <w:r w:rsidR="00D063FE">
        <w:rPr>
          <w:lang w:eastAsia="de-DE"/>
        </w:rPr>
        <w:t xml:space="preserve"> has been proposed to </w:t>
      </w:r>
      <w:r w:rsidR="0095004F">
        <w:rPr>
          <w:lang w:eastAsia="de-DE"/>
        </w:rPr>
        <w:t xml:space="preserve">identify </w:t>
      </w:r>
      <w:r w:rsidR="00FF0B10">
        <w:rPr>
          <w:lang w:eastAsia="de-DE"/>
        </w:rPr>
        <w:t>radical reactivity</w:t>
      </w:r>
      <w:r w:rsidR="00973216">
        <w:rPr>
          <w:lang w:eastAsia="de-DE"/>
        </w:rPr>
        <w:t xml:space="preserve"> but without information on </w:t>
      </w:r>
      <w:r w:rsidR="00281110">
        <w:rPr>
          <w:lang w:eastAsia="de-DE"/>
        </w:rPr>
        <w:t>the free valence carrier</w:t>
      </w:r>
      <w:r w:rsidR="00692D30">
        <w:rPr>
          <w:lang w:eastAsia="de-DE"/>
        </w:rPr>
        <w:t xml:space="preserve"> </w:t>
      </w:r>
      <w:r w:rsidR="00692D30">
        <w:rPr>
          <w:lang w:eastAsia="de-DE"/>
        </w:rPr>
        <w:fldChar w:fldCharType="begin"/>
      </w:r>
      <w:r w:rsidR="00692D30">
        <w:rPr>
          <w:lang w:eastAsia="de-DE"/>
        </w:rPr>
        <w:instrText xml:space="preserve"> ADDIN EN.CITE &lt;EndNote&gt;&lt;Cite&gt;&lt;Author&gt;Roman&lt;/Author&gt;&lt;Year&gt;2010&lt;/Year&gt;&lt;RecNum&gt;115&lt;/RecNum&gt;&lt;DisplayText&gt;(Chamulitrat &amp;amp; Mason, 1989; Roman, Maillard, Plessis, &amp;amp; Riquet, 2010)&lt;/DisplayText&gt;&lt;record&gt;&lt;rec-number&gt;115&lt;/rec-number&gt;&lt;foreign-keys&gt;&lt;key app="EN" db-id="warsve5adt205qe20x3p0590xraa2es2zee0" timestamp="1675698560"&gt;115&lt;/key&gt;&lt;/foreign-keys&gt;&lt;ref-type name="Journal Article"&gt;17&lt;/ref-type&gt;&lt;contributors&gt;&lt;authors&gt;&lt;author&gt;Roman, Olesea&lt;/author&gt;&lt;author&gt;Maillard, Marie-Noëlle&lt;/author&gt;&lt;author&gt;Plessis, Cédric&lt;/author&gt;&lt;author&gt;Riquet, Anne-Marie&lt;/author&gt;&lt;/authors&gt;&lt;/contributors&gt;&lt;titles&gt;&lt;title&gt;Electron spin resonance spectroscopy: a promising method for studying lipid oxidation in foods&lt;/title&gt;&lt;secondary-title&gt;Lipid Technology&lt;/secondary-title&gt;&lt;/titles&gt;&lt;periodical&gt;&lt;full-title&gt;Lipid Technology&lt;/full-title&gt;&lt;/periodical&gt;&lt;pages&gt;87-90&lt;/pages&gt;&lt;volume&gt;22&lt;/volume&gt;&lt;number&gt;4&lt;/number&gt;&lt;dates&gt;&lt;year&gt;2010&lt;/year&gt;&lt;/dates&gt;&lt;isbn&gt;0956-666X&lt;/isbn&gt;&lt;urls&gt;&lt;related-urls&gt;&lt;url&gt;https://onlinelibrary.wiley.com/doi/abs/10.1002/lite.201000009&lt;/url&gt;&lt;/related-urls&gt;&lt;/urls&gt;&lt;electronic-resource-num&gt;https://doi.org/10.1002/lite.201000009&lt;/electronic-resource-num&gt;&lt;/record&gt;&lt;/Cite&gt;&lt;Cite&gt;&lt;Author&gt;Chamulitrat&lt;/Author&gt;&lt;Year&gt;1989&lt;/Year&gt;&lt;RecNum&gt;114&lt;/RecNum&gt;&lt;record&gt;&lt;rec-number&gt;114&lt;/rec-number&gt;&lt;foreign-keys&gt;&lt;key app="EN" db-id="warsve5adt205qe20x3p0590xraa2es2zee0" timestamp="1675698445"&gt;114&lt;/key&gt;&lt;/foreign-keys&gt;&lt;ref-type name="Journal Article"&gt;17&lt;/ref-type&gt;&lt;contributors&gt;&lt;authors&gt;&lt;author&gt;Chamulitrat, W.&lt;/author&gt;&lt;author&gt;Mason, R.P.&lt;/author&gt;&lt;/authors&gt;&lt;/contributors&gt;&lt;titles&gt;&lt;title&gt;Lipid Peroxyl Radical Intermediates in the Peroxidation of Polyunsaturated Fatty Acids by Lipoxygenase&lt;/title&gt;&lt;secondary-title&gt;The Journal of biological chemistry&lt;/secondary-title&gt;&lt;/titles&gt;&lt;periodical&gt;&lt;full-title&gt;The Journal of biological chemistry&lt;/full-title&gt;&lt;abbr-1&gt;J Biol Chem&lt;/abbr-1&gt;&lt;/periodical&gt;&lt;pages&gt;20968-20973&lt;/pages&gt;&lt;volume&gt;264&lt;/volume&gt;&lt;number&gt;35&lt;/number&gt;&lt;dates&gt;&lt;year&gt;1989&lt;/year&gt;&lt;/dates&gt;&lt;urls&gt;&lt;/urls&gt;&lt;/record&gt;&lt;/Cite&gt;&lt;/EndNote&gt;</w:instrText>
      </w:r>
      <w:r w:rsidR="00692D30">
        <w:rPr>
          <w:lang w:eastAsia="de-DE"/>
        </w:rPr>
        <w:fldChar w:fldCharType="separate"/>
      </w:r>
      <w:r w:rsidR="00692D30">
        <w:rPr>
          <w:noProof/>
          <w:lang w:eastAsia="de-DE"/>
        </w:rPr>
        <w:t>(</w:t>
      </w:r>
      <w:hyperlink w:anchor="_ENREF_10" w:tooltip="Chamulitrat, 1989 #114" w:history="1">
        <w:r w:rsidR="00B6593C">
          <w:rPr>
            <w:noProof/>
            <w:lang w:eastAsia="de-DE"/>
          </w:rPr>
          <w:t>Chamulitrat &amp; Mason, 1989</w:t>
        </w:r>
      </w:hyperlink>
      <w:r w:rsidR="00692D30">
        <w:rPr>
          <w:noProof/>
          <w:lang w:eastAsia="de-DE"/>
        </w:rPr>
        <w:t xml:space="preserve">; </w:t>
      </w:r>
      <w:hyperlink w:anchor="_ENREF_72" w:tooltip="Roman, 2010 #115" w:history="1">
        <w:r w:rsidR="00B6593C">
          <w:rPr>
            <w:noProof/>
            <w:lang w:eastAsia="de-DE"/>
          </w:rPr>
          <w:t>Roman, Maillard, Plessis, &amp; Riquet, 2010</w:t>
        </w:r>
      </w:hyperlink>
      <w:r w:rsidR="00692D30">
        <w:rPr>
          <w:noProof/>
          <w:lang w:eastAsia="de-DE"/>
        </w:rPr>
        <w:t>)</w:t>
      </w:r>
      <w:r w:rsidR="00692D30">
        <w:rPr>
          <w:lang w:eastAsia="de-DE"/>
        </w:rPr>
        <w:fldChar w:fldCharType="end"/>
      </w:r>
      <w:r w:rsidR="00281110">
        <w:rPr>
          <w:lang w:eastAsia="de-DE"/>
        </w:rPr>
        <w:t xml:space="preserve">. </w:t>
      </w:r>
      <w:r w:rsidR="00973216">
        <w:rPr>
          <w:lang w:eastAsia="de-DE"/>
        </w:rPr>
        <w:t xml:space="preserve">The </w:t>
      </w:r>
      <w:r w:rsidR="00FF0B10">
        <w:rPr>
          <w:lang w:eastAsia="de-DE"/>
        </w:rPr>
        <w:t xml:space="preserve">reagent </w:t>
      </w:r>
      <w:r w:rsidR="00973216">
        <w:rPr>
          <w:lang w:eastAsia="de-DE"/>
        </w:rPr>
        <w:t xml:space="preserve">must be </w:t>
      </w:r>
      <w:r w:rsidR="00B3691E">
        <w:rPr>
          <w:lang w:eastAsia="de-DE"/>
        </w:rPr>
        <w:t>selected</w:t>
      </w:r>
      <w:r w:rsidR="00973216">
        <w:rPr>
          <w:lang w:eastAsia="de-DE"/>
        </w:rPr>
        <w:t xml:space="preserve"> </w:t>
      </w:r>
      <w:r w:rsidR="00FF0B10">
        <w:rPr>
          <w:lang w:eastAsia="de-DE"/>
        </w:rPr>
        <w:t xml:space="preserve">carefully </w:t>
      </w:r>
      <w:r w:rsidR="00973216">
        <w:rPr>
          <w:lang w:eastAsia="de-DE"/>
        </w:rPr>
        <w:t xml:space="preserve">as it could interfere </w:t>
      </w:r>
      <w:r w:rsidR="00B3691E">
        <w:rPr>
          <w:lang w:eastAsia="de-DE"/>
        </w:rPr>
        <w:t>with</w:t>
      </w:r>
      <w:r w:rsidR="00973216">
        <w:rPr>
          <w:lang w:eastAsia="de-DE"/>
        </w:rPr>
        <w:t xml:space="preserve"> regular oxidation mechanisms or produce new radicals </w:t>
      </w:r>
      <w:r w:rsidR="00973216">
        <w:rPr>
          <w:lang w:eastAsia="de-DE"/>
        </w:rPr>
        <w:fldChar w:fldCharType="begin"/>
      </w:r>
      <w:r w:rsidR="00F82771">
        <w:rPr>
          <w:lang w:eastAsia="de-DE"/>
        </w:rPr>
        <w:instrText xml:space="preserve"> ADDIN EN.CITE &lt;EndNote&gt;&lt;Cite&gt;&lt;Author&gt;Merkx&lt;/Author&gt;&lt;Year&gt;2021&lt;/Year&gt;&lt;RecNum&gt;118&lt;/RecNum&gt;&lt;DisplayText&gt;(Merkx et al., 2021)&lt;/DisplayText&gt;&lt;record&gt;&lt;rec-number&gt;118&lt;/rec-number&gt;&lt;foreign-keys&gt;&lt;key app="EN" db-id="warsve5adt205qe20x3p0590xraa2es2zee0" timestamp="1675699671"&gt;118&lt;/key&gt;&lt;/foreign-keys&gt;&lt;ref-type name="Journal Article"&gt;17&lt;/ref-type&gt;&lt;contributors&gt;&lt;authors&gt;&lt;author&gt;Merkx, D. W. H.&lt;/author&gt;&lt;author&gt;Plankensteiner, L.&lt;/author&gt;&lt;author&gt;Yu, Y.&lt;/author&gt;&lt;author&gt;Wierenga, P. A.&lt;/author&gt;&lt;author&gt;Hennebelle, M.&lt;/author&gt;&lt;author&gt;Van Duynhoven, J. P. M.&lt;/author&gt;&lt;/authors&gt;&lt;/contributors&gt;&lt;titles&gt;&lt;title&gt;Evaluation of PBN spin-trapped radicals as early markers of lipid oxidation in mayonnaise&lt;/title&gt;&lt;secondary-title&gt;Food Chemistry&lt;/secondary-title&gt;&lt;/titles&gt;&lt;periodical&gt;&lt;full-title&gt;Food Chemistry&lt;/full-title&gt;&lt;/periodical&gt;&lt;pages&gt;127578&lt;/pages&gt;&lt;volume&gt;334&lt;/volume&gt;&lt;keywords&gt;&lt;keyword&gt;ESR&lt;/keyword&gt;&lt;keyword&gt;PBN&lt;/keyword&gt;&lt;keyword&gt;Lipid oxidation&lt;/keyword&gt;&lt;keyword&gt;Bulk oil&lt;/keyword&gt;&lt;keyword&gt;Mayonnaise&lt;/keyword&gt;&lt;keyword&gt;MNP-L&lt;/keyword&gt;&lt;keyword&gt;H NMR&lt;/keyword&gt;&lt;/keywords&gt;&lt;dates&gt;&lt;year&gt;2021&lt;/year&gt;&lt;pub-dates&gt;&lt;date&gt;2021/01/01/&lt;/date&gt;&lt;/pub-dates&gt;&lt;/dates&gt;&lt;isbn&gt;0308-8146&lt;/isbn&gt;&lt;urls&gt;&lt;related-urls&gt;&lt;url&gt;https://www.sciencedirect.com/science/article/pii/S0308814620314400&lt;/url&gt;&lt;/related-urls&gt;&lt;/urls&gt;&lt;electronic-resource-num&gt;https://doi.org/10.1016/j.foodchem.2020.127578&lt;/electronic-resource-num&gt;&lt;/record&gt;&lt;/Cite&gt;&lt;/EndNote&gt;</w:instrText>
      </w:r>
      <w:r w:rsidR="00973216">
        <w:rPr>
          <w:lang w:eastAsia="de-DE"/>
        </w:rPr>
        <w:fldChar w:fldCharType="separate"/>
      </w:r>
      <w:r w:rsidR="00973216">
        <w:rPr>
          <w:noProof/>
          <w:lang w:eastAsia="de-DE"/>
        </w:rPr>
        <w:t>(</w:t>
      </w:r>
      <w:hyperlink w:anchor="_ENREF_53" w:tooltip="Merkx, 2021 #118" w:history="1">
        <w:r w:rsidR="00B6593C">
          <w:rPr>
            <w:noProof/>
            <w:lang w:eastAsia="de-DE"/>
          </w:rPr>
          <w:t>Merkx et al., 2021</w:t>
        </w:r>
      </w:hyperlink>
      <w:r w:rsidR="00973216">
        <w:rPr>
          <w:noProof/>
          <w:lang w:eastAsia="de-DE"/>
        </w:rPr>
        <w:t>)</w:t>
      </w:r>
      <w:r w:rsidR="00973216">
        <w:rPr>
          <w:lang w:eastAsia="de-DE"/>
        </w:rPr>
        <w:fldChar w:fldCharType="end"/>
      </w:r>
      <w:r w:rsidR="00973216">
        <w:rPr>
          <w:lang w:eastAsia="de-DE"/>
        </w:rPr>
        <w:t xml:space="preserve">. </w:t>
      </w:r>
      <w:r w:rsidR="00281110">
        <w:rPr>
          <w:lang w:eastAsia="de-DE"/>
        </w:rPr>
        <w:t xml:space="preserve">Alternatively, </w:t>
      </w:r>
      <w:r w:rsidR="007C4873">
        <w:rPr>
          <w:lang w:eastAsia="de-DE"/>
        </w:rPr>
        <w:t xml:space="preserve">co-oxidation of </w:t>
      </w:r>
      <w:r w:rsidR="00692D30">
        <w:rPr>
          <w:lang w:eastAsia="de-DE"/>
        </w:rPr>
        <w:t xml:space="preserve">fluorescent </w:t>
      </w:r>
      <w:r w:rsidR="00281110">
        <w:rPr>
          <w:lang w:eastAsia="de-DE"/>
        </w:rPr>
        <w:t xml:space="preserve">probes </w:t>
      </w:r>
      <w:r w:rsidR="00692D30">
        <w:rPr>
          <w:lang w:eastAsia="de-DE"/>
        </w:rPr>
        <w:fldChar w:fldCharType="begin">
          <w:fldData xml:space="preserve">PEVuZE5vdGU+PENpdGU+PEF1dGhvcj5PdTwvQXV0aG9yPjxZZWFyPjIwMDI8L1llYXI+PFJlY051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</w:fldData>
        </w:fldChar>
      </w:r>
      <w:r w:rsidR="002A79ED">
        <w:rPr>
          <w:lang w:eastAsia="de-DE"/>
        </w:rPr>
        <w:instrText xml:space="preserve"> ADDIN EN.CITE </w:instrText>
      </w:r>
      <w:r w:rsidR="002A79ED">
        <w:rPr>
          <w:lang w:eastAsia="de-DE"/>
        </w:rPr>
        <w:fldChar w:fldCharType="begin">
          <w:fldData xml:space="preserve">PEVuZE5vdGU+PENpdGU+PEF1dGhvcj5PdTwvQXV0aG9yPjxZZWFyPjIwMDI8L1llYXI+PFJlY051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</w:fldData>
        </w:fldChar>
      </w:r>
      <w:r w:rsidR="002A79ED">
        <w:rPr>
          <w:lang w:eastAsia="de-DE"/>
        </w:rPr>
        <w:instrText xml:space="preserve"> ADDIN EN.CITE.DATA </w:instrText>
      </w:r>
      <w:r w:rsidR="002A79ED">
        <w:rPr>
          <w:lang w:eastAsia="de-DE"/>
        </w:rPr>
      </w:r>
      <w:r w:rsidR="002A79ED">
        <w:rPr>
          <w:lang w:eastAsia="de-DE"/>
        </w:rPr>
        <w:fldChar w:fldCharType="end"/>
      </w:r>
      <w:r w:rsidR="00692D30">
        <w:rPr>
          <w:lang w:eastAsia="de-DE"/>
        </w:rPr>
      </w:r>
      <w:r w:rsidR="00692D30">
        <w:rPr>
          <w:lang w:eastAsia="de-DE"/>
        </w:rPr>
        <w:fldChar w:fldCharType="separate"/>
      </w:r>
      <w:r w:rsidR="00692D30">
        <w:rPr>
          <w:noProof/>
          <w:lang w:eastAsia="de-DE"/>
        </w:rPr>
        <w:t>(</w:t>
      </w:r>
      <w:hyperlink w:anchor="_ENREF_62" w:tooltip="Ou, 2002 #117" w:history="1">
        <w:r w:rsidR="00B6593C">
          <w:rPr>
            <w:noProof/>
            <w:lang w:eastAsia="de-DE"/>
          </w:rPr>
          <w:t>Ou et al., 2002</w:t>
        </w:r>
      </w:hyperlink>
      <w:r w:rsidR="00692D30">
        <w:rPr>
          <w:noProof/>
          <w:lang w:eastAsia="de-DE"/>
        </w:rPr>
        <w:t xml:space="preserve">; </w:t>
      </w:r>
      <w:hyperlink w:anchor="_ENREF_100" w:tooltip="Uotila, 1994 #116" w:history="1">
        <w:r w:rsidR="00B6593C">
          <w:rPr>
            <w:noProof/>
            <w:lang w:eastAsia="de-DE"/>
          </w:rPr>
          <w:t>Uotila, Kirkkola, Rorarius, Tuimala, &amp; Metsä-Ketelä, 1994</w:t>
        </w:r>
      </w:hyperlink>
      <w:r w:rsidR="00692D30">
        <w:rPr>
          <w:noProof/>
          <w:lang w:eastAsia="de-DE"/>
        </w:rPr>
        <w:t>)</w:t>
      </w:r>
      <w:r w:rsidR="00692D30">
        <w:rPr>
          <w:lang w:eastAsia="de-DE"/>
        </w:rPr>
        <w:fldChar w:fldCharType="end"/>
      </w:r>
      <w:r w:rsidR="00281110">
        <w:rPr>
          <w:lang w:eastAsia="de-DE"/>
        </w:rPr>
        <w:t xml:space="preserve"> </w:t>
      </w:r>
      <w:r w:rsidR="001930AC">
        <w:rPr>
          <w:lang w:eastAsia="de-DE"/>
        </w:rPr>
        <w:t>offer</w:t>
      </w:r>
      <w:r w:rsidR="00B3691E">
        <w:rPr>
          <w:lang w:eastAsia="de-DE"/>
        </w:rPr>
        <w:t>s</w:t>
      </w:r>
      <w:r w:rsidR="001930AC">
        <w:rPr>
          <w:lang w:eastAsia="de-DE"/>
        </w:rPr>
        <w:t xml:space="preserve"> an estimation </w:t>
      </w:r>
      <w:r w:rsidR="00B3691E">
        <w:rPr>
          <w:lang w:eastAsia="de-DE"/>
        </w:rPr>
        <w:t>o</w:t>
      </w:r>
      <w:r w:rsidR="001930AC">
        <w:rPr>
          <w:lang w:eastAsia="de-DE"/>
        </w:rPr>
        <w:t xml:space="preserve">f the total </w:t>
      </w:r>
      <w:r w:rsidR="00FF0B10">
        <w:rPr>
          <w:lang w:eastAsia="de-DE"/>
        </w:rPr>
        <w:t xml:space="preserve">radical </w:t>
      </w:r>
      <w:r w:rsidR="001930AC">
        <w:rPr>
          <w:lang w:eastAsia="de-DE"/>
        </w:rPr>
        <w:t>concentration without the specificity of spin traps</w:t>
      </w:r>
      <w:r w:rsidR="00692D30">
        <w:rPr>
          <w:lang w:eastAsia="de-DE"/>
        </w:rPr>
        <w:t xml:space="preserve">. </w:t>
      </w:r>
    </w:p>
    <w:p w14:paraId="3B116F59" w14:textId="572274F6" w:rsidR="0059746F" w:rsidRDefault="00D847D8" w:rsidP="002431E9">
      <w:pPr>
        <w:pStyle w:val="Heading3"/>
      </w:pPr>
      <w:r>
        <w:t>C</w:t>
      </w:r>
      <w:r w:rsidR="00CC3CC0">
        <w:t>ross-</w:t>
      </w:r>
      <w:r w:rsidR="007D458E">
        <w:t>reaction</w:t>
      </w:r>
      <w:r>
        <w:t xml:space="preserve"> rate constants</w:t>
      </w:r>
      <w:r w:rsidR="00373BA8">
        <w:t xml:space="preserve"> derived from self-reaction ones</w:t>
      </w:r>
    </w:p>
    <w:p w14:paraId="7669CC67" w14:textId="624745B9" w:rsidR="008F708A" w:rsidRDefault="000551AD" w:rsidP="00954804">
      <w:pPr>
        <w:rPr>
          <w:lang w:eastAsia="de-DE"/>
        </w:rPr>
      </w:pPr>
      <w:r>
        <w:rPr>
          <w:lang w:eastAsia="de-DE"/>
        </w:rPr>
        <w:t xml:space="preserve">The combinatorial mechanisms of </w:t>
      </w:r>
      <w:r w:rsidR="00037951">
        <w:rPr>
          <w:lang w:eastAsia="de-DE"/>
        </w:rPr>
        <w:t>cross-</w:t>
      </w:r>
      <w:r>
        <w:rPr>
          <w:lang w:eastAsia="de-DE"/>
        </w:rPr>
        <w:t xml:space="preserve">propagation and </w:t>
      </w:r>
      <w:r w:rsidR="00037951">
        <w:rPr>
          <w:lang w:eastAsia="de-DE"/>
        </w:rPr>
        <w:t>cross-</w:t>
      </w:r>
      <w:r>
        <w:rPr>
          <w:lang w:eastAsia="de-DE"/>
        </w:rPr>
        <w:t xml:space="preserve">termination </w:t>
      </w:r>
      <w:r w:rsidR="00037951">
        <w:rPr>
          <w:lang w:eastAsia="de-DE"/>
        </w:rPr>
        <w:t xml:space="preserve">reactions </w:t>
      </w:r>
      <w:r w:rsidR="001D47AF">
        <w:rPr>
          <w:lang w:eastAsia="de-DE"/>
        </w:rPr>
        <w:t xml:space="preserve">have been </w:t>
      </w:r>
      <w:r w:rsidR="006F6EA7">
        <w:rPr>
          <w:lang w:eastAsia="de-DE"/>
        </w:rPr>
        <w:t xml:space="preserve">investigated </w:t>
      </w:r>
      <w:r>
        <w:rPr>
          <w:lang w:eastAsia="de-DE"/>
        </w:rPr>
        <w:t>since the 1940s in various fields such as</w:t>
      </w:r>
      <w:r w:rsidR="006C2144">
        <w:rPr>
          <w:lang w:eastAsia="de-DE"/>
        </w:rPr>
        <w:t xml:space="preserve"> electron transfer, polymerization</w:t>
      </w:r>
      <w:r w:rsidR="00174939">
        <w:rPr>
          <w:lang w:eastAsia="de-DE"/>
        </w:rPr>
        <w:t>,</w:t>
      </w:r>
      <w:r w:rsidR="006C2144">
        <w:rPr>
          <w:lang w:eastAsia="de-DE"/>
        </w:rPr>
        <w:t xml:space="preserve"> and oxidati</w:t>
      </w:r>
      <w:r w:rsidR="006C2144" w:rsidRPr="006C2144">
        <w:rPr>
          <w:lang w:eastAsia="de-DE"/>
        </w:rPr>
        <w:t>on</w:t>
      </w:r>
      <w:r w:rsidR="00C660B2">
        <w:rPr>
          <w:lang w:eastAsia="de-DE"/>
        </w:rPr>
        <w:t xml:space="preserve">. </w:t>
      </w:r>
      <w:r w:rsidR="004B76F5" w:rsidRPr="006C2144">
        <w:rPr>
          <w:lang w:eastAsia="de-DE"/>
        </w:rPr>
        <w:t xml:space="preserve"> </w:t>
      </w:r>
      <w:r w:rsidR="001D47AF">
        <w:rPr>
          <w:lang w:eastAsia="de-DE"/>
        </w:rPr>
        <w:t xml:space="preserve">The </w:t>
      </w:r>
      <w:r w:rsidR="00182988">
        <w:rPr>
          <w:lang w:eastAsia="de-DE"/>
        </w:rPr>
        <w:t xml:space="preserve">relationships between cross-reaction and self-reaction rate constants </w:t>
      </w:r>
      <w:r w:rsidR="006F6EA7">
        <w:rPr>
          <w:lang w:eastAsia="de-DE"/>
        </w:rPr>
        <w:t xml:space="preserve">are </w:t>
      </w:r>
      <w:r w:rsidR="00FF0B10">
        <w:rPr>
          <w:lang w:eastAsia="de-DE"/>
        </w:rPr>
        <w:t xml:space="preserve">given </w:t>
      </w:r>
      <w:r w:rsidR="006F6EA7">
        <w:rPr>
          <w:lang w:eastAsia="de-DE"/>
        </w:rPr>
        <w:t>in</w:t>
      </w:r>
      <w:r w:rsidR="003A0DF6">
        <w:rPr>
          <w:lang w:eastAsia="de-DE"/>
        </w:rPr>
        <w:t xml:space="preserve"> Table 1</w:t>
      </w:r>
      <w:r w:rsidR="00B33A19" w:rsidRPr="006C2144">
        <w:rPr>
          <w:lang w:eastAsia="de-DE"/>
        </w:rPr>
        <w:t>.</w:t>
      </w:r>
    </w:p>
    <w:p w14:paraId="0C828AB4" w14:textId="0B0C0319" w:rsidR="009C250C" w:rsidRPr="002706EE" w:rsidRDefault="009C250C" w:rsidP="00083F61">
      <w:pPr>
        <w:pStyle w:val="Heading4"/>
        <w:rPr>
          <w:lang w:eastAsia="de-DE"/>
        </w:rPr>
      </w:pPr>
      <w:r w:rsidRPr="002706EE">
        <w:rPr>
          <w:lang w:eastAsia="de-DE"/>
        </w:rPr>
        <w:t>Cross-propagation rate constan</w:t>
      </w:r>
      <w:r w:rsidR="002706EE" w:rsidRPr="002706EE">
        <w:rPr>
          <w:lang w:eastAsia="de-DE"/>
        </w:rPr>
        <w:t>ts</w:t>
      </w:r>
    </w:p>
    <w:p w14:paraId="4211B932" w14:textId="2A1F4767" w:rsidR="000244B8" w:rsidRDefault="002706EE" w:rsidP="004353FD">
      <w:pPr>
        <w:rPr>
          <w:lang w:eastAsia="de-DE"/>
        </w:rPr>
      </w:pPr>
      <w:r>
        <w:rPr>
          <w:lang w:eastAsia="de-DE"/>
        </w:rPr>
        <w:t xml:space="preserve"> </w:t>
      </w:r>
      <w:hyperlink w:anchor="_ENREF_57" w:tooltip="Niki, 1969 #73" w:history="1">
        <w:r w:rsidR="00B6593C" w:rsidRPr="001B22C2">
          <w:rPr>
            <w:lang w:eastAsia="de-DE"/>
          </w:rPr>
          <w:fldChar w:fldCharType="begin"/>
        </w:r>
        <w:r w:rsidR="00B6593C" w:rsidRPr="001B22C2">
          <w:rPr>
            <w:lang w:eastAsia="de-DE"/>
          </w:rPr>
          <w:instrText xml:space="preserve"> ADDIN EN.CITE &lt;EndNote&gt;&lt;Cite AuthorYear="1"&gt;&lt;Author&gt;Niki&lt;/Author&gt;&lt;Year&gt;1969&lt;/Year&gt;&lt;RecNum&gt;73&lt;/RecNum&gt;&lt;DisplayText&gt;Niki, Kamiya, and Ohta (1969)&lt;/DisplayText&gt;&lt;record&gt;&lt;rec-number&gt;73&lt;/rec-number&gt;&lt;foreign-keys&gt;&lt;key app="EN" db-id="warsve5adt205qe20x3p0590xraa2es2zee0" timestamp="1656946722"&gt;73&lt;/key&gt;&lt;/foreign-keys&gt;&lt;ref-type name="Journal Article"&gt;17&lt;/ref-type&gt;&lt;contributors&gt;&lt;authors&gt;&lt;author&gt;Niki, E.&lt;/author&gt;&lt;author&gt;Kamiya, Y.&lt;/author&gt;&lt;author&gt;Ohta, N.&lt;/author&gt;&lt;/authors&gt;&lt;/contributors&gt;&lt;titles&gt;&lt;title&gt;Cooxidation of Hydrocarbons in Liquid Phase. VI. Reactivities of Hydrocarbons and Peroxy Radicals&lt;/title&gt;&lt;secondary-title&gt;Bulletin of the Chemical Society of Japan&lt;/secondary-title&gt;&lt;/titles&gt;&lt;periodical&gt;&lt;full-title&gt;Bulletin of the Chemical Society of Japan&lt;/full-title&gt;&lt;/periodical&gt;&lt;pages&gt;2312-2318&lt;/pages&gt;&lt;volume&gt;42&lt;/volume&gt;&lt;number&gt;8&lt;/number&gt;&lt;dates&gt;&lt;year&gt;1969&lt;/year&gt;&lt;/dates&gt;&lt;urls&gt;&lt;/urls&gt;&lt;/record&gt;&lt;/Cite&gt;&lt;/EndNote&gt;</w:instrText>
        </w:r>
        <w:r w:rsidR="00B6593C" w:rsidRPr="001B22C2">
          <w:rPr>
            <w:lang w:eastAsia="de-DE"/>
          </w:rPr>
          <w:fldChar w:fldCharType="separate"/>
        </w:r>
        <w:r w:rsidR="00B6593C" w:rsidRPr="001B22C2">
          <w:rPr>
            <w:noProof/>
            <w:lang w:eastAsia="de-DE"/>
          </w:rPr>
          <w:t>Niki, Kamiya, and Ohta (1969)</w:t>
        </w:r>
        <w:r w:rsidR="00B6593C" w:rsidRPr="001B22C2">
          <w:rPr>
            <w:lang w:eastAsia="de-DE"/>
          </w:rPr>
          <w:fldChar w:fldCharType="end"/>
        </w:r>
      </w:hyperlink>
      <w:r>
        <w:rPr>
          <w:lang w:eastAsia="de-DE"/>
        </w:rPr>
        <w:t xml:space="preserve"> showed that the </w:t>
      </w:r>
      <w:r w:rsidR="00B4264C">
        <w:rPr>
          <w:lang w:eastAsia="de-DE"/>
        </w:rPr>
        <w:t>structure of the peroxyl/alkoxyl radical could influence the rate of hydrogen abstraction due to steric effect</w:t>
      </w:r>
      <w:r w:rsidR="00832099">
        <w:rPr>
          <w:lang w:eastAsia="de-DE"/>
        </w:rPr>
        <w:t xml:space="preserve">s. </w:t>
      </w:r>
      <w:r w:rsidR="00174939">
        <w:rPr>
          <w:lang w:eastAsia="de-DE"/>
        </w:rPr>
        <w:t>However, these effects are negligible compared to</w:t>
      </w:r>
      <w:r w:rsidR="00886F27">
        <w:rPr>
          <w:lang w:eastAsia="de-DE"/>
        </w:rPr>
        <w:t xml:space="preserve"> the bond dissociation energy of hydrogen</w:t>
      </w:r>
      <w:r w:rsidR="00A56462">
        <w:rPr>
          <w:lang w:eastAsia="de-DE"/>
        </w:rPr>
        <w:t xml:space="preserve"> </w:t>
      </w:r>
      <w:r w:rsidR="00A56462">
        <w:rPr>
          <w:lang w:eastAsia="de-DE"/>
        </w:rPr>
        <w:fldChar w:fldCharType="begin"/>
      </w:r>
      <w:r w:rsidR="00A56462">
        <w:rPr>
          <w:lang w:eastAsia="de-DE"/>
        </w:rPr>
        <w:instrText xml:space="preserve"> ADDIN EN.CITE &lt;EndNote&gt;&lt;Cite&gt;&lt;Author&gt;Fatemi&lt;/Author&gt;&lt;Year&gt;1980&lt;/Year&gt;&lt;RecNum&gt;19&lt;/RecNum&gt;&lt;DisplayText&gt;(Fatemi &amp;amp; Hammond, 1980; Wong &amp;amp; Hammond, 1977)&lt;/DisplayText&gt;&lt;record&gt;&lt;rec-number&gt;19&lt;/rec-number&gt;&lt;foreign-keys&gt;&lt;key app="EN" db-id="warsve5adt205qe20x3p0590xraa2es2zee0" timestamp="1655281404"&gt;19&lt;/key&gt;&lt;/foreign-keys&gt;&lt;ref-type name="Journal Article"&gt;17&lt;/ref-type&gt;&lt;contributors&gt;&lt;authors&gt;&lt;author&gt;Fatemi, S. H.&lt;/author&gt;&lt;author&gt;Hammond, E. G.&lt;/author&gt;&lt;/authors&gt;&lt;/contributors&gt;&lt;titles&gt;&lt;title&gt;Analysis of oleate, linoleate and linolenate hydroperoxides in oxidized ester mixtures&lt;/title&gt;&lt;secondary-title&gt;Lipids&lt;/secondary-title&gt;&lt;/titles&gt;&lt;periodical&gt;&lt;full-title&gt;Lipids&lt;/full-title&gt;&lt;/periodical&gt;&lt;pages&gt;379-385&lt;/pages&gt;&lt;volume&gt;15&lt;/volume&gt;&lt;number&gt;5&lt;/number&gt;&lt;dates&gt;&lt;year&gt;1980&lt;/year&gt;&lt;pub-dates&gt;&lt;date&gt;1980/05/01&lt;/date&gt;&lt;/pub-dates&gt;&lt;/dates&gt;&lt;isbn&gt;1558-9307&lt;/isbn&gt;&lt;urls&gt;&lt;related-urls&gt;&lt;url&gt;https://doi.org/10.1007/BF02533555&lt;/url&gt;&lt;/related-urls&gt;&lt;/urls&gt;&lt;electronic-resource-num&gt;10.1007/BF02533555&lt;/electronic-resource-num&gt;&lt;/record&gt;&lt;/Cite&gt;&lt;Cite&gt;&lt;Author&gt;Wong&lt;/Author&gt;&lt;Year&gt;1977&lt;/Year&gt;&lt;RecNum&gt;100&lt;/RecNum&gt;&lt;record&gt;&lt;rec-number&gt;100&lt;/rec-number&gt;&lt;foreign-keys&gt;&lt;key app="EN" db-id="warsve5adt205qe20x3p0590xraa2es2zee0" timestamp="1660489309"&gt;100&lt;/key&gt;&lt;/foreign-keys&gt;&lt;ref-type name="Journal Article"&gt;17&lt;/ref-type&gt;&lt;contributors&gt;&lt;authors&gt;&lt;author&gt;Wong, W. D.&lt;/author&gt;&lt;author&gt;Hammond, E. G.&lt;/author&gt;&lt;/authors&gt;&lt;/contributors&gt;&lt;titles&gt;&lt;title&gt;Analysis of oleate and linoleate hydroperoxides in oxidized ester mixtures&lt;/title&gt;&lt;secondary-title&gt;Lipids&lt;/secondary-title&gt;&lt;/titles&gt;&lt;periodical&gt;&lt;full-title&gt;Lipids&lt;/full-title&gt;&lt;/periodical&gt;&lt;pages&gt;475-479&lt;/pages&gt;&lt;volume&gt;12&lt;/volume&gt;&lt;number&gt;6&lt;/number&gt;&lt;dates&gt;&lt;year&gt;1977&lt;/year&gt;&lt;/dates&gt;&lt;isbn&gt;0024-4201&lt;/isbn&gt;&lt;urls&gt;&lt;related-urls&gt;&lt;url&gt;https://aocs.onlinelibrary.wiley.com/doi/abs/10.1007/BF02535445&lt;/url&gt;&lt;/related-urls&gt;&lt;/urls&gt;&lt;electronic-resource-num&gt;https://doi.org/10.1007/BF02535445&lt;/electronic-resource-num&gt;&lt;/record&gt;&lt;/Cite&gt;&lt;/EndNote&gt;</w:instrText>
      </w:r>
      <w:r w:rsidR="00A56462">
        <w:rPr>
          <w:lang w:eastAsia="de-DE"/>
        </w:rPr>
        <w:fldChar w:fldCharType="separate"/>
      </w:r>
      <w:r w:rsidR="00A56462">
        <w:rPr>
          <w:noProof/>
          <w:lang w:eastAsia="de-DE"/>
        </w:rPr>
        <w:t>(</w:t>
      </w:r>
      <w:hyperlink w:anchor="_ENREF_22" w:tooltip="Fatemi, 1980 #19" w:history="1">
        <w:r w:rsidR="00B6593C">
          <w:rPr>
            <w:noProof/>
            <w:lang w:eastAsia="de-DE"/>
          </w:rPr>
          <w:t>Fatemi &amp; Hammond, 1980</w:t>
        </w:r>
      </w:hyperlink>
      <w:r w:rsidR="00A56462">
        <w:rPr>
          <w:noProof/>
          <w:lang w:eastAsia="de-DE"/>
        </w:rPr>
        <w:t xml:space="preserve">; </w:t>
      </w:r>
      <w:hyperlink w:anchor="_ENREF_108" w:tooltip="Wong, 1977 #100" w:history="1">
        <w:r w:rsidR="00B6593C">
          <w:rPr>
            <w:noProof/>
            <w:lang w:eastAsia="de-DE"/>
          </w:rPr>
          <w:t>Wong &amp; Hammond, 1977</w:t>
        </w:r>
      </w:hyperlink>
      <w:r w:rsidR="00A56462">
        <w:rPr>
          <w:noProof/>
          <w:lang w:eastAsia="de-DE"/>
        </w:rPr>
        <w:t>)</w:t>
      </w:r>
      <w:r w:rsidR="00A56462">
        <w:rPr>
          <w:lang w:eastAsia="de-DE"/>
        </w:rPr>
        <w:fldChar w:fldCharType="end"/>
      </w:r>
      <w:r w:rsidR="00886F27">
        <w:rPr>
          <w:lang w:eastAsia="de-DE"/>
        </w:rPr>
        <w:t xml:space="preserve">. </w:t>
      </w:r>
      <w:r w:rsidR="00FA12B4">
        <w:rPr>
          <w:lang w:eastAsia="de-DE"/>
        </w:rPr>
        <w:t xml:space="preserve">By considering that the nature of the hydrogen </w:t>
      </w:r>
      <w:r w:rsidR="00235385">
        <w:rPr>
          <w:lang w:eastAsia="de-DE"/>
        </w:rPr>
        <w:t>of the carrier</w:t>
      </w:r>
      <w:r w:rsidR="00FA12B4">
        <w:rPr>
          <w:lang w:eastAsia="de-DE"/>
        </w:rPr>
        <w:t xml:space="preserve"> </w:t>
      </w:r>
      <w:r w:rsidR="00886F27">
        <w:rPr>
          <w:lang w:eastAsia="de-DE"/>
        </w:rPr>
        <w:t xml:space="preserve"> </w:t>
      </w:r>
      <w:r w:rsidR="003C24EB" w:rsidRPr="003C24EB">
        <w:rPr>
          <w:position w:val="-14"/>
        </w:rPr>
        <w:object w:dxaOrig="499" w:dyaOrig="380" w14:anchorId="00DB07D1">
          <v:shape id="_x0000_i1049" type="#_x0000_t75" style="width:24.95pt;height:19.95pt" o:ole="">
            <v:imagedata r:id="rId57" o:title=""/>
          </v:shape>
          <o:OLEObject Type="Embed" ProgID="Equation.DSMT4" ShapeID="_x0000_i1049" DrawAspect="Content" ObjectID="_1800970827" r:id="rId58"/>
        </w:object>
      </w:r>
      <w:r w:rsidR="00FA12B4">
        <w:rPr>
          <w:lang w:eastAsia="de-DE"/>
        </w:rPr>
        <w:t xml:space="preserve"> </w:t>
      </w:r>
      <w:r w:rsidR="00863348">
        <w:rPr>
          <w:lang w:eastAsia="de-DE"/>
        </w:rPr>
        <w:t>(</w:t>
      </w:r>
      <w:r w:rsidR="004757F6">
        <w:rPr>
          <w:lang w:eastAsia="de-DE"/>
        </w:rPr>
        <w:t>scale 2</w:t>
      </w:r>
      <w:r w:rsidR="00863348">
        <w:rPr>
          <w:lang w:eastAsia="de-DE"/>
        </w:rPr>
        <w:t>) is the dominant factor, the</w:t>
      </w:r>
      <w:r w:rsidR="001A38B7">
        <w:rPr>
          <w:lang w:eastAsia="de-DE"/>
        </w:rPr>
        <w:t xml:space="preserve"> propagation reaction rate </w:t>
      </w:r>
      <w:r w:rsidR="004757F6">
        <w:rPr>
          <w:lang w:eastAsia="de-DE"/>
        </w:rPr>
        <w:t xml:space="preserve">constants </w:t>
      </w:r>
      <w:r w:rsidR="00FF0B10">
        <w:rPr>
          <w:lang w:eastAsia="de-DE"/>
        </w:rPr>
        <w:t xml:space="preserve">for </w:t>
      </w:r>
      <w:r w:rsidR="003C24EB" w:rsidRPr="003C24EB">
        <w:rPr>
          <w:position w:val="-12"/>
        </w:rPr>
        <w:object w:dxaOrig="680" w:dyaOrig="380" w14:anchorId="7FE668DA">
          <v:shape id="_x0000_i1050" type="#_x0000_t75" style="width:34.55pt;height:19.95pt" o:ole="">
            <v:imagedata r:id="rId59" o:title=""/>
          </v:shape>
          <o:OLEObject Type="Embed" ProgID="Equation.DSMT4" ShapeID="_x0000_i1050" DrawAspect="Content" ObjectID="_1800970828" r:id="rId60"/>
        </w:object>
      </w:r>
      <w:r w:rsidR="001A38B7">
        <w:rPr>
          <w:lang w:eastAsia="de-DE"/>
        </w:rPr>
        <w:t xml:space="preserve"> </w:t>
      </w:r>
      <w:r w:rsidR="004757F6">
        <w:rPr>
          <w:lang w:eastAsia="de-DE"/>
        </w:rPr>
        <w:t>and</w:t>
      </w:r>
      <w:r w:rsidR="001A38B7">
        <w:rPr>
          <w:lang w:eastAsia="de-DE"/>
        </w:rPr>
        <w:t xml:space="preserve"> </w:t>
      </w:r>
      <w:r w:rsidR="003C24EB" w:rsidRPr="003C24EB">
        <w:rPr>
          <w:position w:val="-12"/>
        </w:rPr>
        <w:object w:dxaOrig="499" w:dyaOrig="380" w14:anchorId="748FA20B">
          <v:shape id="_x0000_i1051" type="#_x0000_t75" style="width:24.95pt;height:19.95pt" o:ole="">
            <v:imagedata r:id="rId61" o:title=""/>
          </v:shape>
          <o:OLEObject Type="Embed" ProgID="Equation.DSMT4" ShapeID="_x0000_i1051" DrawAspect="Content" ObjectID="_1800970829" r:id="rId62"/>
        </w:object>
      </w:r>
      <w:r w:rsidR="001A38B7">
        <w:rPr>
          <w:lang w:eastAsia="de-DE"/>
        </w:rPr>
        <w:t xml:space="preserve"> become</w:t>
      </w:r>
      <w:r w:rsidR="00FF0B10">
        <w:rPr>
          <w:lang w:eastAsia="de-DE"/>
        </w:rPr>
        <w:t xml:space="preserve"> respectively</w:t>
      </w:r>
      <w:r w:rsidR="001A38B7">
        <w:rPr>
          <w:lang w:eastAsia="de-DE"/>
        </w:rPr>
        <w:t>:</w:t>
      </w:r>
    </w:p>
    <w:p w14:paraId="7187A1F9" w14:textId="5056E897" w:rsidR="000244B8" w:rsidRDefault="000244B8" w:rsidP="000244B8">
      <w:pPr>
        <w:pStyle w:val="MTDisplayEquation"/>
      </w:pPr>
      <w:r>
        <w:tab/>
      </w:r>
      <w:r w:rsidR="003C24EB" w:rsidRPr="003C24EB">
        <w:rPr>
          <w:position w:val="-14"/>
        </w:rPr>
        <w:object w:dxaOrig="999" w:dyaOrig="380" w14:anchorId="3A4C8C62">
          <v:shape id="_x0000_i1052" type="#_x0000_t75" style="width:50.6pt;height:19.95pt" o:ole="">
            <v:imagedata r:id="rId63" o:title=""/>
          </v:shape>
          <o:OLEObject Type="Embed" ProgID="Equation.DSMT4" ShapeID="_x0000_i1052" DrawAspect="Content" ObjectID="_1800970830" r:id="rId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874079"/>
      <w:r>
        <w:instrText>(</w:instrText>
      </w:r>
      <w:r w:rsidR="004D21C0">
        <w:rPr>
          <w:noProof/>
        </w:rPr>
        <w:fldChar w:fldCharType="begin"/>
      </w:r>
      <w:r w:rsidR="004D21C0">
        <w:rPr>
          <w:noProof/>
        </w:rPr>
        <w:instrText xml:space="preserve"> SEQ MTEqn \c \* Arabic \* MERGEFORMAT </w:instrText>
      </w:r>
      <w:r w:rsidR="004D21C0">
        <w:rPr>
          <w:noProof/>
        </w:rPr>
        <w:fldChar w:fldCharType="separate"/>
      </w:r>
      <w:r w:rsidR="00CA5B27">
        <w:rPr>
          <w:noProof/>
        </w:rPr>
        <w:instrText>2</w:instrText>
      </w:r>
      <w:r w:rsidR="004D21C0">
        <w:rPr>
          <w:noProof/>
        </w:rPr>
        <w:fldChar w:fldCharType="end"/>
      </w:r>
      <w:r>
        <w:instrText>)</w:instrText>
      </w:r>
      <w:bookmarkEnd w:id="19"/>
      <w:r>
        <w:fldChar w:fldCharType="end"/>
      </w:r>
    </w:p>
    <w:p w14:paraId="27B405B3" w14:textId="52F0FAD0" w:rsidR="000244B8" w:rsidRDefault="000244B8" w:rsidP="00954804">
      <w:pPr>
        <w:rPr>
          <w:lang w:eastAsia="de-DE"/>
        </w:rPr>
      </w:pPr>
      <w:r>
        <w:rPr>
          <w:lang w:eastAsia="de-DE"/>
        </w:rPr>
        <w:t>and</w:t>
      </w:r>
    </w:p>
    <w:p w14:paraId="73272257" w14:textId="6595EB53" w:rsidR="000244B8" w:rsidRDefault="000244B8" w:rsidP="00D638B3">
      <w:pPr>
        <w:pStyle w:val="MTDisplayEquation"/>
      </w:pPr>
      <w:r>
        <w:tab/>
      </w:r>
      <w:r w:rsidR="003C24EB" w:rsidRPr="003C24EB">
        <w:rPr>
          <w:position w:val="-14"/>
        </w:rPr>
        <w:object w:dxaOrig="940" w:dyaOrig="380" w14:anchorId="68EBE5E4">
          <v:shape id="_x0000_i1053" type="#_x0000_t75" style="width:47.75pt;height:19.95pt" o:ole="">
            <v:imagedata r:id="rId65" o:title=""/>
          </v:shape>
          <o:OLEObject Type="Embed" ProgID="Equation.DSMT4" ShapeID="_x0000_i1053" DrawAspect="Content" ObjectID="_1800970831" r:id="rId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0" w:name="ZEqnNum525318"/>
      <w:r>
        <w:instrText>(</w:instrText>
      </w:r>
      <w:r w:rsidR="004D21C0">
        <w:rPr>
          <w:noProof/>
        </w:rPr>
        <w:fldChar w:fldCharType="begin"/>
      </w:r>
      <w:r w:rsidR="004D21C0">
        <w:rPr>
          <w:noProof/>
        </w:rPr>
        <w:instrText xml:space="preserve"> SEQ MTEqn \c \* Arabic \* MERGEFORMAT </w:instrText>
      </w:r>
      <w:r w:rsidR="004D21C0">
        <w:rPr>
          <w:noProof/>
        </w:rPr>
        <w:fldChar w:fldCharType="separate"/>
      </w:r>
      <w:r w:rsidR="00CA5B27">
        <w:rPr>
          <w:noProof/>
        </w:rPr>
        <w:instrText>3</w:instrText>
      </w:r>
      <w:r w:rsidR="004D21C0">
        <w:rPr>
          <w:noProof/>
        </w:rPr>
        <w:fldChar w:fldCharType="end"/>
      </w:r>
      <w:r>
        <w:instrText>)</w:instrText>
      </w:r>
      <w:bookmarkEnd w:id="20"/>
      <w:r>
        <w:fldChar w:fldCharType="end"/>
      </w:r>
    </w:p>
    <w:p w14:paraId="051CAAEF" w14:textId="169890F1" w:rsidR="008C582F" w:rsidRPr="002706EE" w:rsidRDefault="008C582F" w:rsidP="00083F61">
      <w:pPr>
        <w:pStyle w:val="Heading4"/>
        <w:rPr>
          <w:lang w:eastAsia="de-DE"/>
        </w:rPr>
      </w:pPr>
      <w:r w:rsidRPr="002706EE">
        <w:rPr>
          <w:lang w:eastAsia="de-DE"/>
        </w:rPr>
        <w:t>Cross-</w:t>
      </w:r>
      <w:r>
        <w:rPr>
          <w:lang w:eastAsia="de-DE"/>
        </w:rPr>
        <w:t>termination</w:t>
      </w:r>
      <w:r w:rsidRPr="002706EE">
        <w:rPr>
          <w:lang w:eastAsia="de-DE"/>
        </w:rPr>
        <w:t xml:space="preserve"> rate constants</w:t>
      </w:r>
    </w:p>
    <w:p w14:paraId="7E0C940F" w14:textId="199325F4" w:rsidR="00B9487A" w:rsidRDefault="008E6174" w:rsidP="00691E7B">
      <w:pPr>
        <w:rPr>
          <w:lang w:eastAsia="fr-FR" w:bidi="hi-IN"/>
        </w:rPr>
      </w:pPr>
      <w:r>
        <w:rPr>
          <w:lang w:eastAsia="de-DE"/>
        </w:rPr>
        <w:t xml:space="preserve"> </w:t>
      </w:r>
      <w:r w:rsidR="009612B1">
        <w:rPr>
          <w:lang w:eastAsia="de-DE"/>
        </w:rPr>
        <w:t>The r</w:t>
      </w:r>
      <w:r w:rsidR="002663B7">
        <w:rPr>
          <w:lang w:eastAsia="de-DE"/>
        </w:rPr>
        <w:t>ecombination</w:t>
      </w:r>
      <w:r w:rsidR="00B9487D">
        <w:rPr>
          <w:lang w:eastAsia="de-DE"/>
        </w:rPr>
        <w:t xml:space="preserve"> </w:t>
      </w:r>
      <w:r w:rsidR="009612B1">
        <w:rPr>
          <w:lang w:eastAsia="de-DE"/>
        </w:rPr>
        <w:t xml:space="preserve">of </w:t>
      </w:r>
      <w:r w:rsidR="00B9487D">
        <w:rPr>
          <w:lang w:eastAsia="de-DE"/>
        </w:rPr>
        <w:t xml:space="preserve">peroxyl </w:t>
      </w:r>
      <w:r w:rsidR="00835AE9">
        <w:rPr>
          <w:lang w:eastAsia="de-DE"/>
        </w:rPr>
        <w:t>and alkyl radicals</w:t>
      </w:r>
      <w:r w:rsidR="00B75913">
        <w:rPr>
          <w:lang w:eastAsia="de-DE"/>
        </w:rPr>
        <w:t xml:space="preserve"> </w:t>
      </w:r>
      <w:r w:rsidR="009612B1">
        <w:rPr>
          <w:lang w:eastAsia="de-DE"/>
        </w:rPr>
        <w:t xml:space="preserve">is so </w:t>
      </w:r>
      <w:r w:rsidR="0041030D">
        <w:rPr>
          <w:lang w:eastAsia="de-DE"/>
        </w:rPr>
        <w:t>favorable</w:t>
      </w:r>
      <w:r w:rsidR="009612B1">
        <w:rPr>
          <w:lang w:eastAsia="de-DE"/>
        </w:rPr>
        <w:t xml:space="preserve"> </w:t>
      </w:r>
      <w:r w:rsidR="0041030D">
        <w:rPr>
          <w:lang w:eastAsia="de-DE"/>
        </w:rPr>
        <w:t xml:space="preserve">that it occurs </w:t>
      </w:r>
      <w:r w:rsidR="00FF0B10">
        <w:rPr>
          <w:lang w:eastAsia="de-DE"/>
        </w:rPr>
        <w:t xml:space="preserve">at </w:t>
      </w:r>
      <w:r w:rsidR="00ED78B3">
        <w:rPr>
          <w:lang w:eastAsia="de-DE"/>
        </w:rPr>
        <w:t xml:space="preserve">very </w:t>
      </w:r>
      <w:r w:rsidR="0041030D">
        <w:rPr>
          <w:lang w:eastAsia="de-DE"/>
        </w:rPr>
        <w:t xml:space="preserve">low </w:t>
      </w:r>
      <w:r w:rsidR="0075638F">
        <w:rPr>
          <w:lang w:eastAsia="de-DE"/>
        </w:rPr>
        <w:t xml:space="preserve">concentrations </w:t>
      </w:r>
      <w:r w:rsidR="00FF0B10">
        <w:rPr>
          <w:lang w:eastAsia="de-DE"/>
        </w:rPr>
        <w:t>(below detection limits)</w:t>
      </w:r>
      <w:r w:rsidR="00B75913">
        <w:rPr>
          <w:lang w:eastAsia="de-DE"/>
        </w:rPr>
        <w:t>.</w:t>
      </w:r>
      <w:r w:rsidR="0075638F">
        <w:rPr>
          <w:lang w:eastAsia="de-DE"/>
        </w:rPr>
        <w:t xml:space="preserve"> </w:t>
      </w:r>
      <w:r w:rsidR="00FF0B10">
        <w:rPr>
          <w:lang w:eastAsia="de-DE"/>
        </w:rPr>
        <w:t xml:space="preserve">In </w:t>
      </w:r>
      <w:r w:rsidR="006F483C">
        <w:rPr>
          <w:lang w:eastAsia="de-DE"/>
        </w:rPr>
        <w:t xml:space="preserve">The </w:t>
      </w:r>
      <w:r w:rsidR="004167AF">
        <w:rPr>
          <w:lang w:eastAsia="de-DE"/>
        </w:rPr>
        <w:t>Supplementary</w:t>
      </w:r>
      <w:r w:rsidR="006F483C">
        <w:rPr>
          <w:lang w:eastAsia="de-DE"/>
        </w:rPr>
        <w:t xml:space="preserve"> </w:t>
      </w:r>
      <w:r w:rsidR="004167AF">
        <w:rPr>
          <w:lang w:eastAsia="de-DE"/>
        </w:rPr>
        <w:t>Materia</w:t>
      </w:r>
      <w:r w:rsidR="004167AF" w:rsidRPr="004167AF">
        <w:rPr>
          <w:lang w:eastAsia="de-DE"/>
        </w:rPr>
        <w:t>l</w:t>
      </w:r>
      <w:r w:rsidR="006F483C" w:rsidRPr="004167AF">
        <w:rPr>
          <w:lang w:eastAsia="de-DE"/>
        </w:rPr>
        <w:t xml:space="preserve"> </w:t>
      </w:r>
      <w:r w:rsidR="004167AF" w:rsidRPr="004167AF">
        <w:rPr>
          <w:lang w:eastAsia="de-DE"/>
        </w:rPr>
        <w:t>S3</w:t>
      </w:r>
      <w:r w:rsidR="004167AF">
        <w:rPr>
          <w:lang w:eastAsia="de-DE"/>
        </w:rPr>
        <w:t>-4</w:t>
      </w:r>
      <w:r w:rsidR="006F483C">
        <w:rPr>
          <w:lang w:eastAsia="de-DE"/>
        </w:rPr>
        <w:t xml:space="preserve"> </w:t>
      </w:r>
      <w:r w:rsidR="00FF0B10">
        <w:rPr>
          <w:lang w:eastAsia="de-DE"/>
        </w:rPr>
        <w:t xml:space="preserve">it is shown </w:t>
      </w:r>
      <w:r w:rsidR="006F483C">
        <w:rPr>
          <w:lang w:eastAsia="de-DE"/>
        </w:rPr>
        <w:t>that</w:t>
      </w:r>
      <w:r w:rsidR="002925F0">
        <w:rPr>
          <w:lang w:eastAsia="de-DE"/>
        </w:rPr>
        <w:t xml:space="preserve"> cross-termination reaction </w:t>
      </w:r>
      <w:r w:rsidR="0046536C">
        <w:rPr>
          <w:lang w:eastAsia="de-DE"/>
        </w:rPr>
        <w:t xml:space="preserve">rates are proportional to the geometric mean of </w:t>
      </w:r>
      <w:r w:rsidR="0008676F">
        <w:rPr>
          <w:lang w:eastAsia="de-DE"/>
        </w:rPr>
        <w:t xml:space="preserve">self-reaction rates. </w:t>
      </w:r>
      <w:r w:rsidR="00A325CD">
        <w:rPr>
          <w:lang w:eastAsia="de-DE"/>
        </w:rPr>
        <w:t xml:space="preserve">This kinetic feature is </w:t>
      </w:r>
      <w:r w:rsidR="00733E79">
        <w:rPr>
          <w:lang w:eastAsia="de-DE"/>
        </w:rPr>
        <w:t>a mathematical property</w:t>
      </w:r>
      <w:r w:rsidR="00E57B15">
        <w:rPr>
          <w:lang w:eastAsia="de-DE"/>
        </w:rPr>
        <w:t>:</w:t>
      </w:r>
      <w:r w:rsidR="00733E79">
        <w:rPr>
          <w:lang w:eastAsia="de-DE"/>
        </w:rPr>
        <w:t xml:space="preserve"> each reaction rate shares a </w:t>
      </w:r>
      <w:r w:rsidR="00E57B15">
        <w:rPr>
          <w:lang w:eastAsia="de-DE"/>
        </w:rPr>
        <w:t>concentration with the</w:t>
      </w:r>
      <w:r w:rsidR="00733E79">
        <w:rPr>
          <w:lang w:eastAsia="de-DE"/>
        </w:rPr>
        <w:t xml:space="preserve"> </w:t>
      </w:r>
      <w:r w:rsidR="00E57B15">
        <w:rPr>
          <w:lang w:eastAsia="de-DE"/>
        </w:rPr>
        <w:t xml:space="preserve">same </w:t>
      </w:r>
      <w:r w:rsidR="00437367">
        <w:rPr>
          <w:lang w:eastAsia="de-DE"/>
        </w:rPr>
        <w:t xml:space="preserve">stoichiometric coefficient. </w:t>
      </w:r>
      <w:r w:rsidR="00F60FD4">
        <w:rPr>
          <w:lang w:eastAsia="de-DE"/>
        </w:rPr>
        <w:t>T</w:t>
      </w:r>
      <w:r w:rsidR="004D46C0">
        <w:rPr>
          <w:lang w:eastAsia="de-DE"/>
        </w:rPr>
        <w:t>he geometric mean rule</w:t>
      </w:r>
      <w:r w:rsidR="00B31BE2">
        <w:rPr>
          <w:lang w:eastAsia="de-DE"/>
        </w:rPr>
        <w:t xml:space="preserve"> </w:t>
      </w:r>
      <w:r w:rsidR="00F60FD4">
        <w:rPr>
          <w:lang w:eastAsia="de-DE"/>
        </w:rPr>
        <w:t xml:space="preserve">is commonly used </w:t>
      </w:r>
      <w:r w:rsidR="00B31BE2">
        <w:rPr>
          <w:lang w:eastAsia="de-DE"/>
        </w:rPr>
        <w:t>for</w:t>
      </w:r>
      <w:r w:rsidR="003546EE">
        <w:rPr>
          <w:lang w:eastAsia="de-DE"/>
        </w:rPr>
        <w:t xml:space="preserve"> co-polymerization and electron transfer reactions </w:t>
      </w:r>
      <w:r w:rsidR="00DF46E1">
        <w:rPr>
          <w:lang w:eastAsia="de-DE"/>
        </w:rPr>
        <w:t>(see</w:t>
      </w:r>
      <w:r w:rsidR="003A0DF6">
        <w:rPr>
          <w:lang w:eastAsia="de-DE"/>
        </w:rPr>
        <w:t xml:space="preserve"> Table 1</w:t>
      </w:r>
      <w:r w:rsidR="00DF46E1">
        <w:rPr>
          <w:lang w:eastAsia="de-DE"/>
        </w:rPr>
        <w:t>)</w:t>
      </w:r>
      <w:r w:rsidR="00955C68">
        <w:rPr>
          <w:lang w:eastAsia="de-DE"/>
        </w:rPr>
        <w:t>.</w:t>
      </w:r>
      <w:r w:rsidR="00691E7B">
        <w:rPr>
          <w:lang w:eastAsia="de-DE"/>
        </w:rPr>
        <w:t xml:space="preserve"> It implies that </w:t>
      </w:r>
      <w:r w:rsidR="00B9487D">
        <w:rPr>
          <w:lang w:eastAsia="fr-FR" w:bidi="hi-IN"/>
        </w:rPr>
        <w:t>the cross</w:t>
      </w:r>
      <w:r w:rsidR="0028456A">
        <w:rPr>
          <w:lang w:eastAsia="fr-FR" w:bidi="hi-IN"/>
        </w:rPr>
        <w:t>-</w:t>
      </w:r>
      <w:r w:rsidR="003546EE">
        <w:rPr>
          <w:lang w:eastAsia="fr-FR" w:bidi="hi-IN"/>
        </w:rPr>
        <w:t>reaction rate</w:t>
      </w:r>
      <w:r w:rsidR="009E3706">
        <w:rPr>
          <w:lang w:eastAsia="fr-FR" w:bidi="hi-IN"/>
        </w:rPr>
        <w:t xml:space="preserve"> between </w:t>
      </w:r>
      <w:r w:rsidR="003C24EB" w:rsidRPr="003C24EB">
        <w:rPr>
          <w:position w:val="-12"/>
        </w:rPr>
        <w:object w:dxaOrig="680" w:dyaOrig="380" w14:anchorId="34DECA06">
          <v:shape id="_x0000_i1054" type="#_x0000_t75" style="width:34.55pt;height:19.95pt" o:ole="">
            <v:imagedata r:id="rId67" o:title=""/>
          </v:shape>
          <o:OLEObject Type="Embed" ProgID="Equation.DSMT4" ShapeID="_x0000_i1054" DrawAspect="Content" ObjectID="_1800970832" r:id="rId68"/>
        </w:object>
      </w:r>
      <w:r w:rsidR="009E3706">
        <w:rPr>
          <w:lang w:eastAsia="fr-FR" w:bidi="hi-IN"/>
        </w:rPr>
        <w:t xml:space="preserve"> and </w:t>
      </w:r>
      <w:r w:rsidR="003C24EB" w:rsidRPr="003C24EB">
        <w:rPr>
          <w:position w:val="-14"/>
        </w:rPr>
        <w:object w:dxaOrig="700" w:dyaOrig="400" w14:anchorId="0FC48C03">
          <v:shape id="_x0000_i1055" type="#_x0000_t75" style="width:34.55pt;height:19.95pt" o:ole="">
            <v:imagedata r:id="rId69" o:title=""/>
          </v:shape>
          <o:OLEObject Type="Embed" ProgID="Equation.DSMT4" ShapeID="_x0000_i1055" DrawAspect="Content" ObjectID="_1800970833" r:id="rId70"/>
        </w:object>
      </w:r>
      <w:r w:rsidR="009E3706">
        <w:rPr>
          <w:lang w:eastAsia="fr-FR" w:bidi="hi-IN"/>
        </w:rPr>
        <w:t xml:space="preserve"> </w:t>
      </w:r>
      <w:r w:rsidR="0094185F">
        <w:rPr>
          <w:lang w:eastAsia="fr-FR" w:bidi="hi-IN"/>
        </w:rPr>
        <w:t>,</w:t>
      </w:r>
      <w:r w:rsidR="00835AE9">
        <w:rPr>
          <w:lang w:eastAsia="fr-FR" w:bidi="hi-IN"/>
        </w:rPr>
        <w:t xml:space="preserve"> between </w:t>
      </w:r>
      <w:r w:rsidR="003C24EB" w:rsidRPr="003C24EB">
        <w:rPr>
          <w:position w:val="-12"/>
        </w:rPr>
        <w:object w:dxaOrig="320" w:dyaOrig="380" w14:anchorId="617C5E2E">
          <v:shape id="_x0000_i1056" type="#_x0000_t75" style="width:15.7pt;height:19.95pt" o:ole="">
            <v:imagedata r:id="rId71" o:title=""/>
          </v:shape>
          <o:OLEObject Type="Embed" ProgID="Equation.DSMT4" ShapeID="_x0000_i1056" DrawAspect="Content" ObjectID="_1800970834" r:id="rId72"/>
        </w:object>
      </w:r>
      <w:r w:rsidR="00835AE9">
        <w:rPr>
          <w:lang w:eastAsia="fr-FR" w:bidi="hi-IN"/>
        </w:rPr>
        <w:t xml:space="preserve">and </w:t>
      </w:r>
      <w:r w:rsidR="003C24EB" w:rsidRPr="003C24EB">
        <w:rPr>
          <w:position w:val="-14"/>
        </w:rPr>
        <w:object w:dxaOrig="360" w:dyaOrig="400" w14:anchorId="62FF6B42">
          <v:shape id="_x0000_i1057" type="#_x0000_t75" style="width:18.9pt;height:19.95pt" o:ole="">
            <v:imagedata r:id="rId73" o:title=""/>
          </v:shape>
          <o:OLEObject Type="Embed" ProgID="Equation.DSMT4" ShapeID="_x0000_i1057" DrawAspect="Content" ObjectID="_1800970835" r:id="rId74"/>
        </w:object>
      </w:r>
      <w:r w:rsidR="0094185F">
        <w:t xml:space="preserve">, or between </w:t>
      </w:r>
      <w:r w:rsidR="003C24EB" w:rsidRPr="003C24EB">
        <w:rPr>
          <w:position w:val="-12"/>
        </w:rPr>
        <w:object w:dxaOrig="260" w:dyaOrig="380" w14:anchorId="321334A1">
          <v:shape id="_x0000_i1058" type="#_x0000_t75" style="width:12.5pt;height:19.95pt" o:ole="">
            <v:imagedata r:id="rId75" o:title=""/>
          </v:shape>
          <o:OLEObject Type="Embed" ProgID="Equation.DSMT4" ShapeID="_x0000_i1058" DrawAspect="Content" ObjectID="_1800970836" r:id="rId76"/>
        </w:object>
      </w:r>
      <w:r w:rsidR="0094185F">
        <w:t xml:space="preserve"> and </w:t>
      </w:r>
      <w:r w:rsidR="003C24EB" w:rsidRPr="003C24EB">
        <w:rPr>
          <w:position w:val="-14"/>
        </w:rPr>
        <w:object w:dxaOrig="700" w:dyaOrig="400" w14:anchorId="647FF184">
          <v:shape id="_x0000_i1059" type="#_x0000_t75" style="width:34.55pt;height:19.95pt" o:ole="">
            <v:imagedata r:id="rId77" o:title=""/>
          </v:shape>
          <o:OLEObject Type="Embed" ProgID="Equation.DSMT4" ShapeID="_x0000_i1059" DrawAspect="Content" ObjectID="_1800970837" r:id="rId78"/>
        </w:object>
      </w:r>
      <w:r w:rsidR="0094185F">
        <w:t xml:space="preserve"> </w:t>
      </w:r>
      <w:r w:rsidR="00835AE9">
        <w:rPr>
          <w:lang w:eastAsia="fr-FR" w:bidi="hi-IN"/>
        </w:rPr>
        <w:t xml:space="preserve"> </w:t>
      </w:r>
      <w:r w:rsidR="000A0DA2">
        <w:rPr>
          <w:lang w:eastAsia="fr-FR" w:bidi="hi-IN"/>
        </w:rPr>
        <w:t>reads</w:t>
      </w:r>
      <w:r w:rsidR="001115CD">
        <w:rPr>
          <w:lang w:eastAsia="fr-FR" w:bidi="hi-IN"/>
        </w:rPr>
        <w:t>:</w:t>
      </w:r>
    </w:p>
    <w:p w14:paraId="2C53C719" w14:textId="41540C22" w:rsidR="001115CD" w:rsidRDefault="001115CD" w:rsidP="001115CD">
      <w:pPr>
        <w:pStyle w:val="MTDisplayEquation"/>
      </w:pPr>
      <w:r>
        <w:tab/>
      </w:r>
      <w:r w:rsidR="003C24EB" w:rsidRPr="003C24EB">
        <w:rPr>
          <w:position w:val="-16"/>
        </w:rPr>
        <w:object w:dxaOrig="1820" w:dyaOrig="440" w14:anchorId="2FE2D282">
          <v:shape id="_x0000_i1060" type="#_x0000_t75" style="width:91.95pt;height:21.4pt" o:ole="">
            <v:imagedata r:id="rId79" o:title=""/>
          </v:shape>
          <o:OLEObject Type="Embed" ProgID="Equation.DSMT4" ShapeID="_x0000_i1060" DrawAspect="Content" ObjectID="_1800970838" r:id="rId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1" w:name="ZEqnNum264705"/>
      <w:r>
        <w:instrText>(</w:instrText>
      </w:r>
      <w:r w:rsidR="004F64C6">
        <w:rPr>
          <w:noProof/>
        </w:rPr>
        <w:fldChar w:fldCharType="begin"/>
      </w:r>
      <w:r w:rsidR="004F64C6">
        <w:rPr>
          <w:noProof/>
        </w:rPr>
        <w:instrText xml:space="preserve"> SEQ MTEqn \c \* Arabic \* MERGEFORMAT </w:instrText>
      </w:r>
      <w:r w:rsidR="004F64C6">
        <w:rPr>
          <w:noProof/>
        </w:rPr>
        <w:fldChar w:fldCharType="separate"/>
      </w:r>
      <w:r w:rsidR="00CA5B27">
        <w:rPr>
          <w:noProof/>
        </w:rPr>
        <w:instrText>4</w:instrText>
      </w:r>
      <w:r w:rsidR="004F64C6">
        <w:rPr>
          <w:noProof/>
        </w:rPr>
        <w:fldChar w:fldCharType="end"/>
      </w:r>
      <w:r>
        <w:instrText>)</w:instrText>
      </w:r>
      <w:bookmarkEnd w:id="21"/>
      <w:r>
        <w:fldChar w:fldCharType="end"/>
      </w:r>
    </w:p>
    <w:p w14:paraId="14BA0C1B" w14:textId="3F98BAB9" w:rsidR="00F447C4" w:rsidRDefault="001115CD" w:rsidP="00954804">
      <w:pPr>
        <w:rPr>
          <w:lang w:eastAsia="fr-FR" w:bidi="hi-IN"/>
        </w:rPr>
      </w:pPr>
      <w:r>
        <w:rPr>
          <w:lang w:eastAsia="fr-FR" w:bidi="hi-IN"/>
        </w:rPr>
        <w:t xml:space="preserve">where </w:t>
      </w:r>
      <w:r w:rsidR="003C24EB" w:rsidRPr="003C24EB">
        <w:rPr>
          <w:position w:val="-14"/>
        </w:rPr>
        <w:object w:dxaOrig="320" w:dyaOrig="380" w14:anchorId="389B0899">
          <v:shape id="_x0000_i1061" type="#_x0000_t75" style="width:15.7pt;height:19.95pt" o:ole="">
            <v:imagedata r:id="rId81" o:title=""/>
          </v:shape>
          <o:OLEObject Type="Embed" ProgID="Equation.DSMT4" ShapeID="_x0000_i1061" DrawAspect="Content" ObjectID="_1800970839" r:id="rId82"/>
        </w:object>
      </w:r>
      <w:r w:rsidR="009E3706">
        <w:rPr>
          <w:lang w:eastAsia="fr-FR" w:bidi="hi-IN"/>
        </w:rPr>
        <w:t xml:space="preserve"> and </w:t>
      </w:r>
      <w:r w:rsidR="003C24EB" w:rsidRPr="003C24EB">
        <w:rPr>
          <w:position w:val="-14"/>
        </w:rPr>
        <w:object w:dxaOrig="360" w:dyaOrig="380" w14:anchorId="5F7C1E8E">
          <v:shape id="_x0000_i1062" type="#_x0000_t75" style="width:18.9pt;height:19.95pt" o:ole="">
            <v:imagedata r:id="rId83" o:title=""/>
          </v:shape>
          <o:OLEObject Type="Embed" ProgID="Equation.DSMT4" ShapeID="_x0000_i1062" DrawAspect="Content" ObjectID="_1800970840" r:id="rId84"/>
        </w:object>
      </w:r>
      <w:r w:rsidR="009E3706">
        <w:rPr>
          <w:lang w:eastAsia="fr-FR" w:bidi="hi-IN"/>
        </w:rPr>
        <w:t xml:space="preserve"> </w:t>
      </w:r>
      <w:r w:rsidR="00F447C4">
        <w:rPr>
          <w:lang w:eastAsia="fr-FR" w:bidi="hi-IN"/>
        </w:rPr>
        <w:t xml:space="preserve">are </w:t>
      </w:r>
      <w:r w:rsidR="009E3706">
        <w:rPr>
          <w:lang w:eastAsia="fr-FR" w:bidi="hi-IN"/>
        </w:rPr>
        <w:t>the reaction rate</w:t>
      </w:r>
      <w:r w:rsidR="0094185F">
        <w:rPr>
          <w:lang w:eastAsia="fr-FR" w:bidi="hi-IN"/>
        </w:rPr>
        <w:t xml:space="preserve"> constants</w:t>
      </w:r>
      <w:r w:rsidR="009E3706">
        <w:rPr>
          <w:lang w:eastAsia="fr-FR" w:bidi="hi-IN"/>
        </w:rPr>
        <w:t xml:space="preserve"> of termination between two</w:t>
      </w:r>
      <w:r w:rsidR="001D483F">
        <w:rPr>
          <w:lang w:eastAsia="fr-FR" w:bidi="hi-IN"/>
        </w:rPr>
        <w:t xml:space="preserve"> similar radicals</w:t>
      </w:r>
      <w:r w:rsidR="009E3706">
        <w:rPr>
          <w:lang w:eastAsia="fr-FR" w:bidi="hi-IN"/>
        </w:rPr>
        <w:t xml:space="preserve"> </w:t>
      </w:r>
      <w:r w:rsidR="003C24EB" w:rsidRPr="003C24EB">
        <w:rPr>
          <w:position w:val="-12"/>
        </w:rPr>
        <w:object w:dxaOrig="680" w:dyaOrig="380" w14:anchorId="0AEC8ED1">
          <v:shape id="_x0000_i1063" type="#_x0000_t75" style="width:34.55pt;height:19.95pt" o:ole="">
            <v:imagedata r:id="rId85" o:title=""/>
          </v:shape>
          <o:OLEObject Type="Embed" ProgID="Equation.DSMT4" ShapeID="_x0000_i1063" DrawAspect="Content" ObjectID="_1800970841" r:id="rId86"/>
        </w:object>
      </w:r>
      <w:r w:rsidR="001D483F">
        <w:rPr>
          <w:lang w:eastAsia="fr-FR" w:bidi="hi-IN"/>
        </w:rPr>
        <w:t xml:space="preserve">, </w:t>
      </w:r>
      <w:r w:rsidR="009E3706">
        <w:rPr>
          <w:lang w:eastAsia="fr-FR" w:bidi="hi-IN"/>
        </w:rPr>
        <w:t xml:space="preserve"> </w:t>
      </w:r>
      <w:r w:rsidR="003C24EB" w:rsidRPr="003C24EB">
        <w:rPr>
          <w:position w:val="-14"/>
        </w:rPr>
        <w:object w:dxaOrig="700" w:dyaOrig="400" w14:anchorId="5315592A">
          <v:shape id="_x0000_i1064" type="#_x0000_t75" style="width:34.55pt;height:19.95pt" o:ole="">
            <v:imagedata r:id="rId87" o:title=""/>
          </v:shape>
          <o:OLEObject Type="Embed" ProgID="Equation.DSMT4" ShapeID="_x0000_i1064" DrawAspect="Content" ObjectID="_1800970842" r:id="rId88"/>
        </w:object>
      </w:r>
      <w:r w:rsidR="001D483F">
        <w:t xml:space="preserve">, </w:t>
      </w:r>
      <w:r w:rsidR="003C24EB" w:rsidRPr="003C24EB">
        <w:rPr>
          <w:position w:val="-12"/>
        </w:rPr>
        <w:object w:dxaOrig="320" w:dyaOrig="380" w14:anchorId="4A60099E">
          <v:shape id="_x0000_i1065" type="#_x0000_t75" style="width:15.7pt;height:19.95pt" o:ole="">
            <v:imagedata r:id="rId71" o:title=""/>
          </v:shape>
          <o:OLEObject Type="Embed" ProgID="Equation.DSMT4" ShapeID="_x0000_i1065" DrawAspect="Content" ObjectID="_1800970843" r:id="rId89"/>
        </w:object>
      </w:r>
      <w:r w:rsidR="001D483F">
        <w:t xml:space="preserve"> and</w:t>
      </w:r>
      <w:r w:rsidR="003C24EB" w:rsidRPr="003C24EB">
        <w:rPr>
          <w:position w:val="-14"/>
        </w:rPr>
        <w:object w:dxaOrig="360" w:dyaOrig="400" w14:anchorId="7CBEAC2A">
          <v:shape id="_x0000_i1066" type="#_x0000_t75" style="width:18.9pt;height:19.95pt" o:ole="">
            <v:imagedata r:id="rId73" o:title=""/>
          </v:shape>
          <o:OLEObject Type="Embed" ProgID="Equation.DSMT4" ShapeID="_x0000_i1066" DrawAspect="Content" ObjectID="_1800970844" r:id="rId90"/>
        </w:object>
      </w:r>
      <w:r w:rsidR="009E3706">
        <w:rPr>
          <w:lang w:eastAsia="fr-FR" w:bidi="hi-IN"/>
        </w:rPr>
        <w:t xml:space="preserve"> , respectively.</w:t>
      </w:r>
      <w:r w:rsidR="00B31BE2">
        <w:rPr>
          <w:lang w:eastAsia="fr-FR" w:bidi="hi-IN"/>
        </w:rPr>
        <w:t xml:space="preserve"> </w:t>
      </w:r>
      <w:r w:rsidR="008515AE">
        <w:rPr>
          <w:lang w:eastAsia="fr-FR" w:bidi="hi-IN"/>
        </w:rPr>
        <w:t xml:space="preserve"> </w:t>
      </w:r>
      <w:r w:rsidR="003C24EB" w:rsidRPr="003C24EB">
        <w:rPr>
          <w:position w:val="-14"/>
        </w:rPr>
        <w:object w:dxaOrig="279" w:dyaOrig="400" w14:anchorId="5C55AB93">
          <v:shape id="_x0000_i1067" type="#_x0000_t75" style="width:14.25pt;height:19.95pt" o:ole="">
            <v:imagedata r:id="rId91" o:title=""/>
          </v:shape>
          <o:OLEObject Type="Embed" ProgID="Equation.DSMT4" ShapeID="_x0000_i1067" DrawAspect="Content" ObjectID="_1800970845" r:id="rId92"/>
        </w:object>
      </w:r>
      <w:r w:rsidR="00F447C4">
        <w:rPr>
          <w:lang w:eastAsia="fr-FR" w:bidi="hi-IN"/>
        </w:rPr>
        <w:t xml:space="preserve"> is the cross</w:t>
      </w:r>
      <w:r w:rsidR="00C33511">
        <w:rPr>
          <w:lang w:eastAsia="fr-FR" w:bidi="hi-IN"/>
        </w:rPr>
        <w:t>-</w:t>
      </w:r>
      <w:r w:rsidR="00F447C4">
        <w:rPr>
          <w:lang w:eastAsia="fr-FR" w:bidi="hi-IN"/>
        </w:rPr>
        <w:t>termination parameter</w:t>
      </w:r>
      <w:r w:rsidR="007C2BC1">
        <w:rPr>
          <w:lang w:eastAsia="fr-FR" w:bidi="hi-IN"/>
        </w:rPr>
        <w:t>,</w:t>
      </w:r>
      <w:r w:rsidR="00691E7B">
        <w:rPr>
          <w:lang w:eastAsia="fr-FR" w:bidi="hi-IN"/>
        </w:rPr>
        <w:t xml:space="preserve"> </w:t>
      </w:r>
      <w:r w:rsidR="00C33511">
        <w:rPr>
          <w:lang w:eastAsia="fr-FR" w:bidi="hi-IN"/>
        </w:rPr>
        <w:t xml:space="preserve">which scales </w:t>
      </w:r>
      <w:r w:rsidR="00C35DFC">
        <w:rPr>
          <w:lang w:eastAsia="fr-FR" w:bidi="hi-IN"/>
        </w:rPr>
        <w:t>cross-</w:t>
      </w:r>
      <w:r w:rsidR="0068643B">
        <w:rPr>
          <w:lang w:eastAsia="fr-FR" w:bidi="hi-IN"/>
        </w:rPr>
        <w:t>reaction rates</w:t>
      </w:r>
      <w:r w:rsidR="00430C0F">
        <w:rPr>
          <w:lang w:eastAsia="fr-FR" w:bidi="hi-IN"/>
        </w:rPr>
        <w:t xml:space="preserve"> respectively to their geometric mean</w:t>
      </w:r>
      <w:r w:rsidR="0068643B">
        <w:rPr>
          <w:lang w:eastAsia="fr-FR" w:bidi="hi-IN"/>
        </w:rPr>
        <w:t>.</w:t>
      </w:r>
      <w:r w:rsidR="00C35DFC">
        <w:rPr>
          <w:lang w:eastAsia="fr-FR" w:bidi="hi-IN"/>
        </w:rPr>
        <w:t xml:space="preserve"> Its meaning may </w:t>
      </w:r>
      <w:r w:rsidR="007C2BC1">
        <w:rPr>
          <w:lang w:eastAsia="fr-FR" w:bidi="hi-IN"/>
        </w:rPr>
        <w:t>not be</w:t>
      </w:r>
      <w:r w:rsidR="00C35DFC">
        <w:rPr>
          <w:lang w:eastAsia="fr-FR" w:bidi="hi-IN"/>
        </w:rPr>
        <w:t xml:space="preserve"> intuitive</w:t>
      </w:r>
      <w:r w:rsidR="00430C0F">
        <w:rPr>
          <w:lang w:eastAsia="fr-FR" w:bidi="hi-IN"/>
        </w:rPr>
        <w:t xml:space="preserve"> as the mass balance</w:t>
      </w:r>
      <w:r w:rsidR="00FF0B10">
        <w:rPr>
          <w:lang w:eastAsia="fr-FR" w:bidi="hi-IN"/>
        </w:rPr>
        <w:t>.  It</w:t>
      </w:r>
      <w:r w:rsidR="00430C0F">
        <w:rPr>
          <w:lang w:eastAsia="fr-FR" w:bidi="hi-IN"/>
        </w:rPr>
        <w:t xml:space="preserve"> </w:t>
      </w:r>
      <w:r w:rsidR="005A3FB0">
        <w:rPr>
          <w:lang w:eastAsia="fr-FR" w:bidi="hi-IN"/>
        </w:rPr>
        <w:t xml:space="preserve">forces a value of 2 when </w:t>
      </w:r>
      <w:r w:rsidR="003C24EB" w:rsidRPr="003C24EB">
        <w:rPr>
          <w:position w:val="-10"/>
        </w:rPr>
        <w:object w:dxaOrig="499" w:dyaOrig="300" w14:anchorId="7E7011E6">
          <v:shape id="_x0000_i1068" type="#_x0000_t75" style="width:24.95pt;height:14.95pt" o:ole="">
            <v:imagedata r:id="rId93" o:title=""/>
          </v:shape>
          <o:OLEObject Type="Embed" ProgID="Equation.DSMT4" ShapeID="_x0000_i1068" DrawAspect="Content" ObjectID="_1800970846" r:id="rId94"/>
        </w:object>
      </w:r>
      <w:r w:rsidR="000E2405">
        <w:rPr>
          <w:lang w:eastAsia="fr-FR" w:bidi="hi-IN"/>
        </w:rPr>
        <w:t xml:space="preserve"> (radicals</w:t>
      </w:r>
      <w:r w:rsidR="007C2BC1">
        <w:rPr>
          <w:lang w:eastAsia="fr-FR" w:bidi="hi-IN"/>
        </w:rPr>
        <w:t xml:space="preserve"> with similar shapes and cross-sections</w:t>
      </w:r>
      <w:r w:rsidR="000E2405">
        <w:rPr>
          <w:lang w:eastAsia="fr-FR" w:bidi="hi-IN"/>
        </w:rPr>
        <w:t>)</w:t>
      </w:r>
      <w:r w:rsidR="00DE7A8A">
        <w:rPr>
          <w:lang w:eastAsia="fr-FR" w:bidi="hi-IN"/>
        </w:rPr>
        <w:t xml:space="preserve"> and a value greater than 2 for</w:t>
      </w:r>
      <w:r w:rsidR="0083175B">
        <w:rPr>
          <w:lang w:eastAsia="fr-FR" w:bidi="hi-IN"/>
        </w:rPr>
        <w:t xml:space="preserve"> </w:t>
      </w:r>
      <w:r w:rsidR="003C24EB" w:rsidRPr="003C24EB">
        <w:rPr>
          <w:position w:val="-10"/>
        </w:rPr>
        <w:object w:dxaOrig="499" w:dyaOrig="300" w14:anchorId="250B0784">
          <v:shape id="_x0000_i1069" type="#_x0000_t75" style="width:24.95pt;height:14.95pt" o:ole="">
            <v:imagedata r:id="rId95" o:title=""/>
          </v:shape>
          <o:OLEObject Type="Embed" ProgID="Equation.DSMT4" ShapeID="_x0000_i1069" DrawAspect="Content" ObjectID="_1800970847" r:id="rId96"/>
        </w:object>
      </w:r>
      <w:r w:rsidR="0083175B">
        <w:rPr>
          <w:lang w:eastAsia="fr-FR" w:bidi="hi-IN"/>
        </w:rPr>
        <w:t xml:space="preserve"> </w:t>
      </w:r>
      <w:r w:rsidR="000E2405">
        <w:rPr>
          <w:lang w:eastAsia="fr-FR" w:bidi="hi-IN"/>
        </w:rPr>
        <w:t>(dissimilar radicals)</w:t>
      </w:r>
      <w:r w:rsidR="006A1F5E">
        <w:rPr>
          <w:lang w:eastAsia="fr-FR" w:bidi="hi-IN"/>
        </w:rPr>
        <w:t xml:space="preserve">. </w:t>
      </w:r>
      <w:r w:rsidR="00FF0B10">
        <w:rPr>
          <w:lang w:eastAsia="fr-FR" w:bidi="hi-IN"/>
        </w:rPr>
        <w:t>This is demonstrated</w:t>
      </w:r>
      <w:r w:rsidR="006A1F5E">
        <w:rPr>
          <w:lang w:eastAsia="fr-FR" w:bidi="hi-IN"/>
        </w:rPr>
        <w:t xml:space="preserve"> </w:t>
      </w:r>
      <w:r w:rsidR="00402A44">
        <w:rPr>
          <w:lang w:eastAsia="fr-FR" w:bidi="hi-IN"/>
        </w:rPr>
        <w:t xml:space="preserve">in the </w:t>
      </w:r>
      <w:r w:rsidR="00E80684">
        <w:rPr>
          <w:lang w:eastAsia="fr-FR" w:bidi="hi-IN"/>
        </w:rPr>
        <w:t>Supplementary</w:t>
      </w:r>
      <w:r w:rsidR="00402A44">
        <w:rPr>
          <w:lang w:eastAsia="fr-FR" w:bidi="hi-IN"/>
        </w:rPr>
        <w:t xml:space="preserve"> </w:t>
      </w:r>
      <w:r w:rsidR="00E80684">
        <w:rPr>
          <w:lang w:eastAsia="fr-FR" w:bidi="hi-IN"/>
        </w:rPr>
        <w:t>Material</w:t>
      </w:r>
      <w:r w:rsidR="00402A44">
        <w:rPr>
          <w:lang w:eastAsia="fr-FR" w:bidi="hi-IN"/>
        </w:rPr>
        <w:t xml:space="preserve"> </w:t>
      </w:r>
      <w:r w:rsidR="00E80684">
        <w:rPr>
          <w:lang w:eastAsia="fr-FR" w:bidi="hi-IN"/>
        </w:rPr>
        <w:t>S3</w:t>
      </w:r>
      <w:r w:rsidR="00402A44">
        <w:rPr>
          <w:lang w:eastAsia="fr-FR" w:bidi="hi-IN"/>
        </w:rPr>
        <w:t>.</w:t>
      </w:r>
      <w:r w:rsidR="001C34A5">
        <w:rPr>
          <w:lang w:eastAsia="fr-FR" w:bidi="hi-IN"/>
        </w:rPr>
        <w:t xml:space="preserve"> </w:t>
      </w:r>
      <w:r w:rsidR="00611650">
        <w:rPr>
          <w:lang w:eastAsia="fr-FR" w:bidi="hi-IN"/>
        </w:rPr>
        <w:t xml:space="preserve">In the case of </w:t>
      </w:r>
      <w:r w:rsidR="007C2BC1">
        <w:rPr>
          <w:lang w:eastAsia="fr-FR" w:bidi="hi-IN"/>
        </w:rPr>
        <w:t xml:space="preserve">strict </w:t>
      </w:r>
      <w:r w:rsidR="00611650">
        <w:rPr>
          <w:lang w:eastAsia="fr-FR" w:bidi="hi-IN"/>
        </w:rPr>
        <w:t>equ</w:t>
      </w:r>
      <w:r w:rsidR="00CC0254">
        <w:rPr>
          <w:lang w:eastAsia="fr-FR" w:bidi="hi-IN"/>
        </w:rPr>
        <w:t>i</w:t>
      </w:r>
      <w:r w:rsidR="007C2BC1">
        <w:rPr>
          <w:lang w:eastAsia="fr-FR" w:bidi="hi-IN"/>
        </w:rPr>
        <w:t>valence</w:t>
      </w:r>
      <w:r w:rsidR="00611650">
        <w:rPr>
          <w:lang w:eastAsia="fr-FR" w:bidi="hi-IN"/>
        </w:rPr>
        <w:t xml:space="preserve"> </w:t>
      </w:r>
      <w:r w:rsidR="007C2BC1">
        <w:rPr>
          <w:lang w:eastAsia="fr-FR" w:bidi="hi-IN"/>
        </w:rPr>
        <w:t>between</w:t>
      </w:r>
      <w:r w:rsidR="00CC0254">
        <w:rPr>
          <w:lang w:eastAsia="fr-FR" w:bidi="hi-IN"/>
        </w:rPr>
        <w:t xml:space="preserve"> </w:t>
      </w:r>
      <w:r w:rsidR="00A7004D">
        <w:rPr>
          <w:lang w:eastAsia="fr-FR" w:bidi="hi-IN"/>
        </w:rPr>
        <w:t>radicals</w:t>
      </w:r>
      <w:r w:rsidR="00611650">
        <w:rPr>
          <w:lang w:eastAsia="fr-FR" w:bidi="hi-IN"/>
        </w:rPr>
        <w:t xml:space="preserve">, the </w:t>
      </w:r>
      <w:r w:rsidR="00A7004D">
        <w:rPr>
          <w:lang w:eastAsia="fr-FR" w:bidi="hi-IN"/>
        </w:rPr>
        <w:t xml:space="preserve">corresponding </w:t>
      </w:r>
      <w:r w:rsidR="00611650">
        <w:rPr>
          <w:lang w:eastAsia="fr-FR" w:bidi="hi-IN"/>
        </w:rPr>
        <w:t>cross-</w:t>
      </w:r>
      <w:r w:rsidR="00A7004D">
        <w:rPr>
          <w:lang w:eastAsia="fr-FR" w:bidi="hi-IN"/>
        </w:rPr>
        <w:t xml:space="preserve">termination </w:t>
      </w:r>
      <w:r w:rsidR="00611650">
        <w:rPr>
          <w:lang w:eastAsia="fr-FR" w:bidi="hi-IN"/>
        </w:rPr>
        <w:t xml:space="preserve">rate </w:t>
      </w:r>
      <w:r w:rsidR="00D86D86">
        <w:rPr>
          <w:lang w:eastAsia="fr-FR" w:bidi="hi-IN"/>
        </w:rPr>
        <w:t>must</w:t>
      </w:r>
      <w:r w:rsidR="00611650">
        <w:rPr>
          <w:lang w:eastAsia="fr-FR" w:bidi="hi-IN"/>
        </w:rPr>
        <w:t xml:space="preserve"> </w:t>
      </w:r>
      <w:r w:rsidR="00595F96">
        <w:rPr>
          <w:lang w:eastAsia="fr-FR" w:bidi="hi-IN"/>
        </w:rPr>
        <w:t xml:space="preserve">deplete twice </w:t>
      </w:r>
      <w:r w:rsidR="00FF0B10">
        <w:rPr>
          <w:lang w:eastAsia="fr-FR" w:bidi="hi-IN"/>
        </w:rPr>
        <w:t xml:space="preserve">as </w:t>
      </w:r>
      <w:r w:rsidR="00595F96">
        <w:rPr>
          <w:lang w:eastAsia="fr-FR" w:bidi="hi-IN"/>
        </w:rPr>
        <w:t>fast</w:t>
      </w:r>
      <w:r w:rsidR="00FF0B10">
        <w:rPr>
          <w:lang w:eastAsia="fr-FR" w:bidi="hi-IN"/>
        </w:rPr>
        <w:t xml:space="preserve"> for</w:t>
      </w:r>
      <w:r w:rsidR="00595F96">
        <w:rPr>
          <w:lang w:eastAsia="fr-FR" w:bidi="hi-IN"/>
        </w:rPr>
        <w:t xml:space="preserve"> </w:t>
      </w:r>
      <w:r w:rsidR="00A7004D">
        <w:rPr>
          <w:lang w:eastAsia="fr-FR" w:bidi="hi-IN"/>
        </w:rPr>
        <w:t>radi</w:t>
      </w:r>
      <w:r w:rsidR="00C70625">
        <w:rPr>
          <w:lang w:eastAsia="fr-FR" w:bidi="hi-IN"/>
        </w:rPr>
        <w:t xml:space="preserve">cals to compensate </w:t>
      </w:r>
      <w:r w:rsidR="00CC0254">
        <w:rPr>
          <w:lang w:eastAsia="fr-FR" w:bidi="hi-IN"/>
        </w:rPr>
        <w:t xml:space="preserve">for </w:t>
      </w:r>
      <w:r w:rsidR="000205AA">
        <w:rPr>
          <w:lang w:eastAsia="fr-FR" w:bidi="hi-IN"/>
        </w:rPr>
        <w:t xml:space="preserve">one radical </w:t>
      </w:r>
      <w:r w:rsidR="00D86D86">
        <w:rPr>
          <w:lang w:eastAsia="fr-FR" w:bidi="hi-IN"/>
        </w:rPr>
        <w:t>being</w:t>
      </w:r>
      <w:r w:rsidR="00323F36">
        <w:rPr>
          <w:lang w:eastAsia="fr-FR" w:bidi="hi-IN"/>
        </w:rPr>
        <w:t xml:space="preserve"> </w:t>
      </w:r>
      <w:r w:rsidR="000205AA">
        <w:rPr>
          <w:lang w:eastAsia="fr-FR" w:bidi="hi-IN"/>
        </w:rPr>
        <w:t xml:space="preserve">consumed instead of two as in </w:t>
      </w:r>
      <w:r w:rsidR="00323F36">
        <w:rPr>
          <w:lang w:eastAsia="fr-FR" w:bidi="hi-IN"/>
        </w:rPr>
        <w:t>self-reacti</w:t>
      </w:r>
      <w:r w:rsidR="00483C22">
        <w:rPr>
          <w:lang w:eastAsia="fr-FR" w:bidi="hi-IN"/>
        </w:rPr>
        <w:t>ons</w:t>
      </w:r>
      <w:r w:rsidR="00323F36">
        <w:rPr>
          <w:lang w:eastAsia="fr-FR" w:bidi="hi-IN"/>
        </w:rPr>
        <w:t>.</w:t>
      </w:r>
    </w:p>
    <w:p w14:paraId="7E262001" w14:textId="54ED153A" w:rsidR="007119F4" w:rsidRDefault="00483C22" w:rsidP="00954804">
      <w:pPr>
        <w:rPr>
          <w:lang w:eastAsia="fr-FR" w:bidi="hi-IN"/>
        </w:rPr>
      </w:pPr>
      <w:r>
        <w:rPr>
          <w:lang w:eastAsia="fr-FR" w:bidi="hi-IN"/>
        </w:rPr>
        <w:t xml:space="preserve">The </w:t>
      </w:r>
      <w:r w:rsidR="005D26A2">
        <w:rPr>
          <w:lang w:eastAsia="fr-FR" w:bidi="hi-IN"/>
        </w:rPr>
        <w:t xml:space="preserve">validity </w:t>
      </w:r>
      <w:r w:rsidR="00A93334">
        <w:rPr>
          <w:lang w:eastAsia="fr-FR" w:bidi="hi-IN"/>
        </w:rPr>
        <w:t xml:space="preserve">of Eq. </w:t>
      </w:r>
      <w:r w:rsidR="00A93334">
        <w:rPr>
          <w:iCs/>
          <w:lang w:eastAsia="fr-FR" w:bidi="hi-IN"/>
        </w:rPr>
        <w:fldChar w:fldCharType="begin"/>
      </w:r>
      <w:r w:rsidR="00A93334">
        <w:rPr>
          <w:iCs/>
          <w:lang w:eastAsia="fr-FR" w:bidi="hi-IN"/>
        </w:rPr>
        <w:instrText xml:space="preserve"> GOTOBUTTON ZEqnNum264705  \* MERGEFORMAT </w:instrText>
      </w:r>
      <w:r w:rsidR="00A93334">
        <w:rPr>
          <w:iCs/>
          <w:lang w:eastAsia="fr-FR" w:bidi="hi-IN"/>
        </w:rPr>
        <w:fldChar w:fldCharType="begin"/>
      </w:r>
      <w:r w:rsidR="00A93334">
        <w:rPr>
          <w:iCs/>
          <w:lang w:eastAsia="fr-FR" w:bidi="hi-IN"/>
        </w:rPr>
        <w:instrText xml:space="preserve"> REF ZEqnNum264705 \* Charformat \! \* MERGEFORMAT </w:instrText>
      </w:r>
      <w:r w:rsidR="00A93334">
        <w:rPr>
          <w:iCs/>
          <w:lang w:eastAsia="fr-FR" w:bidi="hi-IN"/>
        </w:rPr>
        <w:fldChar w:fldCharType="separate"/>
      </w:r>
      <w:r w:rsidR="00CA5B27" w:rsidRPr="00CA5B27">
        <w:rPr>
          <w:iCs/>
          <w:lang w:eastAsia="fr-FR" w:bidi="hi-IN"/>
        </w:rPr>
        <w:instrText>(4)</w:instrText>
      </w:r>
      <w:r w:rsidR="00A93334">
        <w:rPr>
          <w:iCs/>
          <w:lang w:eastAsia="fr-FR" w:bidi="hi-IN"/>
        </w:rPr>
        <w:fldChar w:fldCharType="end"/>
      </w:r>
      <w:r w:rsidR="00A93334">
        <w:rPr>
          <w:iCs/>
          <w:lang w:eastAsia="fr-FR" w:bidi="hi-IN"/>
        </w:rPr>
        <w:fldChar w:fldCharType="end"/>
      </w:r>
      <w:r w:rsidR="00B5682E">
        <w:rPr>
          <w:iCs/>
          <w:lang w:eastAsia="fr-FR" w:bidi="hi-IN"/>
        </w:rPr>
        <w:t xml:space="preserve"> has been tested with a laser-</w:t>
      </w:r>
      <w:r w:rsidR="008165D5">
        <w:rPr>
          <w:iCs/>
          <w:lang w:eastAsia="fr-FR" w:bidi="hi-IN"/>
        </w:rPr>
        <w:t>induced stimulation generating two pairs of radicals</w:t>
      </w:r>
      <w:r w:rsidR="00796EB9">
        <w:rPr>
          <w:iCs/>
          <w:lang w:eastAsia="fr-FR" w:bidi="hi-IN"/>
        </w:rPr>
        <w:t xml:space="preserve"> </w:t>
      </w:r>
      <w:r w:rsidR="004A2731">
        <w:rPr>
          <w:iCs/>
          <w:lang w:eastAsia="fr-FR" w:bidi="hi-IN"/>
        </w:rPr>
        <w:t xml:space="preserve">in gas </w:t>
      </w:r>
      <w:r w:rsidR="00796EB9">
        <w:rPr>
          <w:iCs/>
          <w:lang w:eastAsia="fr-FR" w:bidi="hi-IN"/>
        </w:rPr>
        <w:t xml:space="preserve">by </w:t>
      </w:r>
      <w:hyperlink w:anchor="_ENREF_29" w:tooltip="Garland, 1990 #96" w:history="1">
        <w:r w:rsidR="00B6593C">
          <w:rPr>
            <w:iCs/>
            <w:lang w:eastAsia="fr-FR" w:bidi="hi-IN"/>
          </w:rPr>
          <w:fldChar w:fldCharType="begin"/>
        </w:r>
        <w:r w:rsidR="00B6593C">
          <w:rPr>
            <w:iCs/>
            <w:lang w:eastAsia="fr-FR" w:bidi="hi-IN"/>
          </w:rPr>
          <w:instrText xml:space="preserve"> ADDIN EN.CITE &lt;EndNote&gt;&lt;Cite AuthorYear="1"&gt;&lt;Author&gt;Garland&lt;/Author&gt;&lt;Year&gt;1990&lt;/Year&gt;&lt;RecNum&gt;96&lt;/RecNum&gt;&lt;DisplayText&gt;Garland and Bayes (1990)&lt;/DisplayText&gt;&lt;record&gt;&lt;rec-number&gt;96&lt;/rec-number&gt;&lt;foreign-keys&gt;&lt;key app="EN" db-id="warsve5adt205qe20x3p0590xraa2es2zee0" timestamp="1659949980"&gt;96&lt;/key&gt;&lt;/foreign-keys&gt;&lt;ref-type name="Journal Article"&gt;17&lt;/ref-type&gt;&lt;contributors&gt;&lt;authors&gt;&lt;author&gt;Garland, L. J.&lt;/author&gt;&lt;author&gt;Bayes, K. D.&lt;/author&gt;&lt;/authors&gt;&lt;/contributors&gt;&lt;titles&gt;&lt;title&gt;Rate constants for some radical-radical cross-reactions and the geometric mean rule&lt;/title&gt;&lt;secondary-title&gt;Journal of Physical Chemistry&lt;/secondary-title&gt;&lt;/titles&gt;&lt;periodical&gt;&lt;full-title&gt;Journal of Physical Chemistry&lt;/full-title&gt;&lt;/periodical&gt;&lt;pages&gt;4941-4945&lt;/pages&gt;&lt;volume&gt;94&lt;/volume&gt;&lt;number&gt;12&lt;/number&gt;&lt;dates&gt;&lt;year&gt;1990&lt;/year&gt;&lt;/dates&gt;&lt;isbn&gt;0022-3654&lt;/isbn&gt;&lt;urls&gt;&lt;/urls&gt;&lt;/record&gt;&lt;/Cite&gt;&lt;/EndNote&gt;</w:instrText>
        </w:r>
        <w:r w:rsidR="00B6593C">
          <w:rPr>
            <w:iCs/>
            <w:lang w:eastAsia="fr-FR" w:bidi="hi-IN"/>
          </w:rPr>
          <w:fldChar w:fldCharType="separate"/>
        </w:r>
        <w:r w:rsidR="00B6593C">
          <w:rPr>
            <w:iCs/>
            <w:noProof/>
            <w:lang w:eastAsia="fr-FR" w:bidi="hi-IN"/>
          </w:rPr>
          <w:t>Garland and Bayes (1990)</w:t>
        </w:r>
        <w:r w:rsidR="00B6593C">
          <w:rPr>
            <w:iCs/>
            <w:lang w:eastAsia="fr-FR" w:bidi="hi-IN"/>
          </w:rPr>
          <w:fldChar w:fldCharType="end"/>
        </w:r>
      </w:hyperlink>
      <w:r w:rsidR="008151E0">
        <w:rPr>
          <w:iCs/>
          <w:lang w:eastAsia="fr-FR" w:bidi="hi-IN"/>
        </w:rPr>
        <w:t>. The study identified</w:t>
      </w:r>
      <w:r w:rsidR="00A8082C">
        <w:rPr>
          <w:iCs/>
          <w:lang w:eastAsia="fr-FR" w:bidi="hi-IN"/>
        </w:rPr>
        <w:t xml:space="preserve"> </w:t>
      </w:r>
      <w:r w:rsidR="00E27860">
        <w:rPr>
          <w:iCs/>
          <w:lang w:eastAsia="fr-FR" w:bidi="hi-IN"/>
        </w:rPr>
        <w:t xml:space="preserve">some deviations </w:t>
      </w:r>
      <w:r w:rsidR="008151E0">
        <w:rPr>
          <w:iCs/>
          <w:lang w:eastAsia="fr-FR" w:bidi="hi-IN"/>
        </w:rPr>
        <w:t xml:space="preserve">with </w:t>
      </w:r>
      <w:r w:rsidR="00A235D2">
        <w:rPr>
          <w:iCs/>
          <w:lang w:eastAsia="fr-FR" w:bidi="hi-IN"/>
        </w:rPr>
        <w:t xml:space="preserve">the hard-sphere </w:t>
      </w:r>
      <w:r w:rsidR="008151E0">
        <w:rPr>
          <w:iCs/>
          <w:lang w:eastAsia="fr-FR" w:bidi="hi-IN"/>
        </w:rPr>
        <w:t>theory and recommended</w:t>
      </w:r>
      <w:r w:rsidR="00286415">
        <w:rPr>
          <w:iCs/>
          <w:lang w:eastAsia="fr-FR" w:bidi="hi-IN"/>
        </w:rPr>
        <w:t xml:space="preserve"> </w:t>
      </w:r>
      <w:r w:rsidR="00AF1149">
        <w:rPr>
          <w:iCs/>
          <w:lang w:eastAsia="fr-FR" w:bidi="hi-IN"/>
        </w:rPr>
        <w:t>careful</w:t>
      </w:r>
      <w:r w:rsidR="00286415">
        <w:rPr>
          <w:iCs/>
          <w:lang w:eastAsia="fr-FR" w:bidi="hi-IN"/>
        </w:rPr>
        <w:t xml:space="preserve"> use for species with dissimilar sizes or involving an additional energy barrier</w:t>
      </w:r>
      <w:r w:rsidR="008165D5">
        <w:rPr>
          <w:iCs/>
          <w:lang w:eastAsia="fr-FR" w:bidi="hi-IN"/>
        </w:rPr>
        <w:t xml:space="preserve">. </w:t>
      </w:r>
      <w:r w:rsidR="00FF0B10">
        <w:rPr>
          <w:iCs/>
          <w:lang w:eastAsia="fr-FR" w:bidi="hi-IN"/>
        </w:rPr>
        <w:t xml:space="preserve">It is shown in </w:t>
      </w:r>
      <w:r w:rsidR="00286415">
        <w:rPr>
          <w:iCs/>
          <w:lang w:eastAsia="fr-FR" w:bidi="hi-IN"/>
        </w:rPr>
        <w:t xml:space="preserve">The </w:t>
      </w:r>
      <w:r w:rsidR="00E80684">
        <w:rPr>
          <w:iCs/>
          <w:lang w:eastAsia="fr-FR" w:bidi="hi-IN"/>
        </w:rPr>
        <w:t>Supplementary</w:t>
      </w:r>
      <w:r w:rsidR="00286415">
        <w:rPr>
          <w:iCs/>
          <w:lang w:eastAsia="fr-FR" w:bidi="hi-IN"/>
        </w:rPr>
        <w:t xml:space="preserve"> </w:t>
      </w:r>
      <w:r w:rsidR="00E80684">
        <w:rPr>
          <w:iCs/>
          <w:lang w:eastAsia="fr-FR" w:bidi="hi-IN"/>
        </w:rPr>
        <w:t>Materia</w:t>
      </w:r>
      <w:r w:rsidR="00E80684" w:rsidRPr="00E80684">
        <w:rPr>
          <w:iCs/>
          <w:lang w:eastAsia="fr-FR" w:bidi="hi-IN"/>
        </w:rPr>
        <w:t>l</w:t>
      </w:r>
      <w:r w:rsidR="00293204" w:rsidRPr="00E80684">
        <w:rPr>
          <w:iCs/>
          <w:lang w:eastAsia="fr-FR" w:bidi="hi-IN"/>
        </w:rPr>
        <w:t xml:space="preserve"> </w:t>
      </w:r>
      <w:r w:rsidR="00D4450C">
        <w:rPr>
          <w:iCs/>
          <w:lang w:eastAsia="fr-FR" w:bidi="hi-IN"/>
        </w:rPr>
        <w:t xml:space="preserve">that the self-oxidation </w:t>
      </w:r>
      <w:r w:rsidR="000E2405">
        <w:rPr>
          <w:iCs/>
          <w:lang w:eastAsia="fr-FR" w:bidi="hi-IN"/>
        </w:rPr>
        <w:t>and c</w:t>
      </w:r>
      <w:r w:rsidR="000E2405" w:rsidRPr="00454134">
        <w:rPr>
          <w:iCs/>
          <w:lang w:eastAsia="fr-FR" w:bidi="hi-IN"/>
        </w:rPr>
        <w:t xml:space="preserve">ross-oxidation </w:t>
      </w:r>
      <w:r w:rsidR="00D4450C" w:rsidRPr="00454134">
        <w:rPr>
          <w:iCs/>
          <w:lang w:eastAsia="fr-FR" w:bidi="hi-IN"/>
        </w:rPr>
        <w:t xml:space="preserve">of </w:t>
      </w:r>
      <w:r w:rsidR="000E2405" w:rsidRPr="00454134">
        <w:rPr>
          <w:iCs/>
          <w:lang w:eastAsia="fr-FR" w:bidi="hi-IN"/>
        </w:rPr>
        <w:t>very similar molecu</w:t>
      </w:r>
      <w:r w:rsidR="00152231" w:rsidRPr="00454134">
        <w:rPr>
          <w:iCs/>
          <w:lang w:eastAsia="fr-FR" w:bidi="hi-IN"/>
        </w:rPr>
        <w:t>les</w:t>
      </w:r>
      <w:r w:rsidR="004D0441" w:rsidRPr="00454134">
        <w:rPr>
          <w:iCs/>
          <w:lang w:eastAsia="fr-FR" w:bidi="hi-IN"/>
        </w:rPr>
        <w:t>,</w:t>
      </w:r>
      <w:r w:rsidR="00152231" w:rsidRPr="00454134">
        <w:rPr>
          <w:iCs/>
          <w:lang w:eastAsia="fr-FR" w:bidi="hi-IN"/>
        </w:rPr>
        <w:t xml:space="preserve"> such as </w:t>
      </w:r>
      <w:r w:rsidR="00D4450C" w:rsidRPr="00454134">
        <w:rPr>
          <w:lang w:eastAsia="fr-FR" w:bidi="hi-IN"/>
        </w:rPr>
        <w:t xml:space="preserve">cumene and </w:t>
      </w:r>
      <w:r w:rsidR="00D4450C" w:rsidRPr="00454134">
        <w:rPr>
          <w:rFonts w:cs="Times New Roman"/>
          <w:lang w:eastAsia="fr-FR" w:bidi="hi-IN"/>
        </w:rPr>
        <w:t>α</w:t>
      </w:r>
      <w:r w:rsidR="00D4450C" w:rsidRPr="00454134">
        <w:rPr>
          <w:lang w:eastAsia="fr-FR" w:bidi="hi-IN"/>
        </w:rPr>
        <w:t>-methyl styrene</w:t>
      </w:r>
      <w:r w:rsidR="004D0441" w:rsidRPr="00454134">
        <w:rPr>
          <w:lang w:eastAsia="fr-FR" w:bidi="hi-IN"/>
        </w:rPr>
        <w:t>,</w:t>
      </w:r>
      <w:r w:rsidR="009F1161" w:rsidRPr="00454134">
        <w:rPr>
          <w:lang w:eastAsia="fr-FR" w:bidi="hi-IN"/>
        </w:rPr>
        <w:t xml:space="preserve"> lead to </w:t>
      </w:r>
      <w:r w:rsidR="003C24EB" w:rsidRPr="003C24EB">
        <w:rPr>
          <w:position w:val="-10"/>
        </w:rPr>
        <w:object w:dxaOrig="200" w:dyaOrig="320" w14:anchorId="58EA2612">
          <v:shape id="_x0000_i1070" type="#_x0000_t75" style="width:8.9pt;height:15.7pt" o:ole="">
            <v:imagedata r:id="rId97" o:title=""/>
          </v:shape>
          <o:OLEObject Type="Embed" ProgID="Equation.DSMT4" ShapeID="_x0000_i1070" DrawAspect="Content" ObjectID="_1800970848" r:id="rId98"/>
        </w:object>
      </w:r>
      <w:r w:rsidR="004B5289" w:rsidRPr="00454134">
        <w:rPr>
          <w:lang w:eastAsia="fr-FR" w:bidi="hi-IN"/>
        </w:rPr>
        <w:t xml:space="preserve"> </w:t>
      </w:r>
      <w:r w:rsidR="00152231" w:rsidRPr="00454134">
        <w:rPr>
          <w:lang w:eastAsia="fr-FR" w:bidi="hi-IN"/>
        </w:rPr>
        <w:t>values close to</w:t>
      </w:r>
      <w:r w:rsidR="009F1161" w:rsidRPr="00454134">
        <w:rPr>
          <w:lang w:eastAsia="fr-FR" w:bidi="hi-IN"/>
        </w:rPr>
        <w:t xml:space="preserve"> </w:t>
      </w:r>
      <w:r w:rsidR="004B5289" w:rsidRPr="00454134">
        <w:rPr>
          <w:lang w:eastAsia="fr-FR" w:bidi="hi-IN"/>
        </w:rPr>
        <w:t>2</w:t>
      </w:r>
      <w:r w:rsidR="00DC657D">
        <w:rPr>
          <w:lang w:eastAsia="fr-FR" w:bidi="hi-IN"/>
        </w:rPr>
        <w:t xml:space="preserve">. </w:t>
      </w:r>
      <w:r w:rsidR="00152231">
        <w:rPr>
          <w:lang w:eastAsia="fr-FR" w:bidi="hi-IN"/>
        </w:rPr>
        <w:t>For comparison, t</w:t>
      </w:r>
      <w:r w:rsidR="00741C8A">
        <w:rPr>
          <w:lang w:eastAsia="fr-FR" w:bidi="hi-IN"/>
        </w:rPr>
        <w:t xml:space="preserve">he </w:t>
      </w:r>
      <w:r w:rsidR="00E63CE3">
        <w:rPr>
          <w:lang w:eastAsia="fr-FR" w:bidi="hi-IN"/>
        </w:rPr>
        <w:t xml:space="preserve">cross-oxidation of </w:t>
      </w:r>
      <w:r w:rsidR="00741C8A">
        <w:rPr>
          <w:lang w:eastAsia="fr-FR" w:bidi="hi-IN"/>
        </w:rPr>
        <w:t xml:space="preserve">cumene and tetralin at 90°C </w:t>
      </w:r>
      <w:r w:rsidR="00B90569">
        <w:rPr>
          <w:lang w:eastAsia="fr-FR" w:bidi="hi-IN"/>
        </w:rPr>
        <w:t xml:space="preserve">involves </w:t>
      </w:r>
      <w:r w:rsidR="00732BEF">
        <w:rPr>
          <w:lang w:eastAsia="fr-FR" w:bidi="hi-IN"/>
        </w:rPr>
        <w:t>the self-termination reaction of</w:t>
      </w:r>
      <w:r w:rsidR="00D61B5A">
        <w:rPr>
          <w:lang w:eastAsia="fr-FR" w:bidi="hi-IN"/>
        </w:rPr>
        <w:t xml:space="preserve"> tetralylperoxyl</w:t>
      </w:r>
      <w:r w:rsidR="00B90569">
        <w:rPr>
          <w:lang w:eastAsia="fr-FR" w:bidi="hi-IN"/>
        </w:rPr>
        <w:t>, which</w:t>
      </w:r>
      <w:r w:rsidR="00D61B5A">
        <w:rPr>
          <w:lang w:eastAsia="fr-FR" w:bidi="hi-IN"/>
        </w:rPr>
        <w:t xml:space="preserve"> is 500</w:t>
      </w:r>
      <w:r w:rsidR="00FF0B10">
        <w:rPr>
          <w:lang w:eastAsia="fr-FR" w:bidi="hi-IN"/>
        </w:rPr>
        <w:t xml:space="preserve"> times</w:t>
      </w:r>
      <w:r w:rsidR="00D61B5A">
        <w:rPr>
          <w:lang w:eastAsia="fr-FR" w:bidi="hi-IN"/>
        </w:rPr>
        <w:t xml:space="preserve"> higher than cumylperoxyl</w:t>
      </w:r>
      <w:r w:rsidR="00B90569">
        <w:rPr>
          <w:lang w:eastAsia="fr-FR" w:bidi="hi-IN"/>
        </w:rPr>
        <w:t xml:space="preserve"> </w:t>
      </w:r>
      <w:r w:rsidR="006335FD">
        <w:rPr>
          <w:lang w:eastAsia="fr-FR" w:bidi="hi-IN"/>
        </w:rPr>
        <w:t>termination</w:t>
      </w:r>
      <w:r w:rsidR="000362EC">
        <w:rPr>
          <w:lang w:eastAsia="fr-FR" w:bidi="hi-IN"/>
        </w:rPr>
        <w:t xml:space="preserve">. </w:t>
      </w:r>
      <w:r w:rsidR="00AF1149">
        <w:rPr>
          <w:lang w:eastAsia="fr-FR" w:bidi="hi-IN"/>
        </w:rPr>
        <w:t>T</w:t>
      </w:r>
      <w:r w:rsidR="00515EC0">
        <w:rPr>
          <w:lang w:eastAsia="fr-FR" w:bidi="hi-IN"/>
        </w:rPr>
        <w:t xml:space="preserve">he </w:t>
      </w:r>
      <w:r w:rsidR="00AF1149">
        <w:rPr>
          <w:lang w:eastAsia="fr-FR" w:bidi="hi-IN"/>
        </w:rPr>
        <w:t xml:space="preserve">corresponding </w:t>
      </w:r>
      <w:r w:rsidR="00515EC0">
        <w:rPr>
          <w:lang w:eastAsia="fr-FR" w:bidi="hi-IN"/>
        </w:rPr>
        <w:t>cross</w:t>
      </w:r>
      <w:r w:rsidR="008D3B93">
        <w:rPr>
          <w:lang w:eastAsia="fr-FR" w:bidi="hi-IN"/>
        </w:rPr>
        <w:t>-</w:t>
      </w:r>
      <w:r w:rsidR="00515EC0">
        <w:rPr>
          <w:lang w:eastAsia="fr-FR" w:bidi="hi-IN"/>
        </w:rPr>
        <w:t xml:space="preserve">termination </w:t>
      </w:r>
      <w:r w:rsidR="008D3B93">
        <w:rPr>
          <w:lang w:eastAsia="fr-FR" w:bidi="hi-IN"/>
        </w:rPr>
        <w:t>parameter</w:t>
      </w:r>
      <w:r w:rsidR="00AF1149">
        <w:rPr>
          <w:lang w:eastAsia="fr-FR" w:bidi="hi-IN"/>
        </w:rPr>
        <w:t xml:space="preserve"> </w:t>
      </w:r>
      <w:r w:rsidR="003C24EB" w:rsidRPr="003C24EB">
        <w:rPr>
          <w:position w:val="-14"/>
        </w:rPr>
        <w:object w:dxaOrig="260" w:dyaOrig="380" w14:anchorId="74C2FFD8">
          <v:shape id="_x0000_i1071" type="#_x0000_t75" style="width:12.5pt;height:19.95pt" o:ole="">
            <v:imagedata r:id="rId99" o:title=""/>
          </v:shape>
          <o:OLEObject Type="Embed" ProgID="Equation.DSMT4" ShapeID="_x0000_i1071" DrawAspect="Content" ObjectID="_1800970849" r:id="rId100"/>
        </w:object>
      </w:r>
      <w:r w:rsidR="008D3B93">
        <w:rPr>
          <w:lang w:eastAsia="fr-FR" w:bidi="hi-IN"/>
        </w:rPr>
        <w:t xml:space="preserve"> </w:t>
      </w:r>
      <w:r w:rsidR="00511653">
        <w:rPr>
          <w:lang w:eastAsia="fr-FR" w:bidi="hi-IN"/>
        </w:rPr>
        <w:t>lies between 5 and 12 acc</w:t>
      </w:r>
      <w:r w:rsidR="001B1E58">
        <w:rPr>
          <w:lang w:eastAsia="fr-FR" w:bidi="hi-IN"/>
        </w:rPr>
        <w:t xml:space="preserve">ording to the </w:t>
      </w:r>
      <w:r w:rsidR="00141415">
        <w:rPr>
          <w:lang w:eastAsia="fr-FR" w:bidi="hi-IN"/>
        </w:rPr>
        <w:t>composition of the m</w:t>
      </w:r>
      <w:r w:rsidR="00141415" w:rsidRPr="00784656">
        <w:rPr>
          <w:lang w:eastAsia="fr-FR" w:bidi="hi-IN"/>
        </w:rPr>
        <w:t>ixture</w:t>
      </w:r>
      <w:r w:rsidR="00B31BE2" w:rsidRPr="00784656">
        <w:rPr>
          <w:lang w:eastAsia="fr-FR" w:bidi="hi-IN"/>
        </w:rPr>
        <w:t xml:space="preserve"> </w:t>
      </w:r>
      <w:r w:rsidR="00B31BE2" w:rsidRPr="00784656">
        <w:rPr>
          <w:lang w:eastAsia="fr-FR" w:bidi="hi-IN"/>
        </w:rPr>
        <w:fldChar w:fldCharType="begin"/>
      </w:r>
      <w:r w:rsidR="002A79ED">
        <w:rPr>
          <w:lang w:eastAsia="fr-FR" w:bidi="hi-IN"/>
        </w:rPr>
        <w:instrText xml:space="preserve"> ADDIN EN.CITE &lt;EndNote&gt;&lt;Cite&gt;&lt;Author&gt;Russell&lt;/Author&gt;&lt;Year&gt;1955&lt;/Year&gt;&lt;RecNum&gt;43&lt;/RecNum&gt;&lt;DisplayText&gt;(Russell, 1955)&lt;/DisplayText&gt;&lt;record&gt;&lt;rec-number&gt;43&lt;/rec-number&gt;&lt;foreign-keys&gt;&lt;key app="EN" db-id="warsve5adt205qe20x3p0590xraa2es2zee0" timestamp="1656425296"&gt;43&lt;/key&gt;&lt;/foreign-keys&gt;&lt;ref-type name="Journal Article"&gt;17&lt;/ref-type&gt;&lt;contributors&gt;&lt;authors&gt;&lt;author&gt;Russell, G. A.&lt;/author&gt;&lt;/authors&gt;&lt;/contributors&gt;&lt;titles&gt;&lt;title&gt;The Competitive Oxidation of Cumene and Tetralin1,2&lt;/title&gt;&lt;secondary-title&gt;Journal of the American Chemical Society&lt;/secondary-title&gt;&lt;/titles&gt;&lt;periodical&gt;&lt;full-title&gt;Journal of the American Chemical Society&lt;/full-title&gt;&lt;/periodical&gt;&lt;pages&gt;4583-4590&lt;/pages&gt;&lt;volume&gt;77&lt;/volume&gt;&lt;number&gt;17&lt;/number&gt;&lt;dates&gt;&lt;year&gt;1955&lt;/year&gt;&lt;pub-dates&gt;&lt;date&gt;1955/09/01&lt;/date&gt;&lt;/pub-dates&gt;&lt;/dates&gt;&lt;publisher&gt;American Chemical Society&lt;/publisher&gt;&lt;isbn&gt;0002-7863&lt;/isbn&gt;&lt;urls&gt;&lt;related-urls&gt;&lt;url&gt;https://doi.org/10.1021/ja01622a042&lt;/url&gt;&lt;/related-urls&gt;&lt;/urls&gt;&lt;electronic-resource-num&gt;10.1021/ja01622a042&lt;/electronic-resource-num&gt;&lt;/record&gt;&lt;/Cite&gt;&lt;/EndNote&gt;</w:instrText>
      </w:r>
      <w:r w:rsidR="00B31BE2" w:rsidRPr="00784656">
        <w:rPr>
          <w:lang w:eastAsia="fr-FR" w:bidi="hi-IN"/>
        </w:rPr>
        <w:fldChar w:fldCharType="separate"/>
      </w:r>
      <w:r w:rsidR="002A79ED">
        <w:rPr>
          <w:noProof/>
          <w:lang w:eastAsia="fr-FR" w:bidi="hi-IN"/>
        </w:rPr>
        <w:t>(</w:t>
      </w:r>
      <w:hyperlink w:anchor="_ENREF_75" w:tooltip="Russell, 1955 #43" w:history="1">
        <w:r w:rsidR="00B6593C">
          <w:rPr>
            <w:noProof/>
            <w:lang w:eastAsia="fr-FR" w:bidi="hi-IN"/>
          </w:rPr>
          <w:t>Russell, 1955</w:t>
        </w:r>
      </w:hyperlink>
      <w:r w:rsidR="002A79ED">
        <w:rPr>
          <w:noProof/>
          <w:lang w:eastAsia="fr-FR" w:bidi="hi-IN"/>
        </w:rPr>
        <w:t>)</w:t>
      </w:r>
      <w:r w:rsidR="00B31BE2" w:rsidRPr="00784656">
        <w:rPr>
          <w:lang w:eastAsia="fr-FR" w:bidi="hi-IN"/>
        </w:rPr>
        <w:fldChar w:fldCharType="end"/>
      </w:r>
      <w:r w:rsidR="00141415" w:rsidRPr="00784656">
        <w:rPr>
          <w:lang w:eastAsia="fr-FR" w:bidi="hi-IN"/>
        </w:rPr>
        <w:t>.</w:t>
      </w:r>
      <w:r w:rsidR="003701A1" w:rsidRPr="00784656">
        <w:rPr>
          <w:lang w:eastAsia="fr-FR" w:bidi="hi-IN"/>
        </w:rPr>
        <w:t xml:space="preserve"> </w:t>
      </w:r>
      <w:r w:rsidR="00452659" w:rsidRPr="00784656">
        <w:rPr>
          <w:lang w:eastAsia="fr-FR" w:bidi="hi-IN"/>
        </w:rPr>
        <w:t xml:space="preserve">Since the self-termination reaction rates originating from </w:t>
      </w:r>
      <w:r w:rsidR="003701A1" w:rsidRPr="00784656">
        <w:rPr>
          <w:lang w:eastAsia="fr-FR" w:bidi="hi-IN"/>
        </w:rPr>
        <w:t>oleate, linoleate</w:t>
      </w:r>
      <w:r w:rsidR="00E666C4" w:rsidRPr="00784656">
        <w:rPr>
          <w:lang w:eastAsia="fr-FR" w:bidi="hi-IN"/>
        </w:rPr>
        <w:t>,</w:t>
      </w:r>
      <w:r w:rsidR="003701A1" w:rsidRPr="00784656">
        <w:rPr>
          <w:lang w:eastAsia="fr-FR" w:bidi="hi-IN"/>
        </w:rPr>
        <w:t xml:space="preserve"> and linolenate</w:t>
      </w:r>
      <w:r w:rsidR="00DB1D7C" w:rsidRPr="00784656">
        <w:rPr>
          <w:lang w:eastAsia="fr-FR" w:bidi="hi-IN"/>
        </w:rPr>
        <w:t xml:space="preserve"> are of the same </w:t>
      </w:r>
      <w:r w:rsidR="006335FD">
        <w:rPr>
          <w:lang w:eastAsia="fr-FR" w:bidi="hi-IN"/>
        </w:rPr>
        <w:t xml:space="preserve">order of </w:t>
      </w:r>
      <w:r w:rsidR="00DB1D7C" w:rsidRPr="00784656">
        <w:rPr>
          <w:lang w:eastAsia="fr-FR" w:bidi="hi-IN"/>
        </w:rPr>
        <w:t xml:space="preserve">magnitude </w:t>
      </w:r>
      <w:r w:rsidR="00F66D8B" w:rsidRPr="00784656">
        <w:rPr>
          <w:lang w:eastAsia="fr-FR" w:bidi="hi-IN"/>
        </w:rPr>
        <w:t>(see</w:t>
      </w:r>
      <w:r w:rsidR="003A0DF6">
        <w:rPr>
          <w:lang w:eastAsia="fr-FR" w:bidi="hi-IN"/>
        </w:rPr>
        <w:t xml:space="preserve"> Table 2</w:t>
      </w:r>
      <w:r w:rsidR="003701A1" w:rsidRPr="00784656">
        <w:rPr>
          <w:lang w:eastAsia="fr-FR" w:bidi="hi-IN"/>
        </w:rPr>
        <w:t>)</w:t>
      </w:r>
      <w:r w:rsidR="00DB1D7C" w:rsidRPr="00784656">
        <w:rPr>
          <w:lang w:eastAsia="fr-FR" w:bidi="hi-IN"/>
        </w:rPr>
        <w:t xml:space="preserve">, </w:t>
      </w:r>
      <w:r w:rsidR="003C24EB" w:rsidRPr="003C24EB">
        <w:rPr>
          <w:position w:val="-14"/>
        </w:rPr>
        <w:object w:dxaOrig="279" w:dyaOrig="400" w14:anchorId="117C952D">
          <v:shape id="_x0000_i1072" type="#_x0000_t75" style="width:14.25pt;height:19.95pt" o:ole="">
            <v:imagedata r:id="rId101" o:title=""/>
          </v:shape>
          <o:OLEObject Type="Embed" ProgID="Equation.DSMT4" ShapeID="_x0000_i1072" DrawAspect="Content" ObjectID="_1800970850" r:id="rId102"/>
        </w:object>
      </w:r>
      <w:r w:rsidR="003701A1" w:rsidRPr="00784656">
        <w:rPr>
          <w:lang w:eastAsia="fr-FR" w:bidi="hi-IN"/>
        </w:rPr>
        <w:t xml:space="preserve"> </w:t>
      </w:r>
      <w:r w:rsidR="00DB1D7C" w:rsidRPr="00784656">
        <w:rPr>
          <w:lang w:eastAsia="fr-FR" w:bidi="hi-IN"/>
        </w:rPr>
        <w:t xml:space="preserve">was </w:t>
      </w:r>
      <w:r w:rsidR="003701A1" w:rsidRPr="00784656">
        <w:rPr>
          <w:lang w:eastAsia="fr-FR" w:bidi="hi-IN"/>
        </w:rPr>
        <w:t xml:space="preserve">expected to be close to 2. </w:t>
      </w:r>
    </w:p>
    <w:p w14:paraId="416E611E" w14:textId="3D6B1F9C" w:rsidR="00784D76" w:rsidRDefault="007533D5" w:rsidP="00784D76">
      <w:pPr>
        <w:pStyle w:val="Heading3"/>
      </w:pPr>
      <w:r>
        <w:t xml:space="preserve">Assembled </w:t>
      </w:r>
      <w:r w:rsidR="004E4833">
        <w:t>kinetic model</w:t>
      </w:r>
    </w:p>
    <w:p w14:paraId="02232244" w14:textId="640A5A5C" w:rsidR="00AA0622" w:rsidRDefault="00784D76" w:rsidP="00140F9C">
      <w:pPr>
        <w:rPr>
          <w:iCs/>
          <w:lang w:eastAsia="de-DE"/>
        </w:rPr>
      </w:pPr>
      <w:r>
        <w:rPr>
          <w:lang w:eastAsia="de-DE"/>
        </w:rPr>
        <w:t xml:space="preserve">The kinetic </w:t>
      </w:r>
      <w:r w:rsidR="00F513CD">
        <w:rPr>
          <w:lang w:eastAsia="de-DE"/>
        </w:rPr>
        <w:t xml:space="preserve">oxidation </w:t>
      </w:r>
      <w:r>
        <w:rPr>
          <w:lang w:eastAsia="de-DE"/>
        </w:rPr>
        <w:t>mode</w:t>
      </w:r>
      <w:r w:rsidR="00DE5C07">
        <w:rPr>
          <w:lang w:eastAsia="de-DE"/>
        </w:rPr>
        <w:t>l</w:t>
      </w:r>
      <w:r>
        <w:rPr>
          <w:lang w:eastAsia="de-DE"/>
        </w:rPr>
        <w:t xml:space="preserve"> </w:t>
      </w:r>
      <w:r>
        <w:rPr>
          <w:lang w:eastAsia="de-DE"/>
        </w:rPr>
        <w:fldChar w:fldCharType="begin"/>
      </w:r>
      <w:r>
        <w:rPr>
          <w:lang w:eastAsia="de-DE"/>
        </w:rPr>
        <w:instrText xml:space="preserve"> GOTOBUTTON ZEqnNum348411  \* MERGEFORMAT </w:instrText>
      </w:r>
      <w:r>
        <w:rPr>
          <w:lang w:eastAsia="de-DE"/>
        </w:rPr>
        <w:fldChar w:fldCharType="begin"/>
      </w:r>
      <w:r>
        <w:rPr>
          <w:lang w:eastAsia="de-DE"/>
        </w:rPr>
        <w:instrText xml:space="preserve"> REF ZEqnNum348411 \* Charformat \! \* MERGEFORMAT </w:instrText>
      </w:r>
      <w:r>
        <w:rPr>
          <w:lang w:eastAsia="de-DE"/>
        </w:rPr>
        <w:fldChar w:fldCharType="separate"/>
      </w:r>
      <w:r w:rsidR="00CA5B27">
        <w:rPr>
          <w:lang w:eastAsia="de-DE"/>
        </w:rPr>
        <w:instrText>(1)</w:instrText>
      </w:r>
      <w:r>
        <w:rPr>
          <w:lang w:eastAsia="de-DE"/>
        </w:rPr>
        <w:fldChar w:fldCharType="end"/>
      </w:r>
      <w:r>
        <w:rPr>
          <w:lang w:eastAsia="de-DE"/>
        </w:rPr>
        <w:fldChar w:fldCharType="end"/>
      </w:r>
      <w:r>
        <w:rPr>
          <w:lang w:eastAsia="de-DE"/>
        </w:rPr>
        <w:t xml:space="preserve"> </w:t>
      </w:r>
      <w:r w:rsidR="00AD2FCC" w:rsidRPr="00AD2FCC">
        <w:rPr>
          <w:lang w:eastAsia="de-DE"/>
        </w:rPr>
        <w:t>is based on the assumption that it adheres to the mass action law. In this context, the rate of each reaction is directly proportional to the product of the concentrations of the reactants (moieties)</w:t>
      </w:r>
      <w:r w:rsidR="00AD50BA">
        <w:rPr>
          <w:lang w:eastAsia="de-DE"/>
        </w:rPr>
        <w:t xml:space="preserve">. </w:t>
      </w:r>
      <w:r w:rsidR="00C715B5">
        <w:rPr>
          <w:lang w:eastAsia="de-DE"/>
        </w:rPr>
        <w:t xml:space="preserve">At any time, </w:t>
      </w:r>
      <w:r w:rsidR="00146E21">
        <w:rPr>
          <w:lang w:eastAsia="de-DE"/>
        </w:rPr>
        <w:t xml:space="preserve">the macroscopic </w:t>
      </w:r>
      <w:r w:rsidR="009A0114">
        <w:rPr>
          <w:lang w:eastAsia="de-DE"/>
        </w:rPr>
        <w:t xml:space="preserve">concentrations </w:t>
      </w:r>
      <w:r w:rsidR="00125E6C">
        <w:rPr>
          <w:lang w:eastAsia="de-DE"/>
        </w:rPr>
        <w:t xml:space="preserve">of the different moieties </w:t>
      </w:r>
      <w:r w:rsidR="009A0114">
        <w:rPr>
          <w:lang w:eastAsia="de-DE"/>
        </w:rPr>
        <w:t xml:space="preserve">are </w:t>
      </w:r>
      <w:r w:rsidR="004C2D66">
        <w:rPr>
          <w:lang w:eastAsia="de-DE"/>
        </w:rPr>
        <w:t>assumed</w:t>
      </w:r>
      <w:r w:rsidR="009A0114">
        <w:rPr>
          <w:lang w:eastAsia="de-DE"/>
        </w:rPr>
        <w:t xml:space="preserve"> to be </w:t>
      </w:r>
      <w:r w:rsidR="004C2D66">
        <w:rPr>
          <w:lang w:eastAsia="de-DE"/>
        </w:rPr>
        <w:t xml:space="preserve">uniform </w:t>
      </w:r>
      <w:r w:rsidR="009A0114">
        <w:rPr>
          <w:lang w:eastAsia="de-DE"/>
        </w:rPr>
        <w:t>and not subject to significant macroscopic gradients.</w:t>
      </w:r>
      <w:r w:rsidR="00125E6C">
        <w:rPr>
          <w:lang w:eastAsia="de-DE"/>
        </w:rPr>
        <w:t xml:space="preserve"> </w:t>
      </w:r>
      <w:r w:rsidR="00147AA4">
        <w:rPr>
          <w:lang w:eastAsia="de-DE"/>
        </w:rPr>
        <w:t xml:space="preserve">For dioxygen, </w:t>
      </w:r>
      <w:r w:rsidR="004C2D66">
        <w:rPr>
          <w:lang w:eastAsia="de-DE"/>
        </w:rPr>
        <w:t xml:space="preserve">this necessitates </w:t>
      </w:r>
      <w:r w:rsidR="007C0486">
        <w:rPr>
          <w:lang w:eastAsia="de-DE"/>
        </w:rPr>
        <w:t xml:space="preserve">the use of </w:t>
      </w:r>
      <w:r w:rsidR="00147AA4">
        <w:rPr>
          <w:lang w:eastAsia="de-DE"/>
        </w:rPr>
        <w:t xml:space="preserve">a bubbling system </w:t>
      </w:r>
      <w:r w:rsidR="00525D35">
        <w:rPr>
          <w:lang w:eastAsia="de-DE"/>
        </w:rPr>
        <w:t xml:space="preserve">or similar method </w:t>
      </w:r>
      <w:r w:rsidR="00E578F0">
        <w:rPr>
          <w:lang w:eastAsia="de-DE"/>
        </w:rPr>
        <w:t xml:space="preserve">to ensure a </w:t>
      </w:r>
      <w:r w:rsidR="002B36FA">
        <w:rPr>
          <w:lang w:eastAsia="de-DE"/>
        </w:rPr>
        <w:t xml:space="preserve">spatially </w:t>
      </w:r>
      <w:r w:rsidR="00147AA4">
        <w:rPr>
          <w:lang w:eastAsia="de-DE"/>
        </w:rPr>
        <w:t xml:space="preserve">uniform </w:t>
      </w:r>
      <w:r w:rsidR="002B36FA">
        <w:rPr>
          <w:lang w:eastAsia="de-DE"/>
        </w:rPr>
        <w:t>production of hydroperoxides</w:t>
      </w:r>
      <w:r w:rsidR="00173D97">
        <w:rPr>
          <w:lang w:eastAsia="de-DE"/>
        </w:rPr>
        <w:t>.</w:t>
      </w:r>
    </w:p>
    <w:p w14:paraId="42A20C49" w14:textId="0474778B" w:rsidR="00DB3956" w:rsidRDefault="00746D3D" w:rsidP="00140F9C">
      <w:pPr>
        <w:rPr>
          <w:lang w:eastAsia="de-DE"/>
        </w:rPr>
      </w:pPr>
      <w:r>
        <w:rPr>
          <w:lang w:eastAsia="de-DE"/>
        </w:rPr>
        <w:t>Reaction scheme</w:t>
      </w:r>
      <w:r w:rsidR="009E2B02">
        <w:rPr>
          <w:lang w:eastAsia="de-DE"/>
        </w:rPr>
        <w:t xml:space="preserve"> </w:t>
      </w:r>
      <w:r w:rsidR="009E2B02">
        <w:rPr>
          <w:lang w:eastAsia="de-DE"/>
        </w:rPr>
        <w:fldChar w:fldCharType="begin"/>
      </w:r>
      <w:r w:rsidR="009E2B02">
        <w:rPr>
          <w:lang w:eastAsia="de-DE"/>
        </w:rPr>
        <w:instrText xml:space="preserve"> GOTOBUTTON ZEqnNum348411  \* MERGEFORMAT </w:instrText>
      </w:r>
      <w:r w:rsidR="009E2B02">
        <w:rPr>
          <w:lang w:eastAsia="de-DE"/>
        </w:rPr>
        <w:fldChar w:fldCharType="begin"/>
      </w:r>
      <w:r w:rsidR="009E2B02">
        <w:rPr>
          <w:lang w:eastAsia="de-DE"/>
        </w:rPr>
        <w:instrText xml:space="preserve"> REF ZEqnNum348411 \* Charformat \! \* MERGEFORMAT </w:instrText>
      </w:r>
      <w:r w:rsidR="009E2B02">
        <w:rPr>
          <w:lang w:eastAsia="de-DE"/>
        </w:rPr>
        <w:fldChar w:fldCharType="separate"/>
      </w:r>
      <w:r w:rsidR="00CA5B27">
        <w:rPr>
          <w:lang w:eastAsia="de-DE"/>
        </w:rPr>
        <w:instrText>(1)</w:instrText>
      </w:r>
      <w:r w:rsidR="009E2B02">
        <w:rPr>
          <w:lang w:eastAsia="de-DE"/>
        </w:rPr>
        <w:fldChar w:fldCharType="end"/>
      </w:r>
      <w:r w:rsidR="009E2B02">
        <w:rPr>
          <w:lang w:eastAsia="de-DE"/>
        </w:rPr>
        <w:fldChar w:fldCharType="end"/>
      </w:r>
      <w:r w:rsidR="009E2B02">
        <w:rPr>
          <w:lang w:eastAsia="de-DE"/>
        </w:rPr>
        <w:t xml:space="preserve"> invol</w:t>
      </w:r>
      <w:r w:rsidR="004E44C2">
        <w:rPr>
          <w:lang w:eastAsia="de-DE"/>
        </w:rPr>
        <w:t>ves</w:t>
      </w:r>
      <w:r w:rsidR="00484D7B">
        <w:rPr>
          <w:lang w:eastAsia="de-DE"/>
        </w:rPr>
        <w:t xml:space="preserve"> </w:t>
      </w:r>
      <w:r>
        <w:rPr>
          <w:lang w:eastAsia="de-DE"/>
        </w:rPr>
        <w:t>several bimolecular reactions</w:t>
      </w:r>
      <w:r w:rsidR="00FF6DCC">
        <w:rPr>
          <w:lang w:eastAsia="de-DE"/>
        </w:rPr>
        <w:t>,</w:t>
      </w:r>
      <w:r w:rsidR="00782CD5">
        <w:rPr>
          <w:lang w:eastAsia="de-DE"/>
        </w:rPr>
        <w:t xml:space="preserve"> which </w:t>
      </w:r>
      <w:r w:rsidR="00BE060F">
        <w:rPr>
          <w:lang w:eastAsia="de-DE"/>
        </w:rPr>
        <w:t xml:space="preserve">in turn introduce </w:t>
      </w:r>
      <w:r w:rsidR="009B1413">
        <w:rPr>
          <w:lang w:eastAsia="de-DE"/>
        </w:rPr>
        <w:t>some</w:t>
      </w:r>
      <w:r w:rsidR="00782CD5">
        <w:rPr>
          <w:lang w:eastAsia="de-DE"/>
        </w:rPr>
        <w:t xml:space="preserve"> coupling with molecular</w:t>
      </w:r>
      <w:r w:rsidR="00BE060F">
        <w:rPr>
          <w:lang w:eastAsia="de-DE"/>
        </w:rPr>
        <w:t>-</w:t>
      </w:r>
      <w:r w:rsidR="00782CD5">
        <w:rPr>
          <w:lang w:eastAsia="de-DE"/>
        </w:rPr>
        <w:t>scale</w:t>
      </w:r>
      <w:r w:rsidR="00BE060F">
        <w:rPr>
          <w:lang w:eastAsia="de-DE"/>
        </w:rPr>
        <w:t xml:space="preserve"> transport</w:t>
      </w:r>
      <w:r w:rsidR="00782CD5">
        <w:rPr>
          <w:lang w:eastAsia="de-DE"/>
        </w:rPr>
        <w:t>.</w:t>
      </w:r>
      <w:r w:rsidR="006A0CAF">
        <w:rPr>
          <w:lang w:eastAsia="de-DE"/>
        </w:rPr>
        <w:t xml:space="preserve"> </w:t>
      </w:r>
      <w:r w:rsidR="00355F82">
        <w:rPr>
          <w:lang w:eastAsia="de-DE"/>
        </w:rPr>
        <w:t>Radicals</w:t>
      </w:r>
      <w:r w:rsidR="00932FC4">
        <w:rPr>
          <w:lang w:eastAsia="de-DE"/>
        </w:rPr>
        <w:t xml:space="preserve"> involved in propagation reactions </w:t>
      </w:r>
      <w:r w:rsidR="00355F82">
        <w:rPr>
          <w:lang w:eastAsia="de-DE"/>
        </w:rPr>
        <w:t>can</w:t>
      </w:r>
      <w:r w:rsidR="00BE060F">
        <w:rPr>
          <w:lang w:eastAsia="de-DE"/>
        </w:rPr>
        <w:t xml:space="preserve"> </w:t>
      </w:r>
      <w:r w:rsidR="00E2675A">
        <w:rPr>
          <w:lang w:eastAsia="de-DE"/>
        </w:rPr>
        <w:t>react with stable products without</w:t>
      </w:r>
      <w:r w:rsidR="00C446AB">
        <w:rPr>
          <w:lang w:eastAsia="de-DE"/>
        </w:rPr>
        <w:t xml:space="preserve"> requiring </w:t>
      </w:r>
      <w:r w:rsidR="00761E31">
        <w:rPr>
          <w:lang w:eastAsia="de-DE"/>
        </w:rPr>
        <w:t xml:space="preserve">the </w:t>
      </w:r>
      <w:r w:rsidR="00C446AB">
        <w:rPr>
          <w:lang w:eastAsia="de-DE"/>
        </w:rPr>
        <w:t>mean free paths</w:t>
      </w:r>
      <w:r w:rsidR="00932FC4">
        <w:rPr>
          <w:lang w:eastAsia="de-DE"/>
        </w:rPr>
        <w:t xml:space="preserve"> </w:t>
      </w:r>
      <w:r w:rsidR="00761E31">
        <w:rPr>
          <w:lang w:eastAsia="de-DE"/>
        </w:rPr>
        <w:t xml:space="preserve">of their carriers </w:t>
      </w:r>
      <w:r w:rsidR="00932FC4">
        <w:rPr>
          <w:lang w:eastAsia="de-DE"/>
        </w:rPr>
        <w:t xml:space="preserve">to be significantly larger than their end-to-end distances. </w:t>
      </w:r>
      <w:r w:rsidR="002D4621">
        <w:rPr>
          <w:lang w:eastAsia="de-DE"/>
        </w:rPr>
        <w:t xml:space="preserve">These conditions are </w:t>
      </w:r>
      <w:r w:rsidR="00634595">
        <w:rPr>
          <w:lang w:eastAsia="de-DE"/>
        </w:rPr>
        <w:t>high</w:t>
      </w:r>
      <w:r w:rsidR="00761E31">
        <w:rPr>
          <w:lang w:eastAsia="de-DE"/>
        </w:rPr>
        <w:t xml:space="preserve">ly likely </w:t>
      </w:r>
      <w:r w:rsidR="002D4621">
        <w:rPr>
          <w:lang w:eastAsia="de-DE"/>
        </w:rPr>
        <w:t>in the case of edible oils and undiluted FAMEs</w:t>
      </w:r>
      <w:r w:rsidR="00634595">
        <w:rPr>
          <w:lang w:eastAsia="de-DE"/>
        </w:rPr>
        <w:t xml:space="preserve">, as </w:t>
      </w:r>
      <w:r w:rsidR="00546BE9">
        <w:rPr>
          <w:lang w:eastAsia="de-DE"/>
        </w:rPr>
        <w:t>labile hydrogens are relatively ubiquitous.</w:t>
      </w:r>
      <w:r w:rsidR="003848D9">
        <w:rPr>
          <w:lang w:eastAsia="de-DE"/>
        </w:rPr>
        <w:t xml:space="preserve"> Under these conditions, bimolecular reactivities involving one stable moiety </w:t>
      </w:r>
      <w:r w:rsidR="00DC0993">
        <w:rPr>
          <w:lang w:eastAsia="de-DE"/>
        </w:rPr>
        <w:t xml:space="preserve">are </w:t>
      </w:r>
      <w:r w:rsidR="004100F8">
        <w:rPr>
          <w:lang w:eastAsia="de-DE"/>
        </w:rPr>
        <w:t xml:space="preserve">assumed to be </w:t>
      </w:r>
      <w:r w:rsidR="003848D9">
        <w:rPr>
          <w:lang w:eastAsia="de-DE"/>
        </w:rPr>
        <w:t>governed</w:t>
      </w:r>
      <w:r w:rsidR="004100F8">
        <w:rPr>
          <w:lang w:eastAsia="de-DE"/>
        </w:rPr>
        <w:t xml:space="preserve"> by chemical barriers rather than molecular transport.</w:t>
      </w:r>
      <w:r w:rsidR="00DB3956">
        <w:rPr>
          <w:lang w:eastAsia="de-DE"/>
        </w:rPr>
        <w:t xml:space="preserve"> </w:t>
      </w:r>
      <w:r w:rsidR="00B070B6">
        <w:rPr>
          <w:lang w:eastAsia="de-DE"/>
        </w:rPr>
        <w:t>In</w:t>
      </w:r>
      <w:r w:rsidR="00CD4274">
        <w:rPr>
          <w:lang w:eastAsia="de-DE"/>
        </w:rPr>
        <w:t xml:space="preserve"> contrast</w:t>
      </w:r>
      <w:r w:rsidR="00B070B6">
        <w:rPr>
          <w:lang w:eastAsia="de-DE"/>
        </w:rPr>
        <w:t>,</w:t>
      </w:r>
      <w:r w:rsidR="00CD4274">
        <w:rPr>
          <w:lang w:eastAsia="de-DE"/>
        </w:rPr>
        <w:t xml:space="preserve"> </w:t>
      </w:r>
      <w:r w:rsidR="004100F8">
        <w:rPr>
          <w:lang w:eastAsia="de-DE"/>
        </w:rPr>
        <w:t>termination reactions</w:t>
      </w:r>
      <w:r w:rsidR="00B070B6">
        <w:rPr>
          <w:lang w:eastAsia="de-DE"/>
        </w:rPr>
        <w:t xml:space="preserve"> involving </w:t>
      </w:r>
      <w:r w:rsidR="004100F8">
        <w:rPr>
          <w:lang w:eastAsia="de-DE"/>
        </w:rPr>
        <w:t xml:space="preserve">the encounter of two </w:t>
      </w:r>
      <w:r w:rsidR="001F4995">
        <w:rPr>
          <w:lang w:eastAsia="de-DE"/>
        </w:rPr>
        <w:t xml:space="preserve">highly </w:t>
      </w:r>
      <w:r w:rsidR="00CD4274">
        <w:rPr>
          <w:lang w:eastAsia="de-DE"/>
        </w:rPr>
        <w:t xml:space="preserve">unstable radicals </w:t>
      </w:r>
      <w:r w:rsidR="001F4995">
        <w:rPr>
          <w:lang w:eastAsia="de-DE"/>
        </w:rPr>
        <w:t xml:space="preserve">are </w:t>
      </w:r>
      <w:r w:rsidR="00CD4274">
        <w:rPr>
          <w:lang w:eastAsia="de-DE"/>
        </w:rPr>
        <w:t xml:space="preserve">expected to be significantly </w:t>
      </w:r>
      <w:r w:rsidR="00CC361B">
        <w:rPr>
          <w:lang w:eastAsia="de-DE"/>
        </w:rPr>
        <w:t xml:space="preserve">more </w:t>
      </w:r>
      <w:r w:rsidR="001F4995">
        <w:rPr>
          <w:lang w:eastAsia="de-DE"/>
        </w:rPr>
        <w:t xml:space="preserve">influenced </w:t>
      </w:r>
      <w:r w:rsidR="00CC361B">
        <w:rPr>
          <w:lang w:eastAsia="de-DE"/>
        </w:rPr>
        <w:t>by molecular trans</w:t>
      </w:r>
      <w:r w:rsidR="002D4621">
        <w:rPr>
          <w:lang w:eastAsia="de-DE"/>
        </w:rPr>
        <w:t>port</w:t>
      </w:r>
      <w:r w:rsidR="00516625">
        <w:rPr>
          <w:lang w:eastAsia="de-DE"/>
        </w:rPr>
        <w:t xml:space="preserve">. </w:t>
      </w:r>
      <w:r w:rsidR="00BC5645">
        <w:rPr>
          <w:lang w:eastAsia="de-DE"/>
        </w:rPr>
        <w:t xml:space="preserve">Possible steric effects are captured </w:t>
      </w:r>
      <w:r w:rsidR="0008357D">
        <w:rPr>
          <w:lang w:eastAsia="de-DE"/>
        </w:rPr>
        <w:t xml:space="preserve">at scale 2 </w:t>
      </w:r>
      <w:r w:rsidR="00BC5645">
        <w:rPr>
          <w:lang w:eastAsia="de-DE"/>
        </w:rPr>
        <w:t xml:space="preserve">by </w:t>
      </w:r>
      <w:r w:rsidR="0008357D">
        <w:rPr>
          <w:lang w:eastAsia="de-DE"/>
        </w:rPr>
        <w:t xml:space="preserve">assigning reaction rates specifically </w:t>
      </w:r>
      <w:r w:rsidR="002B4E48">
        <w:rPr>
          <w:lang w:eastAsia="de-DE"/>
        </w:rPr>
        <w:t xml:space="preserve">to each </w:t>
      </w:r>
      <w:r w:rsidR="00DB3956">
        <w:rPr>
          <w:lang w:eastAsia="de-DE"/>
        </w:rPr>
        <w:t xml:space="preserve">pair of </w:t>
      </w:r>
      <w:r w:rsidR="002B4E48">
        <w:rPr>
          <w:lang w:eastAsia="de-DE"/>
        </w:rPr>
        <w:t>moiety.</w:t>
      </w:r>
      <w:r w:rsidR="00DB3956">
        <w:rPr>
          <w:lang w:eastAsia="de-DE"/>
        </w:rPr>
        <w:t xml:space="preserve"> All stable reaction products are assumed to be rapidly dispersed and not to hinder subsequent reactions. </w:t>
      </w:r>
    </w:p>
    <w:p w14:paraId="42908B8C" w14:textId="14B5441F" w:rsidR="00784D76" w:rsidRDefault="002F071A" w:rsidP="00140F9C">
      <w:pPr>
        <w:rPr>
          <w:lang w:eastAsia="de-DE"/>
        </w:rPr>
      </w:pPr>
      <w:r>
        <w:rPr>
          <w:lang w:eastAsia="de-DE"/>
        </w:rPr>
        <w:t xml:space="preserve">Eq. </w:t>
      </w:r>
      <w:r>
        <w:rPr>
          <w:lang w:eastAsia="de-DE"/>
        </w:rPr>
        <w:fldChar w:fldCharType="begin"/>
      </w:r>
      <w:r>
        <w:rPr>
          <w:lang w:eastAsia="de-DE"/>
        </w:rPr>
        <w:instrText xml:space="preserve"> GOTOBUTTON ZEqnNum348411  \* MERGEFORMAT </w:instrText>
      </w:r>
      <w:r>
        <w:rPr>
          <w:lang w:eastAsia="de-DE"/>
        </w:rPr>
        <w:fldChar w:fldCharType="begin"/>
      </w:r>
      <w:r>
        <w:rPr>
          <w:lang w:eastAsia="de-DE"/>
        </w:rPr>
        <w:instrText xml:space="preserve"> REF ZEqnNum348411 \* Charformat \! \* MERGEFORMAT </w:instrText>
      </w:r>
      <w:r>
        <w:rPr>
          <w:lang w:eastAsia="de-DE"/>
        </w:rPr>
        <w:fldChar w:fldCharType="separate"/>
      </w:r>
      <w:r w:rsidR="00CA5B27">
        <w:rPr>
          <w:lang w:eastAsia="de-DE"/>
        </w:rPr>
        <w:instrText>(1)</w:instrText>
      </w:r>
      <w:r>
        <w:rPr>
          <w:lang w:eastAsia="de-DE"/>
        </w:rPr>
        <w:fldChar w:fldCharType="end"/>
      </w:r>
      <w:r>
        <w:rPr>
          <w:lang w:eastAsia="de-DE"/>
        </w:rPr>
        <w:fldChar w:fldCharType="end"/>
      </w:r>
      <w:r>
        <w:rPr>
          <w:lang w:eastAsia="de-DE"/>
        </w:rPr>
        <w:t xml:space="preserve"> </w:t>
      </w:r>
      <w:r w:rsidR="007423B1">
        <w:rPr>
          <w:lang w:eastAsia="de-DE"/>
        </w:rPr>
        <w:t>wa</w:t>
      </w:r>
      <w:r>
        <w:rPr>
          <w:lang w:eastAsia="de-DE"/>
        </w:rPr>
        <w:t xml:space="preserve">s </w:t>
      </w:r>
      <w:r w:rsidR="00337201">
        <w:rPr>
          <w:lang w:eastAsia="de-DE"/>
        </w:rPr>
        <w:t xml:space="preserve">concisely </w:t>
      </w:r>
      <w:r w:rsidR="00993B54">
        <w:rPr>
          <w:lang w:eastAsia="de-DE"/>
        </w:rPr>
        <w:t xml:space="preserve">modeled as </w:t>
      </w:r>
      <w:r w:rsidR="00465362">
        <w:rPr>
          <w:lang w:eastAsia="de-DE"/>
        </w:rPr>
        <w:t>a reaction network</w:t>
      </w:r>
      <w:r w:rsidR="00F27326">
        <w:rPr>
          <w:lang w:eastAsia="de-DE"/>
        </w:rPr>
        <w:t xml:space="preserve"> involving only</w:t>
      </w:r>
      <w:r w:rsidR="00743673">
        <w:rPr>
          <w:lang w:eastAsia="de-DE"/>
        </w:rPr>
        <w:t xml:space="preserve"> elementary</w:t>
      </w:r>
      <w:r w:rsidR="007423B1">
        <w:rPr>
          <w:lang w:eastAsia="de-DE"/>
        </w:rPr>
        <w:t xml:space="preserve"> reactions</w:t>
      </w:r>
      <w:r w:rsidR="00B352B7">
        <w:rPr>
          <w:lang w:eastAsia="de-DE"/>
        </w:rPr>
        <w:t>, each of them</w:t>
      </w:r>
      <w:r w:rsidR="007423B1">
        <w:rPr>
          <w:lang w:eastAsia="de-DE"/>
        </w:rPr>
        <w:t xml:space="preserve"> </w:t>
      </w:r>
      <w:r w:rsidR="00962BAE">
        <w:rPr>
          <w:lang w:eastAsia="de-DE"/>
        </w:rPr>
        <w:t>occurring</w:t>
      </w:r>
      <w:r w:rsidR="007423B1">
        <w:rPr>
          <w:lang w:eastAsia="de-DE"/>
        </w:rPr>
        <w:t xml:space="preserve"> </w:t>
      </w:r>
      <w:r w:rsidR="00B429A6">
        <w:rPr>
          <w:lang w:eastAsia="de-DE"/>
        </w:rPr>
        <w:t xml:space="preserve">in </w:t>
      </w:r>
      <w:r w:rsidR="007423B1">
        <w:rPr>
          <w:lang w:eastAsia="de-DE"/>
        </w:rPr>
        <w:t>one single transition step</w:t>
      </w:r>
      <w:r w:rsidR="00CE5B5B">
        <w:rPr>
          <w:lang w:eastAsia="de-DE"/>
        </w:rPr>
        <w:t>.</w:t>
      </w:r>
      <w:r w:rsidR="004D2A37">
        <w:rPr>
          <w:lang w:eastAsia="de-DE"/>
        </w:rPr>
        <w:t xml:space="preserve"> This </w:t>
      </w:r>
      <w:r w:rsidR="00337201">
        <w:rPr>
          <w:lang w:eastAsia="de-DE"/>
        </w:rPr>
        <w:t xml:space="preserve">efficient representation </w:t>
      </w:r>
      <w:r w:rsidR="004D2A37">
        <w:rPr>
          <w:lang w:eastAsia="de-DE"/>
        </w:rPr>
        <w:t>capture</w:t>
      </w:r>
      <w:r w:rsidR="00337201">
        <w:rPr>
          <w:lang w:eastAsia="de-DE"/>
        </w:rPr>
        <w:t>s</w:t>
      </w:r>
      <w:r w:rsidR="00FE4AB1">
        <w:rPr>
          <w:lang w:eastAsia="de-DE"/>
        </w:rPr>
        <w:t xml:space="preserve"> efficiently </w:t>
      </w:r>
      <w:r w:rsidR="00544F0D">
        <w:rPr>
          <w:lang w:eastAsia="de-DE"/>
        </w:rPr>
        <w:t xml:space="preserve">all </w:t>
      </w:r>
      <w:r w:rsidR="008A7202">
        <w:rPr>
          <w:lang w:eastAsia="de-DE"/>
        </w:rPr>
        <w:t>loops induced by the regeneration of the most reactive species</w:t>
      </w:r>
      <w:r w:rsidR="002915DB">
        <w:rPr>
          <w:lang w:eastAsia="de-DE"/>
        </w:rPr>
        <w:t>, even</w:t>
      </w:r>
      <w:r w:rsidR="005F0FF3">
        <w:rPr>
          <w:lang w:eastAsia="de-DE"/>
        </w:rPr>
        <w:t xml:space="preserve"> when the </w:t>
      </w:r>
      <w:r w:rsidR="00DA5923">
        <w:rPr>
          <w:lang w:eastAsia="de-DE"/>
        </w:rPr>
        <w:t>overall reaction rate equal</w:t>
      </w:r>
      <w:r w:rsidR="002915DB">
        <w:rPr>
          <w:lang w:eastAsia="de-DE"/>
        </w:rPr>
        <w:t>s</w:t>
      </w:r>
      <w:r w:rsidR="00DA5923">
        <w:rPr>
          <w:lang w:eastAsia="de-DE"/>
        </w:rPr>
        <w:t xml:space="preserve"> </w:t>
      </w:r>
      <w:r w:rsidR="00C07564">
        <w:rPr>
          <w:lang w:eastAsia="de-DE"/>
        </w:rPr>
        <w:t xml:space="preserve">the rate of </w:t>
      </w:r>
      <w:r w:rsidR="00DE2B5C">
        <w:rPr>
          <w:lang w:eastAsia="de-DE"/>
        </w:rPr>
        <w:t xml:space="preserve">all </w:t>
      </w:r>
      <w:r w:rsidR="009568D6">
        <w:rPr>
          <w:lang w:eastAsia="de-DE"/>
        </w:rPr>
        <w:t xml:space="preserve">combined </w:t>
      </w:r>
      <w:r w:rsidR="00C07564">
        <w:rPr>
          <w:lang w:eastAsia="de-DE"/>
        </w:rPr>
        <w:t>initiation steps (</w:t>
      </w:r>
      <w:r w:rsidR="00C07564" w:rsidRPr="00C07564">
        <w:rPr>
          <w:i/>
          <w:iCs/>
          <w:lang w:eastAsia="de-DE"/>
        </w:rPr>
        <w:t>i.e.</w:t>
      </w:r>
      <w:r w:rsidR="00C07564">
        <w:rPr>
          <w:lang w:eastAsia="de-DE"/>
        </w:rPr>
        <w:t>, when chain reaction length approaches unity)</w:t>
      </w:r>
      <w:r w:rsidR="008A7202">
        <w:rPr>
          <w:lang w:eastAsia="de-DE"/>
        </w:rPr>
        <w:t xml:space="preserve">. </w:t>
      </w:r>
      <w:r w:rsidR="002509E8">
        <w:rPr>
          <w:lang w:eastAsia="de-DE"/>
        </w:rPr>
        <w:t>Using matrix notations, it reads</w:t>
      </w:r>
      <w:r w:rsidR="00784D76">
        <w:rPr>
          <w:lang w:eastAsia="de-DE"/>
        </w:rPr>
        <w:t>:</w:t>
      </w:r>
    </w:p>
    <w:p w14:paraId="3E4656EC" w14:textId="15A281A4" w:rsidR="00784D76" w:rsidRDefault="00784D76" w:rsidP="00784D76">
      <w:pPr>
        <w:pStyle w:val="MTDisplayEquation"/>
      </w:pPr>
      <w:r>
        <w:tab/>
      </w:r>
      <w:r w:rsidR="003C24EB" w:rsidRPr="003C24EB">
        <w:rPr>
          <w:position w:val="-24"/>
        </w:rPr>
        <w:object w:dxaOrig="2200" w:dyaOrig="620" w14:anchorId="2FF5B9FD">
          <v:shape id="_x0000_i1073" type="#_x0000_t75" style="width:109.05pt;height:29.95pt" o:ole="">
            <v:imagedata r:id="rId103" o:title=""/>
          </v:shape>
          <o:OLEObject Type="Embed" ProgID="Equation.DSMT4" ShapeID="_x0000_i1073" DrawAspect="Content" ObjectID="_1800970851" r:id="rId10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2" w:name="ZEqnNum326232"/>
      <w:r>
        <w:instrText>(</w:instrText>
      </w:r>
      <w:r>
        <w:rPr>
          <w:noProof/>
        </w:rPr>
        <w:fldChar w:fldCharType="begin"/>
      </w:r>
      <w:r>
        <w:rPr>
          <w:noProof/>
        </w:rPr>
        <w:instrText xml:space="preserve"> SEQ MTEqn \c \* Arabic \* MERGEFORMAT </w:instrText>
      </w:r>
      <w:r>
        <w:rPr>
          <w:noProof/>
        </w:rPr>
        <w:fldChar w:fldCharType="separate"/>
      </w:r>
      <w:r w:rsidR="00CA5B27">
        <w:rPr>
          <w:noProof/>
        </w:rPr>
        <w:instrText>5</w:instrText>
      </w:r>
      <w:r>
        <w:rPr>
          <w:noProof/>
        </w:rPr>
        <w:fldChar w:fldCharType="end"/>
      </w:r>
      <w:r>
        <w:instrText>)</w:instrText>
      </w:r>
      <w:bookmarkEnd w:id="22"/>
      <w:r>
        <w:fldChar w:fldCharType="end"/>
      </w:r>
    </w:p>
    <w:p w14:paraId="41F2303E" w14:textId="2AB245BA" w:rsidR="002C2BD3" w:rsidRDefault="0056392B" w:rsidP="00784D76">
      <w:pPr>
        <w:rPr>
          <w:lang w:eastAsia="fr-FR" w:bidi="hi-IN"/>
        </w:rPr>
      </w:pPr>
      <w:r>
        <w:rPr>
          <w:lang w:eastAsia="fr-FR" w:bidi="hi-IN"/>
        </w:rPr>
        <w:t>w</w:t>
      </w:r>
      <w:r w:rsidR="00784D76">
        <w:rPr>
          <w:lang w:eastAsia="fr-FR" w:bidi="hi-IN"/>
        </w:rPr>
        <w:t>here</w:t>
      </w:r>
      <w:r w:rsidR="00A1570C">
        <w:rPr>
          <w:lang w:eastAsia="fr-FR" w:bidi="hi-IN"/>
        </w:rPr>
        <w:t xml:space="preserve"> </w:t>
      </w:r>
      <w:r w:rsidR="00C21A1B" w:rsidRPr="00025957">
        <w:rPr>
          <w:position w:val="-4"/>
        </w:rPr>
        <w:object w:dxaOrig="200" w:dyaOrig="300" w14:anchorId="0517DBBD">
          <v:shape id="_x0000_i1074" type="#_x0000_t75" style="width:10pt;height:14.95pt" o:ole="">
            <v:imagedata r:id="rId105" o:title=""/>
          </v:shape>
          <o:OLEObject Type="Embed" ProgID="Equation.DSMT4" ShapeID="_x0000_i1074" DrawAspect="Content" ObjectID="_1800970852" r:id="rId106"/>
        </w:object>
      </w:r>
      <w:r w:rsidR="0038652D">
        <w:t xml:space="preserve"> </w:t>
      </w:r>
      <w:r w:rsidR="00A1570C">
        <w:t>stands for the</w:t>
      </w:r>
      <w:r w:rsidR="004D2D51">
        <w:t xml:space="preserve"> matrix product operator,</w:t>
      </w:r>
      <w:r w:rsidR="008071F2">
        <w:t xml:space="preserve"> </w:t>
      </w:r>
      <w:r w:rsidR="003C24EB" w:rsidRPr="003C24EB">
        <w:rPr>
          <w:position w:val="-14"/>
        </w:rPr>
        <w:object w:dxaOrig="220" w:dyaOrig="380" w14:anchorId="3283380F">
          <v:shape id="_x0000_i1075" type="#_x0000_t75" style="width:11.75pt;height:19.95pt" o:ole="">
            <v:imagedata r:id="rId107" o:title=""/>
          </v:shape>
          <o:OLEObject Type="Embed" ProgID="Equation.DSMT4" ShapeID="_x0000_i1075" DrawAspect="Content" ObjectID="_1800970853" r:id="rId108"/>
        </w:object>
      </w:r>
      <w:r w:rsidR="00784D76">
        <w:t xml:space="preserve"> is the </w:t>
      </w:r>
      <w:r w:rsidR="00633DBB">
        <w:t>22</w:t>
      </w:r>
      <w:r w:rsidR="008071F2">
        <w:t>×</w:t>
      </w:r>
      <w:r w:rsidR="00633DBB">
        <w:t>51</w:t>
      </w:r>
      <w:r w:rsidR="008071F2">
        <w:t xml:space="preserve"> </w:t>
      </w:r>
      <w:r w:rsidR="00094546">
        <w:t xml:space="preserve">stoichiometry matrix </w:t>
      </w:r>
      <w:r w:rsidR="006335FD">
        <w:t>(</w:t>
      </w:r>
      <w:r w:rsidR="00094546">
        <w:t xml:space="preserve">Section </w:t>
      </w:r>
      <w:r w:rsidR="00633DBB" w:rsidRPr="00633DBB">
        <w:t>2</w:t>
      </w:r>
      <w:r w:rsidR="00094546">
        <w:t xml:space="preserve"> of the </w:t>
      </w:r>
      <w:r w:rsidR="00CB6BEC">
        <w:t>S</w:t>
      </w:r>
      <w:r w:rsidR="00094546">
        <w:t>upplementary Material</w:t>
      </w:r>
      <w:r w:rsidR="006335FD">
        <w:t>)</w:t>
      </w:r>
      <w:r w:rsidR="008071F2">
        <w:t>.</w:t>
      </w:r>
      <w:r w:rsidR="003C24EB" w:rsidRPr="003C24EB">
        <w:rPr>
          <w:position w:val="-10"/>
        </w:rPr>
        <w:object w:dxaOrig="680" w:dyaOrig="340" w14:anchorId="4A3C03EF">
          <v:shape id="_x0000_i1076" type="#_x0000_t75" style="width:34.55pt;height:17.45pt" o:ole="">
            <v:imagedata r:id="rId109" o:title=""/>
          </v:shape>
          <o:OLEObject Type="Embed" ProgID="Equation.DSMT4" ShapeID="_x0000_i1076" DrawAspect="Content" ObjectID="_1800970854" r:id="rId110"/>
        </w:object>
      </w:r>
      <w:r w:rsidR="005B4C79">
        <w:t xml:space="preserve">codes reaction rates into a </w:t>
      </w:r>
      <w:r w:rsidR="00633DBB">
        <w:t>51</w:t>
      </w:r>
      <w:r w:rsidR="0004081C">
        <w:t xml:space="preserve">×1 </w:t>
      </w:r>
      <w:r w:rsidR="004D2D51">
        <w:t xml:space="preserve">column vector </w:t>
      </w:r>
      <w:r w:rsidR="0058665D">
        <w:t xml:space="preserve">of </w:t>
      </w:r>
      <w:r w:rsidR="002811F2">
        <w:t>reactions</w:t>
      </w:r>
      <w:r w:rsidR="008071F2">
        <w:t>,</w:t>
      </w:r>
      <w:r w:rsidR="00784D76">
        <w:t xml:space="preserve"> whose general term </w:t>
      </w:r>
      <w:r w:rsidR="00D00D03">
        <w:t xml:space="preserve">for </w:t>
      </w:r>
      <w:r w:rsidR="00784D76">
        <w:t>reactant</w:t>
      </w:r>
      <w:r w:rsidR="00B96792">
        <w:t>s</w:t>
      </w:r>
      <w:r w:rsidR="00784D76">
        <w:t xml:space="preserve"> </w:t>
      </w:r>
      <w:r w:rsidR="003C24EB" w:rsidRPr="00025957">
        <w:rPr>
          <w:position w:val="-4"/>
        </w:rPr>
        <w:object w:dxaOrig="240" w:dyaOrig="260" w14:anchorId="73325251">
          <v:shape id="_x0000_i1077" type="#_x0000_t75" style="width:11.75pt;height:12.5pt" o:ole="">
            <v:imagedata r:id="rId111" o:title=""/>
          </v:shape>
          <o:OLEObject Type="Embed" ProgID="Equation.DSMT4" ShapeID="_x0000_i1077" DrawAspect="Content" ObjectID="_1800970855" r:id="rId112"/>
        </w:object>
      </w:r>
      <w:r w:rsidR="00784D76">
        <w:t xml:space="preserve"> and </w:t>
      </w:r>
      <w:r w:rsidR="003C24EB" w:rsidRPr="00025957">
        <w:rPr>
          <w:position w:val="-4"/>
        </w:rPr>
        <w:object w:dxaOrig="240" w:dyaOrig="260" w14:anchorId="658CCD8E">
          <v:shape id="_x0000_i1078" type="#_x0000_t75" style="width:11.75pt;height:12.5pt" o:ole="">
            <v:imagedata r:id="rId113" o:title=""/>
          </v:shape>
          <o:OLEObject Type="Embed" ProgID="Equation.DSMT4" ShapeID="_x0000_i1078" DrawAspect="Content" ObjectID="_1800970856" r:id="rId114"/>
        </w:object>
      </w:r>
      <w:r w:rsidR="00784D76">
        <w:t xml:space="preserve"> </w:t>
      </w:r>
      <w:r w:rsidR="00D00D03">
        <w:t xml:space="preserve">is given by </w:t>
      </w:r>
      <w:r w:rsidR="003C24EB" w:rsidRPr="003C24EB">
        <w:rPr>
          <w:position w:val="-14"/>
        </w:rPr>
        <w:object w:dxaOrig="1020" w:dyaOrig="400" w14:anchorId="0413C937">
          <v:shape id="_x0000_i1079" type="#_x0000_t75" style="width:50.25pt;height:19.95pt" o:ole="">
            <v:imagedata r:id="rId115" o:title=""/>
          </v:shape>
          <o:OLEObject Type="Embed" ProgID="Equation.DSMT4" ShapeID="_x0000_i1079" DrawAspect="Content" ObjectID="_1800970857" r:id="rId116"/>
        </w:object>
      </w:r>
      <w:r w:rsidR="00D00D03">
        <w:t xml:space="preserve">. </w:t>
      </w:r>
      <w:r w:rsidR="003C24EB" w:rsidRPr="003C24EB">
        <w:rPr>
          <w:position w:val="-10"/>
        </w:rPr>
        <w:object w:dxaOrig="240" w:dyaOrig="320" w14:anchorId="23FEA0FA">
          <v:shape id="_x0000_i1080" type="#_x0000_t75" style="width:11.75pt;height:15.7pt" o:ole="">
            <v:imagedata r:id="rId117" o:title=""/>
          </v:shape>
          <o:OLEObject Type="Embed" ProgID="Equation.DSMT4" ShapeID="_x0000_i1080" DrawAspect="Content" ObjectID="_1800970858" r:id="rId118"/>
        </w:object>
      </w:r>
      <w:r w:rsidR="00D00D03">
        <w:t>is</w:t>
      </w:r>
      <w:r w:rsidR="00C56698">
        <w:t xml:space="preserve"> </w:t>
      </w:r>
      <w:r w:rsidR="00EC5008">
        <w:t xml:space="preserve">a </w:t>
      </w:r>
      <w:r w:rsidR="00633DBB">
        <w:t>22</w:t>
      </w:r>
      <w:r w:rsidR="00D00D03">
        <w:t>×1 column</w:t>
      </w:r>
      <w:r w:rsidR="004134CF">
        <w:rPr>
          <w:lang w:eastAsia="fr-FR" w:bidi="hi-IN"/>
        </w:rPr>
        <w:t xml:space="preserve"> vector </w:t>
      </w:r>
      <w:r w:rsidR="00C56698">
        <w:rPr>
          <w:lang w:eastAsia="fr-FR" w:bidi="hi-IN"/>
        </w:rPr>
        <w:t xml:space="preserve">coding for </w:t>
      </w:r>
      <w:r w:rsidR="004134CF">
        <w:rPr>
          <w:lang w:eastAsia="fr-FR" w:bidi="hi-IN"/>
        </w:rPr>
        <w:t xml:space="preserve">the concentration of each species. A </w:t>
      </w:r>
      <w:r w:rsidR="00D00D03">
        <w:rPr>
          <w:lang w:eastAsia="fr-FR" w:bidi="hi-IN"/>
        </w:rPr>
        <w:t xml:space="preserve">detailed </w:t>
      </w:r>
      <w:r w:rsidR="004134CF">
        <w:rPr>
          <w:lang w:eastAsia="fr-FR" w:bidi="hi-IN"/>
        </w:rPr>
        <w:t xml:space="preserve">description of </w:t>
      </w:r>
      <w:r w:rsidR="003C24EB" w:rsidRPr="003C24EB">
        <w:rPr>
          <w:position w:val="-10"/>
        </w:rPr>
        <w:object w:dxaOrig="200" w:dyaOrig="320" w14:anchorId="3BD7234A">
          <v:shape id="_x0000_i1081" type="#_x0000_t75" style="width:8.9pt;height:15.7pt" o:ole="">
            <v:imagedata r:id="rId119" o:title=""/>
          </v:shape>
          <o:OLEObject Type="Embed" ProgID="Equation.DSMT4" ShapeID="_x0000_i1081" DrawAspect="Content" ObjectID="_1800970859" r:id="rId120"/>
        </w:object>
      </w:r>
      <w:r w:rsidR="004134CF">
        <w:rPr>
          <w:lang w:eastAsia="fr-FR" w:bidi="hi-IN"/>
        </w:rPr>
        <w:t xml:space="preserve"> and </w:t>
      </w:r>
      <w:r w:rsidR="003C24EB" w:rsidRPr="003C24EB">
        <w:rPr>
          <w:position w:val="-10"/>
        </w:rPr>
        <w:object w:dxaOrig="240" w:dyaOrig="320" w14:anchorId="1F28EA8D">
          <v:shape id="_x0000_i1082" type="#_x0000_t75" style="width:11.75pt;height:15.7pt" o:ole="">
            <v:imagedata r:id="rId121" o:title=""/>
          </v:shape>
          <o:OLEObject Type="Embed" ProgID="Equation.DSMT4" ShapeID="_x0000_i1082" DrawAspect="Content" ObjectID="_1800970860" r:id="rId122"/>
        </w:object>
      </w:r>
      <w:r w:rsidR="004134CF">
        <w:rPr>
          <w:lang w:eastAsia="fr-FR" w:bidi="hi-IN"/>
        </w:rPr>
        <w:t xml:space="preserve"> </w:t>
      </w:r>
      <w:r w:rsidR="00D00D03">
        <w:rPr>
          <w:lang w:eastAsia="fr-FR" w:bidi="hi-IN"/>
        </w:rPr>
        <w:t xml:space="preserve">is </w:t>
      </w:r>
      <w:r w:rsidR="006335FD">
        <w:rPr>
          <w:lang w:eastAsia="fr-FR" w:bidi="hi-IN"/>
        </w:rPr>
        <w:t xml:space="preserve">given </w:t>
      </w:r>
      <w:r w:rsidR="004134CF">
        <w:rPr>
          <w:lang w:eastAsia="fr-FR" w:bidi="hi-IN"/>
        </w:rPr>
        <w:t xml:space="preserve">in Section </w:t>
      </w:r>
      <w:r w:rsidR="00633DBB" w:rsidRPr="00633DBB">
        <w:rPr>
          <w:lang w:eastAsia="fr-FR" w:bidi="hi-IN"/>
        </w:rPr>
        <w:t>2</w:t>
      </w:r>
      <w:r w:rsidR="004134CF" w:rsidRPr="00633DBB">
        <w:rPr>
          <w:lang w:eastAsia="fr-FR" w:bidi="hi-IN"/>
        </w:rPr>
        <w:t xml:space="preserve"> of the Supplementary Material.</w:t>
      </w:r>
    </w:p>
    <w:p w14:paraId="51E6682D" w14:textId="5AF1270D" w:rsidR="008B0407" w:rsidRDefault="008F3C3B" w:rsidP="0022245F">
      <w:pPr>
        <w:pStyle w:val="Heading3"/>
        <w:rPr>
          <w:lang w:eastAsia="de-DE"/>
        </w:rPr>
      </w:pPr>
      <w:r>
        <w:t xml:space="preserve">Temperature activation models </w:t>
      </w:r>
      <w:r w:rsidR="001C3E3C">
        <w:rPr>
          <w:lang w:eastAsia="de-DE"/>
        </w:rPr>
        <w:t xml:space="preserve">when at least one of </w:t>
      </w:r>
      <w:r w:rsidR="00AD1524">
        <w:rPr>
          <w:lang w:eastAsia="de-DE"/>
        </w:rPr>
        <w:t>moiety</w:t>
      </w:r>
      <w:r w:rsidR="001C3E3C">
        <w:rPr>
          <w:lang w:eastAsia="de-DE"/>
        </w:rPr>
        <w:t xml:space="preserve"> </w:t>
      </w:r>
      <w:r w:rsidR="00024A26">
        <w:rPr>
          <w:lang w:eastAsia="de-DE"/>
        </w:rPr>
        <w:t>is a stable compound (decomposition, addition)</w:t>
      </w:r>
    </w:p>
    <w:p w14:paraId="5C36D6D0" w14:textId="42EB9E72" w:rsidR="00BF7ED7" w:rsidRDefault="00F80E49" w:rsidP="00F80E49">
      <w:pPr>
        <w:rPr>
          <w:lang w:eastAsia="de-DE"/>
        </w:rPr>
      </w:pPr>
      <w:r>
        <w:rPr>
          <w:lang w:eastAsia="de-DE"/>
        </w:rPr>
        <w:t xml:space="preserve">Absolute reaction rates can be determined using Eyring theory; however, this necessitates prior knowledge of the reactants' energy distribution. </w:t>
      </w:r>
      <w:hyperlink w:anchor="_ENREF_46" w:tooltip="Magee, 1952 #128" w:history="1">
        <w:r w:rsidR="00B6593C">
          <w:rPr>
            <w:lang w:eastAsia="de-DE"/>
          </w:rPr>
          <w:fldChar w:fldCharType="begin"/>
        </w:r>
        <w:r w:rsidR="00B6593C">
          <w:rPr>
            <w:lang w:eastAsia="de-DE"/>
          </w:rPr>
          <w:instrText xml:space="preserve"> ADDIN EN.CITE &lt;EndNote&gt;&lt;Cite AuthorYear="1"&gt;&lt;Author&gt;Magee&lt;/Author&gt;&lt;Year&gt;1952&lt;/Year&gt;&lt;RecNum&gt;128&lt;/RecNum&gt;&lt;DisplayText&gt;Magee (1952)&lt;/DisplayText&gt;&lt;record&gt;&lt;rec-number&gt;128&lt;/rec-number&gt;&lt;foreign-keys&gt;&lt;key app="EN" db-id="warsve5adt205qe20x3p0590xraa2es2zee0" timestamp="1679392184"&gt;128&lt;/key&gt;&lt;/foreign-keys&gt;&lt;ref-type name="Journal Article"&gt;17&lt;/ref-type&gt;&lt;contributors&gt;&lt;authors&gt;&lt;author&gt;Magee, John L.&lt;/author&gt;&lt;/authors&gt;&lt;/contributors&gt;&lt;titles&gt;&lt;title&gt;Theory of the Chemical Reaction Rate Constant&lt;/title&gt;&lt;secondary-title&gt;Proceedings of the National Academy of Sciences of the United States of America&lt;/secondary-title&gt;&lt;/titles&gt;&lt;periodical&gt;&lt;full-title&gt;Proceedings of the National Academy of Sciences of the United States of America&lt;/full-title&gt;&lt;/periodical&gt;&lt;pages&gt;764-770&lt;/pages&gt;&lt;volume&gt;38&lt;/volume&gt;&lt;number&gt;9&lt;/number&gt;&lt;dates&gt;&lt;year&gt;1952&lt;/year&gt;&lt;/dates&gt;&lt;publisher&gt;National Academy of Sciences&lt;/publisher&gt;&lt;isbn&gt;00278424&lt;/isbn&gt;&lt;urls&gt;&lt;related-urls&gt;&lt;url&gt;http://www.jstor.org/stable/88621&lt;/url&gt;&lt;/related-urls&gt;&lt;/urls&gt;&lt;custom1&gt;Full publication date: Sep. 15, 1952&lt;/custom1&gt;&lt;remote-database-name&gt;JSTOR&lt;/remote-database-name&gt;&lt;access-date&gt;2023/03/21/&lt;/access-date&gt;&lt;/record&gt;&lt;/Cite&gt;&lt;/EndNote&gt;</w:instrText>
        </w:r>
        <w:r w:rsidR="00B6593C">
          <w:rPr>
            <w:lang w:eastAsia="de-DE"/>
          </w:rPr>
          <w:fldChar w:fldCharType="separate"/>
        </w:r>
        <w:r w:rsidR="00B6593C">
          <w:rPr>
            <w:noProof/>
            <w:lang w:eastAsia="de-DE"/>
          </w:rPr>
          <w:t>Magee (1952)</w:t>
        </w:r>
        <w:r w:rsidR="00B6593C">
          <w:rPr>
            <w:lang w:eastAsia="de-DE"/>
          </w:rPr>
          <w:fldChar w:fldCharType="end"/>
        </w:r>
      </w:hyperlink>
      <w:r>
        <w:rPr>
          <w:lang w:eastAsia="de-DE"/>
        </w:rPr>
        <w:t xml:space="preserve"> </w:t>
      </w:r>
      <w:r w:rsidR="00A530E3">
        <w:rPr>
          <w:lang w:eastAsia="de-DE"/>
        </w:rPr>
        <w:t xml:space="preserve">initially observed that </w:t>
      </w:r>
      <w:r>
        <w:rPr>
          <w:lang w:eastAsia="de-DE"/>
        </w:rPr>
        <w:t xml:space="preserve">significant deviations from thermal distributions are expected in "hot" reactions involving radicals and molecules far from their ground states. For the sake of applicability and without </w:t>
      </w:r>
      <w:r w:rsidR="005C78FB">
        <w:rPr>
          <w:lang w:eastAsia="de-DE"/>
        </w:rPr>
        <w:t xml:space="preserve">sacrificing </w:t>
      </w:r>
      <w:r>
        <w:rPr>
          <w:lang w:eastAsia="de-DE"/>
        </w:rPr>
        <w:t xml:space="preserve">generality, the rates of self-reaction were assumed to be temperature-activated according to an Arrhenius relationship </w:t>
      </w:r>
      <w:r w:rsidR="009B3EB9">
        <w:rPr>
          <w:lang w:eastAsia="de-DE"/>
        </w:rPr>
        <w:t xml:space="preserve">near </w:t>
      </w:r>
      <w:r>
        <w:rPr>
          <w:lang w:eastAsia="de-DE"/>
        </w:rPr>
        <w:t>a reference temperature</w:t>
      </w:r>
      <w:r w:rsidR="006F4C23">
        <w:rPr>
          <w:lang w:eastAsia="de-DE"/>
        </w:rPr>
        <w:t xml:space="preserve"> </w:t>
      </w:r>
      <w:r w:rsidR="003C24EB" w:rsidRPr="003C24EB">
        <w:rPr>
          <w:position w:val="-14"/>
        </w:rPr>
        <w:object w:dxaOrig="380" w:dyaOrig="380" w14:anchorId="259605A1">
          <v:shape id="_x0000_i1083" type="#_x0000_t75" style="width:19.95pt;height:19.95pt" o:ole="">
            <v:imagedata r:id="rId123" o:title=""/>
          </v:shape>
          <o:OLEObject Type="Embed" ProgID="Equation.DSMT4" ShapeID="_x0000_i1083" DrawAspect="Content" ObjectID="_1800970861" r:id="rId124"/>
        </w:object>
      </w:r>
      <w:r w:rsidR="00BD2AED">
        <w:t xml:space="preserve">for both mono and bimolecular </w:t>
      </w:r>
      <w:r w:rsidR="009B3EB9">
        <w:t>reactions</w:t>
      </w:r>
      <w:r w:rsidR="00BF7ED7">
        <w:rPr>
          <w:lang w:eastAsia="de-DE"/>
        </w:rPr>
        <w:t>:</w:t>
      </w:r>
    </w:p>
    <w:p w14:paraId="3EDBCF64" w14:textId="7F305DAC" w:rsidR="00BF7ED7" w:rsidRDefault="00BF7ED7" w:rsidP="00BF7ED7">
      <w:pPr>
        <w:pStyle w:val="MTDisplayEquation"/>
      </w:pPr>
      <w:r>
        <w:tab/>
      </w:r>
      <w:r w:rsidR="003C24EB" w:rsidRPr="003C24EB">
        <w:rPr>
          <w:position w:val="-36"/>
        </w:rPr>
        <w:object w:dxaOrig="4360" w:dyaOrig="840" w14:anchorId="78F967A9">
          <v:shape id="_x0000_i1084" type="#_x0000_t75" style="width:218.5pt;height:42.05pt" o:ole="">
            <v:imagedata r:id="rId125" o:title=""/>
          </v:shape>
          <o:OLEObject Type="Embed" ProgID="Equation.DSMT4" ShapeID="_x0000_i1084" DrawAspect="Content" ObjectID="_1800970862" r:id="rId1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3" w:name="ZEqnNum307665"/>
      <w:r>
        <w:instrText>(</w:instrText>
      </w:r>
      <w:r>
        <w:rPr>
          <w:noProof/>
        </w:rPr>
        <w:fldChar w:fldCharType="begin"/>
      </w:r>
      <w:r>
        <w:rPr>
          <w:noProof/>
        </w:rPr>
        <w:instrText xml:space="preserve"> SEQ MTEqn \c \* Arabic \* MERGEFORMAT </w:instrText>
      </w:r>
      <w:r>
        <w:rPr>
          <w:noProof/>
        </w:rPr>
        <w:fldChar w:fldCharType="separate"/>
      </w:r>
      <w:r w:rsidR="00CA5B27">
        <w:rPr>
          <w:noProof/>
        </w:rPr>
        <w:instrText>6</w:instrText>
      </w:r>
      <w:r>
        <w:rPr>
          <w:noProof/>
        </w:rPr>
        <w:fldChar w:fldCharType="end"/>
      </w:r>
      <w:r>
        <w:instrText>)</w:instrText>
      </w:r>
      <w:bookmarkEnd w:id="23"/>
      <w:r>
        <w:fldChar w:fldCharType="end"/>
      </w:r>
    </w:p>
    <w:p w14:paraId="11B00367" w14:textId="60E82B77" w:rsidR="00BF7ED7" w:rsidRDefault="00BF7ED7" w:rsidP="00BF7ED7">
      <w:pPr>
        <w:rPr>
          <w:lang w:eastAsia="de-DE"/>
        </w:rPr>
      </w:pPr>
      <w:r>
        <w:rPr>
          <w:lang w:eastAsia="de-DE"/>
        </w:rPr>
        <w:t xml:space="preserve">where </w:t>
      </w:r>
      <w:r w:rsidR="003C24EB" w:rsidRPr="003C24EB">
        <w:rPr>
          <w:position w:val="-12"/>
        </w:rPr>
        <w:object w:dxaOrig="300" w:dyaOrig="380" w14:anchorId="78581EDE">
          <v:shape id="_x0000_i1085" type="#_x0000_t75" style="width:14.95pt;height:19.95pt" o:ole="">
            <v:imagedata r:id="rId127" o:title=""/>
          </v:shape>
          <o:OLEObject Type="Embed" ProgID="Equation.DSMT4" ShapeID="_x0000_i1085" DrawAspect="Content" ObjectID="_1800970863" r:id="rId128"/>
        </w:object>
      </w:r>
      <w:r>
        <w:rPr>
          <w:lang w:eastAsia="de-DE"/>
        </w:rPr>
        <w:t xml:space="preserve"> is the reaction rate at </w:t>
      </w:r>
      <w:r w:rsidR="003C24EB" w:rsidRPr="003C24EB">
        <w:rPr>
          <w:position w:val="-14"/>
        </w:rPr>
        <w:object w:dxaOrig="380" w:dyaOrig="380" w14:anchorId="0A1DD4DC">
          <v:shape id="_x0000_i1086" type="#_x0000_t75" style="width:19.95pt;height:19.95pt" o:ole="">
            <v:imagedata r:id="rId123" o:title=""/>
          </v:shape>
          <o:OLEObject Type="Embed" ProgID="Equation.DSMT4" ShapeID="_x0000_i1086" DrawAspect="Content" ObjectID="_1800970864" r:id="rId129"/>
        </w:object>
      </w:r>
      <w:r>
        <w:rPr>
          <w:lang w:eastAsia="de-DE"/>
        </w:rPr>
        <w:t xml:space="preserve"> , </w:t>
      </w:r>
      <w:r w:rsidR="003C24EB" w:rsidRPr="003C24EB">
        <w:rPr>
          <w:position w:val="-12"/>
        </w:rPr>
        <w:object w:dxaOrig="480" w:dyaOrig="360" w14:anchorId="01DA83F3">
          <v:shape id="_x0000_i1087" type="#_x0000_t75" style="width:23.15pt;height:18.9pt" o:ole="">
            <v:imagedata r:id="rId130" o:title=""/>
          </v:shape>
          <o:OLEObject Type="Embed" ProgID="Equation.DSMT4" ShapeID="_x0000_i1087" DrawAspect="Content" ObjectID="_1800970865" r:id="rId131"/>
        </w:object>
      </w:r>
      <w:r>
        <w:rPr>
          <w:lang w:eastAsia="de-DE"/>
        </w:rPr>
        <w:t xml:space="preserve"> the activation energy</w:t>
      </w:r>
      <w:r w:rsidR="000F674C">
        <w:rPr>
          <w:lang w:eastAsia="de-DE"/>
        </w:rPr>
        <w:t xml:space="preserve"> (</w:t>
      </w:r>
      <w:r w:rsidR="000F674C" w:rsidRPr="000F674C">
        <w:rPr>
          <w:position w:val="-6"/>
          <w:lang w:eastAsia="de-DE"/>
        </w:rPr>
        <w:object w:dxaOrig="859" w:dyaOrig="320" w14:anchorId="03C743D1">
          <v:shape id="_x0000_i1088" type="#_x0000_t75" style="width:43.15pt;height:16.4pt" o:ole="">
            <v:imagedata r:id="rId132" o:title=""/>
          </v:shape>
          <o:OLEObject Type="Embed" ProgID="Equation.DSMT4" ShapeID="_x0000_i1088" DrawAspect="Content" ObjectID="_1800970866" r:id="rId133"/>
        </w:object>
      </w:r>
      <w:r w:rsidR="000F674C">
        <w:rPr>
          <w:lang w:eastAsia="de-DE"/>
        </w:rPr>
        <w:t>)</w:t>
      </w:r>
      <w:r>
        <w:rPr>
          <w:lang w:eastAsia="de-DE"/>
        </w:rPr>
        <w:t xml:space="preserve">, </w:t>
      </w:r>
      <w:r w:rsidR="003C24EB" w:rsidRPr="00025957">
        <w:rPr>
          <w:position w:val="-4"/>
        </w:rPr>
        <w:object w:dxaOrig="240" w:dyaOrig="260" w14:anchorId="3B3648CE">
          <v:shape id="_x0000_i1089" type="#_x0000_t75" style="width:11.75pt;height:12.5pt" o:ole="">
            <v:imagedata r:id="rId134" o:title=""/>
          </v:shape>
          <o:OLEObject Type="Embed" ProgID="Equation.DSMT4" ShapeID="_x0000_i1089" DrawAspect="Content" ObjectID="_1800970867" r:id="rId135"/>
        </w:object>
      </w:r>
      <w:r>
        <w:rPr>
          <w:lang w:eastAsia="de-DE"/>
        </w:rPr>
        <w:t xml:space="preserve">  the</w:t>
      </w:r>
      <w:r w:rsidR="00AE7414">
        <w:rPr>
          <w:lang w:eastAsia="de-DE"/>
        </w:rPr>
        <w:t xml:space="preserve"> ideal</w:t>
      </w:r>
      <w:r>
        <w:rPr>
          <w:lang w:eastAsia="de-DE"/>
        </w:rPr>
        <w:t xml:space="preserve"> gas constant</w:t>
      </w:r>
      <w:r w:rsidR="000F674C">
        <w:rPr>
          <w:lang w:eastAsia="de-DE"/>
        </w:rPr>
        <w:t xml:space="preserve"> (</w:t>
      </w:r>
      <w:r w:rsidR="000F674C" w:rsidRPr="000F674C">
        <w:rPr>
          <w:position w:val="-6"/>
          <w:lang w:eastAsia="de-DE"/>
        </w:rPr>
        <w:object w:dxaOrig="1340" w:dyaOrig="320" w14:anchorId="669EFF9D">
          <v:shape id="_x0000_i1090" type="#_x0000_t75" style="width:67pt;height:16.4pt" o:ole="">
            <v:imagedata r:id="rId136" o:title=""/>
          </v:shape>
          <o:OLEObject Type="Embed" ProgID="Equation.DSMT4" ShapeID="_x0000_i1090" DrawAspect="Content" ObjectID="_1800970868" r:id="rId137"/>
        </w:object>
      </w:r>
      <w:r w:rsidR="000F674C">
        <w:rPr>
          <w:lang w:eastAsia="de-DE"/>
        </w:rPr>
        <w:t>)</w:t>
      </w:r>
      <w:r>
        <w:rPr>
          <w:lang w:eastAsia="de-DE"/>
        </w:rPr>
        <w:t xml:space="preserve"> and </w:t>
      </w:r>
      <w:r w:rsidR="003C24EB" w:rsidRPr="003C24EB">
        <w:rPr>
          <w:position w:val="-12"/>
        </w:rPr>
        <w:object w:dxaOrig="1480" w:dyaOrig="360" w14:anchorId="45BB3139">
          <v:shape id="_x0000_i1091" type="#_x0000_t75" style="width:73.45pt;height:18.9pt" o:ole="">
            <v:imagedata r:id="rId138" o:title=""/>
          </v:shape>
          <o:OLEObject Type="Embed" ProgID="Equation.DSMT4" ShapeID="_x0000_i1091" DrawAspect="Content" ObjectID="_1800970869" r:id="rId139"/>
        </w:object>
      </w:r>
      <w:r>
        <w:rPr>
          <w:lang w:eastAsia="de-DE"/>
        </w:rPr>
        <w:t>.</w:t>
      </w:r>
    </w:p>
    <w:p w14:paraId="45C5600B" w14:textId="433BB8EA" w:rsidR="000715D5" w:rsidRPr="003A73F3" w:rsidRDefault="00116896" w:rsidP="00954804">
      <w:pPr>
        <w:rPr>
          <w:lang w:eastAsia="de-DE"/>
        </w:rPr>
      </w:pPr>
      <w:r>
        <w:rPr>
          <w:lang w:eastAsia="de-DE"/>
        </w:rPr>
        <w:t>P</w:t>
      </w:r>
      <w:r w:rsidR="00BF7ED7">
        <w:rPr>
          <w:lang w:eastAsia="de-DE"/>
        </w:rPr>
        <w:t xml:space="preserve">re-exponential factors and activation energies </w:t>
      </w:r>
      <w:r w:rsidR="00D26E53">
        <w:rPr>
          <w:lang w:eastAsia="de-DE"/>
        </w:rPr>
        <w:t xml:space="preserve">have been reported </w:t>
      </w:r>
      <w:r>
        <w:rPr>
          <w:lang w:eastAsia="de-DE"/>
        </w:rPr>
        <w:t xml:space="preserve">mainly for </w:t>
      </w:r>
      <w:r w:rsidR="002B37CF">
        <w:rPr>
          <w:lang w:eastAsia="de-DE"/>
        </w:rPr>
        <w:t>self-reaction</w:t>
      </w:r>
      <w:r w:rsidR="00343C5B">
        <w:rPr>
          <w:lang w:eastAsia="de-DE"/>
        </w:rPr>
        <w:t xml:space="preserve">s </w:t>
      </w:r>
      <w:r w:rsidR="00D26E53" w:rsidRPr="003A73F3">
        <w:rPr>
          <w:lang w:eastAsia="de-DE"/>
        </w:rPr>
        <w:t>and some cross-reaction</w:t>
      </w:r>
      <w:r w:rsidR="00343C5B" w:rsidRPr="003A73F3">
        <w:rPr>
          <w:lang w:eastAsia="de-DE"/>
        </w:rPr>
        <w:t>s</w:t>
      </w:r>
      <w:r w:rsidR="00D26E53" w:rsidRPr="003A73F3">
        <w:rPr>
          <w:lang w:eastAsia="de-DE"/>
        </w:rPr>
        <w:t xml:space="preserve">. Values </w:t>
      </w:r>
      <w:r w:rsidR="00542026" w:rsidRPr="003A73F3">
        <w:rPr>
          <w:lang w:eastAsia="de-DE"/>
        </w:rPr>
        <w:t xml:space="preserve">from </w:t>
      </w:r>
      <w:r w:rsidR="00491A49" w:rsidRPr="003A73F3">
        <w:rPr>
          <w:lang w:eastAsia="de-DE"/>
        </w:rPr>
        <w:t xml:space="preserve">the </w:t>
      </w:r>
      <w:r w:rsidR="00BF7ED7" w:rsidRPr="003A73F3">
        <w:rPr>
          <w:lang w:eastAsia="de-DE"/>
        </w:rPr>
        <w:t xml:space="preserve">literature </w:t>
      </w:r>
      <w:r w:rsidR="00542026" w:rsidRPr="003A73F3">
        <w:rPr>
          <w:lang w:eastAsia="de-DE"/>
        </w:rPr>
        <w:t xml:space="preserve">are </w:t>
      </w:r>
      <w:r w:rsidR="00BF7ED7" w:rsidRPr="003A73F3">
        <w:rPr>
          <w:lang w:eastAsia="de-DE"/>
        </w:rPr>
        <w:t>summarized in</w:t>
      </w:r>
      <w:r w:rsidR="003A0DF6">
        <w:rPr>
          <w:lang w:eastAsia="de-DE"/>
        </w:rPr>
        <w:t xml:space="preserve"> Table 2</w:t>
      </w:r>
      <w:r w:rsidR="00F7217B" w:rsidRPr="003A73F3">
        <w:rPr>
          <w:lang w:eastAsia="de-DE"/>
        </w:rPr>
        <w:t>.</w:t>
      </w:r>
      <w:r w:rsidR="00BB156D" w:rsidRPr="003A73F3">
        <w:rPr>
          <w:lang w:eastAsia="de-DE"/>
        </w:rPr>
        <w:t xml:space="preserve"> </w:t>
      </w:r>
    </w:p>
    <w:p w14:paraId="5F3F5C3C" w14:textId="71843602" w:rsidR="00D47C42" w:rsidRPr="003A73F3" w:rsidRDefault="00D47C42" w:rsidP="00D47C42">
      <w:pPr>
        <w:pStyle w:val="Heading3"/>
      </w:pPr>
      <w:r w:rsidRPr="003A73F3">
        <w:t xml:space="preserve">Temperature activation models for </w:t>
      </w:r>
      <w:r w:rsidR="00561983" w:rsidRPr="003A73F3">
        <w:t xml:space="preserve">bimolecular </w:t>
      </w:r>
      <w:r w:rsidRPr="003A73F3">
        <w:t>termination reactions</w:t>
      </w:r>
    </w:p>
    <w:p w14:paraId="731025E5" w14:textId="19701E32" w:rsidR="000715D5" w:rsidRPr="003A73F3" w:rsidRDefault="00B46ED0" w:rsidP="00954804">
      <w:pPr>
        <w:rPr>
          <w:lang w:eastAsia="de-DE"/>
        </w:rPr>
      </w:pPr>
      <w:r w:rsidRPr="003A73F3">
        <w:rPr>
          <w:lang w:eastAsia="de-DE"/>
        </w:rPr>
        <w:t xml:space="preserve">According to  </w:t>
      </w:r>
      <w:hyperlink w:anchor="_ENREF_7" w:tooltip="Berg, 1985 #130" w:history="1">
        <w:r w:rsidR="00B6593C" w:rsidRPr="003A73F3">
          <w:rPr>
            <w:lang w:eastAsia="de-DE"/>
          </w:rPr>
          <w:fldChar w:fldCharType="begin"/>
        </w:r>
        <w:r w:rsidR="00B6593C" w:rsidRPr="003A73F3">
          <w:rPr>
            <w:lang w:eastAsia="de-DE"/>
          </w:rPr>
          <w:instrText xml:space="preserve"> ADDIN EN.CITE &lt;EndNote&gt;&lt;Cite AuthorYear="1"&gt;&lt;Author&gt;Berg&lt;/Author&gt;&lt;Year&gt;1985&lt;/Year&gt;&lt;RecNum&gt;130&lt;/RecNum&gt;&lt;DisplayText&gt;Berg and von Hippel (1985)&lt;/DisplayText&gt;&lt;record&gt;&lt;rec-number&gt;130&lt;/rec-number&gt;&lt;foreign-keys&gt;&lt;key app="EN" db-id="warsve5adt205qe20x3p0590xraa2es2zee0" timestamp="1680075937"&gt;130&lt;/key&gt;&lt;/foreign-keys&gt;&lt;ref-type name="Journal Article"&gt;17&lt;/ref-type&gt;&lt;contributors&gt;&lt;authors&gt;&lt;author&gt;Berg, O. G.&lt;/author&gt;&lt;author&gt;von Hippel, P. H.&lt;/author&gt;&lt;/authors&gt;&lt;/contributors&gt;&lt;titles&gt;&lt;title&gt;Diffusion-Controlled Macromolecular Interactions&lt;/title&gt;&lt;secondary-title&gt;Annual Review of Biophysics and Biophysical Chemistry&lt;/secondary-title&gt;&lt;/titles&gt;&lt;periodical&gt;&lt;full-title&gt;Annual Review of Biophysics and Biophysical Chemistry&lt;/full-title&gt;&lt;/periodical&gt;&lt;pages&gt;131-158&lt;/pages&gt;&lt;volume&gt;14&lt;/volume&gt;&lt;number&gt;1&lt;/number&gt;&lt;dates&gt;&lt;year&gt;1985&lt;/year&gt;&lt;/dates&gt;&lt;accession-num&gt;3890878&lt;/accession-num&gt;&lt;urls&gt;&lt;related-urls&gt;&lt;url&gt;https://www.annualreviews.org/doi/abs/10.1146/annurev.bb.14.060185.001023&lt;/url&gt;&lt;/related-urls&gt;&lt;/urls&gt;&lt;electronic-resource-num&gt;10.1146/annurev.bb.14.060185.001023&lt;/electronic-resource-num&gt;&lt;/record&gt;&lt;/Cite&gt;&lt;/EndNote&gt;</w:instrText>
        </w:r>
        <w:r w:rsidR="00B6593C" w:rsidRPr="003A73F3">
          <w:rPr>
            <w:lang w:eastAsia="de-DE"/>
          </w:rPr>
          <w:fldChar w:fldCharType="separate"/>
        </w:r>
        <w:r w:rsidR="00B6593C" w:rsidRPr="003A73F3">
          <w:rPr>
            <w:noProof/>
            <w:lang w:eastAsia="de-DE"/>
          </w:rPr>
          <w:t>Berg and von Hippel (1985)</w:t>
        </w:r>
        <w:r w:rsidR="00B6593C" w:rsidRPr="003A73F3">
          <w:rPr>
            <w:lang w:eastAsia="de-DE"/>
          </w:rPr>
          <w:fldChar w:fldCharType="end"/>
        </w:r>
      </w:hyperlink>
      <w:r w:rsidRPr="003A73F3">
        <w:rPr>
          <w:lang w:eastAsia="de-DE"/>
        </w:rPr>
        <w:t>, r</w:t>
      </w:r>
      <w:r w:rsidR="00BB156D" w:rsidRPr="003A73F3">
        <w:rPr>
          <w:lang w:eastAsia="de-DE"/>
        </w:rPr>
        <w:t xml:space="preserve">eaction rate constants </w:t>
      </w:r>
      <w:r w:rsidR="00A5572A" w:rsidRPr="003A73F3">
        <w:rPr>
          <w:lang w:eastAsia="de-DE"/>
        </w:rPr>
        <w:t xml:space="preserve">for </w:t>
      </w:r>
      <w:r w:rsidR="00BB156D" w:rsidRPr="003A73F3">
        <w:rPr>
          <w:lang w:eastAsia="de-DE"/>
        </w:rPr>
        <w:t xml:space="preserve">diffusion-controlled reactions, such as bimolecular terminations </w:t>
      </w:r>
      <w:r w:rsidR="000715D5" w:rsidRPr="003A73F3">
        <w:rPr>
          <w:lang w:eastAsia="de-DE"/>
        </w:rPr>
        <w:t>between two radicals of equivalent dimension (R</w:t>
      </w:r>
      <w:r w:rsidR="000715D5" w:rsidRPr="003A73F3">
        <w:rPr>
          <w:vertAlign w:val="subscript"/>
          <w:lang w:eastAsia="de-DE"/>
        </w:rPr>
        <w:t>31-51</w:t>
      </w:r>
      <w:r w:rsidR="000715D5" w:rsidRPr="003A73F3">
        <w:rPr>
          <w:lang w:eastAsia="de-DE"/>
        </w:rPr>
        <w:t>), are</w:t>
      </w:r>
      <w:r w:rsidR="00054EB8" w:rsidRPr="003A73F3">
        <w:rPr>
          <w:lang w:eastAsia="de-DE"/>
        </w:rPr>
        <w:t xml:space="preserve"> </w:t>
      </w:r>
      <w:r w:rsidR="00C722AD" w:rsidRPr="003A73F3">
        <w:rPr>
          <w:lang w:eastAsia="de-DE"/>
        </w:rPr>
        <w:t xml:space="preserve">determined </w:t>
      </w:r>
      <w:r w:rsidR="00054EB8" w:rsidRPr="003A73F3">
        <w:rPr>
          <w:lang w:eastAsia="de-DE"/>
        </w:rPr>
        <w:t>by</w:t>
      </w:r>
      <w:r w:rsidR="001B343C" w:rsidRPr="003A73F3">
        <w:rPr>
          <w:lang w:eastAsia="de-DE"/>
        </w:rPr>
        <w:t xml:space="preserve"> both</w:t>
      </w:r>
      <w:r w:rsidR="00054EB8" w:rsidRPr="003A73F3">
        <w:rPr>
          <w:lang w:eastAsia="de-DE"/>
        </w:rPr>
        <w:t xml:space="preserve"> a </w:t>
      </w:r>
      <w:r w:rsidR="001B343C" w:rsidRPr="003A73F3">
        <w:rPr>
          <w:lang w:eastAsia="de-DE"/>
        </w:rPr>
        <w:t>chemical rate and diffusi</w:t>
      </w:r>
      <w:r w:rsidR="00D33C58" w:rsidRPr="003A73F3">
        <w:rPr>
          <w:lang w:eastAsia="de-DE"/>
        </w:rPr>
        <w:t>o</w:t>
      </w:r>
      <w:r w:rsidR="001B343C" w:rsidRPr="003A73F3">
        <w:rPr>
          <w:lang w:eastAsia="de-DE"/>
        </w:rPr>
        <w:t>n rate</w:t>
      </w:r>
      <w:r w:rsidR="00C722AD" w:rsidRPr="003A73F3">
        <w:rPr>
          <w:lang w:eastAsia="de-DE"/>
        </w:rPr>
        <w:t xml:space="preserve">. </w:t>
      </w:r>
      <w:r w:rsidR="001B343C" w:rsidRPr="003A73F3">
        <w:rPr>
          <w:lang w:eastAsia="de-DE"/>
        </w:rPr>
        <w:t xml:space="preserve"> </w:t>
      </w:r>
      <w:r w:rsidR="007774AB" w:rsidRPr="003A73F3">
        <w:rPr>
          <w:lang w:eastAsia="de-DE"/>
        </w:rPr>
        <w:t>Us</w:t>
      </w:r>
      <w:r w:rsidR="00BE4313" w:rsidRPr="003A73F3">
        <w:rPr>
          <w:lang w:eastAsia="de-DE"/>
        </w:rPr>
        <w:t xml:space="preserve">ing the additivity of </w:t>
      </w:r>
      <w:r w:rsidR="00046B92" w:rsidRPr="003A73F3">
        <w:rPr>
          <w:lang w:eastAsia="de-DE"/>
        </w:rPr>
        <w:t>waiting times (</w:t>
      </w:r>
      <w:r w:rsidR="00046B92" w:rsidRPr="003A73F3">
        <w:rPr>
          <w:i/>
          <w:iCs/>
          <w:lang w:eastAsia="de-DE"/>
        </w:rPr>
        <w:t>i.e.</w:t>
      </w:r>
      <w:r w:rsidR="00046B92" w:rsidRPr="003A73F3">
        <w:rPr>
          <w:lang w:eastAsia="de-DE"/>
        </w:rPr>
        <w:t xml:space="preserve">, reciprocal reaction rates) due to </w:t>
      </w:r>
      <w:r w:rsidR="00BE4313" w:rsidRPr="003A73F3">
        <w:rPr>
          <w:lang w:eastAsia="de-DE"/>
        </w:rPr>
        <w:t xml:space="preserve">the diffusion process and of the chemical </w:t>
      </w:r>
      <w:r w:rsidR="007E4EAA" w:rsidRPr="003A73F3">
        <w:rPr>
          <w:lang w:eastAsia="de-DE"/>
        </w:rPr>
        <w:t>reaction process</w:t>
      </w:r>
      <w:r w:rsidR="006669A5" w:rsidRPr="003A73F3">
        <w:rPr>
          <w:lang w:eastAsia="de-DE"/>
        </w:rPr>
        <w:t>,</w:t>
      </w:r>
      <w:r w:rsidR="00A86F3C" w:rsidRPr="003A73F3">
        <w:rPr>
          <w:lang w:eastAsia="de-DE"/>
        </w:rPr>
        <w:t xml:space="preserve"> </w:t>
      </w:r>
      <w:r w:rsidR="000C1D79" w:rsidRPr="003A73F3">
        <w:rPr>
          <w:lang w:eastAsia="de-DE"/>
        </w:rPr>
        <w:t xml:space="preserve">the effective </w:t>
      </w:r>
      <w:r w:rsidR="00F863B7" w:rsidRPr="003A73F3">
        <w:rPr>
          <w:lang w:eastAsia="de-DE"/>
        </w:rPr>
        <w:t xml:space="preserve">diffusion-controlled </w:t>
      </w:r>
      <w:r w:rsidR="000C1D79" w:rsidRPr="003A73F3">
        <w:rPr>
          <w:lang w:eastAsia="de-DE"/>
        </w:rPr>
        <w:t>reaction rate</w:t>
      </w:r>
      <w:r w:rsidR="00F32135" w:rsidRPr="003A73F3">
        <w:rPr>
          <w:lang w:eastAsia="de-DE"/>
        </w:rPr>
        <w:t xml:space="preserve"> </w:t>
      </w:r>
      <w:r w:rsidR="00021EC0" w:rsidRPr="003A73F3">
        <w:rPr>
          <w:position w:val="-14"/>
          <w:lang w:eastAsia="de-DE"/>
        </w:rPr>
        <w:object w:dxaOrig="800" w:dyaOrig="400" w14:anchorId="1C747382">
          <v:shape id="_x0000_i1092" type="#_x0000_t75" style="width:39.9pt;height:19.95pt" o:ole="">
            <v:imagedata r:id="rId140" o:title=""/>
          </v:shape>
          <o:OLEObject Type="Embed" ProgID="Equation.DSMT4" ShapeID="_x0000_i1092" DrawAspect="Content" ObjectID="_1800970870" r:id="rId141"/>
        </w:object>
      </w:r>
      <w:r w:rsidR="000C1D79" w:rsidRPr="003A73F3">
        <w:rPr>
          <w:lang w:eastAsia="de-DE"/>
        </w:rPr>
        <w:t xml:space="preserve"> </w:t>
      </w:r>
      <w:r w:rsidR="00046B92" w:rsidRPr="003A73F3">
        <w:rPr>
          <w:lang w:eastAsia="de-DE"/>
        </w:rPr>
        <w:t>is defined as the harmonic average of</w:t>
      </w:r>
      <w:r w:rsidR="00A86F3C" w:rsidRPr="003A73F3">
        <w:rPr>
          <w:lang w:eastAsia="de-DE"/>
        </w:rPr>
        <w:t xml:space="preserve"> </w:t>
      </w:r>
      <w:r w:rsidR="00A86F3C" w:rsidRPr="003A73F3">
        <w:rPr>
          <w:position w:val="-14"/>
          <w:lang w:eastAsia="de-DE"/>
        </w:rPr>
        <w:object w:dxaOrig="700" w:dyaOrig="400" w14:anchorId="52F57AC3">
          <v:shape id="_x0000_i1093" type="#_x0000_t75" style="width:35.65pt;height:19.95pt" o:ole="">
            <v:imagedata r:id="rId142" o:title=""/>
          </v:shape>
          <o:OLEObject Type="Embed" ProgID="Equation.DSMT4" ShapeID="_x0000_i1093" DrawAspect="Content" ObjectID="_1800970871" r:id="rId143"/>
        </w:object>
      </w:r>
      <w:r w:rsidR="00A86F3C" w:rsidRPr="003A73F3">
        <w:rPr>
          <w:lang w:eastAsia="de-DE"/>
        </w:rPr>
        <w:t xml:space="preserve"> </w:t>
      </w:r>
      <w:r w:rsidR="00F863B7" w:rsidRPr="003A73F3">
        <w:rPr>
          <w:lang w:eastAsia="de-DE"/>
        </w:rPr>
        <w:t>given by</w:t>
      </w:r>
      <w:r w:rsidR="00A86F3C" w:rsidRPr="003A73F3">
        <w:rPr>
          <w:lang w:eastAsia="de-DE"/>
        </w:rPr>
        <w:t xml:space="preserve"> Eq. </w:t>
      </w:r>
      <w:r w:rsidR="00A86F3C" w:rsidRPr="003A73F3">
        <w:rPr>
          <w:iCs/>
          <w:lang w:eastAsia="de-DE"/>
        </w:rPr>
        <w:fldChar w:fldCharType="begin"/>
      </w:r>
      <w:r w:rsidR="00A86F3C" w:rsidRPr="003A73F3">
        <w:rPr>
          <w:iCs/>
          <w:lang w:eastAsia="de-DE"/>
        </w:rPr>
        <w:instrText xml:space="preserve"> GOTOBUTTON ZEqnNum307665  \* MERGEFORMAT </w:instrText>
      </w:r>
      <w:r w:rsidR="00A86F3C" w:rsidRPr="003A73F3">
        <w:rPr>
          <w:iCs/>
          <w:lang w:eastAsia="de-DE"/>
        </w:rPr>
        <w:fldChar w:fldCharType="begin"/>
      </w:r>
      <w:r w:rsidR="00A86F3C" w:rsidRPr="003A73F3">
        <w:rPr>
          <w:iCs/>
          <w:lang w:eastAsia="de-DE"/>
        </w:rPr>
        <w:instrText xml:space="preserve"> REF ZEqnNum307665 \* Charformat \! \* MERGEFORMAT </w:instrText>
      </w:r>
      <w:r w:rsidR="00A86F3C" w:rsidRPr="003A73F3">
        <w:rPr>
          <w:iCs/>
          <w:lang w:eastAsia="de-DE"/>
        </w:rPr>
        <w:fldChar w:fldCharType="separate"/>
      </w:r>
      <w:r w:rsidR="00CA5B27" w:rsidRPr="00CA5B27">
        <w:rPr>
          <w:iCs/>
          <w:lang w:eastAsia="de-DE"/>
        </w:rPr>
        <w:instrText>(6)</w:instrText>
      </w:r>
      <w:r w:rsidR="00A86F3C" w:rsidRPr="003A73F3">
        <w:rPr>
          <w:iCs/>
          <w:lang w:eastAsia="de-DE"/>
        </w:rPr>
        <w:fldChar w:fldCharType="end"/>
      </w:r>
      <w:r w:rsidR="00A86F3C" w:rsidRPr="003A73F3">
        <w:rPr>
          <w:iCs/>
          <w:lang w:eastAsia="de-DE"/>
        </w:rPr>
        <w:fldChar w:fldCharType="end"/>
      </w:r>
      <w:r w:rsidR="00A86F3C" w:rsidRPr="003A73F3">
        <w:rPr>
          <w:iCs/>
          <w:lang w:eastAsia="de-DE"/>
        </w:rPr>
        <w:t xml:space="preserve">, and of the </w:t>
      </w:r>
      <w:r w:rsidR="00F718E7" w:rsidRPr="003A73F3">
        <w:rPr>
          <w:lang w:eastAsia="de-DE"/>
        </w:rPr>
        <w:t>Smoluchowski limit</w:t>
      </w:r>
      <w:r w:rsidR="004E6787" w:rsidRPr="003A73F3">
        <w:rPr>
          <w:lang w:eastAsia="de-DE"/>
        </w:rPr>
        <w:t xml:space="preserve"> (denoted SL)</w:t>
      </w:r>
      <w:r w:rsidR="00F718E7" w:rsidRPr="003A73F3">
        <w:rPr>
          <w:lang w:eastAsia="de-DE"/>
        </w:rPr>
        <w:t xml:space="preserve"> </w:t>
      </w:r>
      <w:r w:rsidR="002F489D" w:rsidRPr="003A73F3">
        <w:rPr>
          <w:lang w:eastAsia="de-DE"/>
        </w:rPr>
        <w:t xml:space="preserve">of the reaction rate without energy barrier, </w:t>
      </w:r>
      <w:r w:rsidR="00DD244A" w:rsidRPr="003A73F3">
        <w:rPr>
          <w:position w:val="-14"/>
          <w:lang w:eastAsia="de-DE"/>
        </w:rPr>
        <w:object w:dxaOrig="740" w:dyaOrig="400" w14:anchorId="42E38BE0">
          <v:shape id="_x0000_i1094" type="#_x0000_t75" style="width:36.35pt;height:19.95pt" o:ole="">
            <v:imagedata r:id="rId144" o:title=""/>
          </v:shape>
          <o:OLEObject Type="Embed" ProgID="Equation.DSMT4" ShapeID="_x0000_i1094" DrawAspect="Content" ObjectID="_1800970872" r:id="rId145"/>
        </w:object>
      </w:r>
      <w:r w:rsidR="00DD244A" w:rsidRPr="003A73F3">
        <w:rPr>
          <w:lang w:eastAsia="de-DE"/>
        </w:rPr>
        <w:t>:</w:t>
      </w:r>
    </w:p>
    <w:p w14:paraId="5C95EDCA" w14:textId="4205CA75" w:rsidR="000715D5" w:rsidRPr="003A73F3" w:rsidRDefault="000715D5" w:rsidP="004F4939">
      <w:pPr>
        <w:pStyle w:val="MTDisplayEquation"/>
      </w:pPr>
      <w:r w:rsidRPr="003A73F3">
        <w:tab/>
      </w:r>
      <w:r w:rsidR="00427679" w:rsidRPr="003A73F3">
        <w:rPr>
          <w:position w:val="-34"/>
        </w:rPr>
        <w:object w:dxaOrig="3000" w:dyaOrig="840" w14:anchorId="1590CE4E">
          <v:shape id="_x0000_i1095" type="#_x0000_t75" style="width:149.7pt;height:42.05pt" o:ole="">
            <v:imagedata r:id="rId146" o:title=""/>
          </v:shape>
          <o:OLEObject Type="Embed" ProgID="Equation.DSMT4" ShapeID="_x0000_i1095" DrawAspect="Content" ObjectID="_1800970873" r:id="rId147"/>
        </w:object>
      </w:r>
      <w:r w:rsidRPr="003A73F3">
        <w:t xml:space="preserve"> </w:t>
      </w:r>
      <w:r w:rsidRPr="003A73F3">
        <w:tab/>
      </w:r>
      <w:r w:rsidRPr="003A73F3">
        <w:fldChar w:fldCharType="begin"/>
      </w:r>
      <w:r w:rsidRPr="003A73F3">
        <w:instrText xml:space="preserve"> MACROBUTTON MTPlaceRef \* MERGEFORMAT </w:instrText>
      </w:r>
      <w:r w:rsidRPr="003A73F3">
        <w:fldChar w:fldCharType="begin"/>
      </w:r>
      <w:r w:rsidRPr="003A73F3">
        <w:instrText xml:space="preserve"> SEQ MTEqn \h \* MERGEFORMAT </w:instrText>
      </w:r>
      <w:r w:rsidRPr="003A73F3">
        <w:fldChar w:fldCharType="end"/>
      </w:r>
      <w:bookmarkStart w:id="24" w:name="ZEqnNum110680"/>
      <w:r w:rsidRPr="003A73F3">
        <w:instrText>(</w:instrText>
      </w:r>
      <w:r w:rsidR="002E75C3">
        <w:rPr>
          <w:noProof/>
        </w:rPr>
        <w:fldChar w:fldCharType="begin"/>
      </w:r>
      <w:r w:rsidR="002E75C3">
        <w:rPr>
          <w:noProof/>
        </w:rPr>
        <w:instrText xml:space="preserve"> SEQ MTEqn \c \* Arabic \* MERGEFORMAT </w:instrText>
      </w:r>
      <w:r w:rsidR="002E75C3">
        <w:rPr>
          <w:noProof/>
        </w:rPr>
        <w:fldChar w:fldCharType="separate"/>
      </w:r>
      <w:r w:rsidR="00CA5B27">
        <w:rPr>
          <w:noProof/>
        </w:rPr>
        <w:instrText>7</w:instrText>
      </w:r>
      <w:r w:rsidR="002E75C3">
        <w:rPr>
          <w:noProof/>
        </w:rPr>
        <w:fldChar w:fldCharType="end"/>
      </w:r>
      <w:r w:rsidRPr="003A73F3">
        <w:instrText>)</w:instrText>
      </w:r>
      <w:bookmarkEnd w:id="24"/>
      <w:r w:rsidRPr="003A73F3">
        <w:fldChar w:fldCharType="end"/>
      </w:r>
    </w:p>
    <w:p w14:paraId="12B1D4CC" w14:textId="14A8A916" w:rsidR="00DD244A" w:rsidRPr="003A73F3" w:rsidRDefault="00DD244A" w:rsidP="004D3DCB">
      <w:pPr>
        <w:rPr>
          <w:lang w:eastAsia="fr-FR" w:bidi="hi-IN"/>
        </w:rPr>
      </w:pPr>
      <w:r w:rsidRPr="003A73F3">
        <w:rPr>
          <w:lang w:eastAsia="de-DE"/>
        </w:rPr>
        <w:t xml:space="preserve">Eq. </w:t>
      </w:r>
      <w:r w:rsidRPr="003A73F3">
        <w:rPr>
          <w:iCs/>
          <w:lang w:eastAsia="de-DE"/>
        </w:rPr>
        <w:fldChar w:fldCharType="begin"/>
      </w:r>
      <w:r w:rsidRPr="003A73F3">
        <w:rPr>
          <w:iCs/>
          <w:lang w:eastAsia="de-DE"/>
        </w:rPr>
        <w:instrText xml:space="preserve"> GOTOBUTTON ZEqnNum110680  \* MERGEFORMAT </w:instrText>
      </w:r>
      <w:r w:rsidRPr="003A73F3">
        <w:rPr>
          <w:iCs/>
          <w:lang w:eastAsia="de-DE"/>
        </w:rPr>
        <w:fldChar w:fldCharType="begin"/>
      </w:r>
      <w:r w:rsidRPr="003A73F3">
        <w:rPr>
          <w:iCs/>
          <w:lang w:eastAsia="de-DE"/>
        </w:rPr>
        <w:instrText xml:space="preserve"> REF ZEqnNum110680 \* Charformat \! \* MERGEFORMAT </w:instrText>
      </w:r>
      <w:r w:rsidRPr="003A73F3">
        <w:rPr>
          <w:iCs/>
          <w:lang w:eastAsia="de-DE"/>
        </w:rPr>
        <w:fldChar w:fldCharType="separate"/>
      </w:r>
      <w:r w:rsidR="00CA5B27" w:rsidRPr="00CA5B27">
        <w:rPr>
          <w:iCs/>
          <w:lang w:eastAsia="de-DE"/>
        </w:rPr>
        <w:instrText>(7)</w:instrText>
      </w:r>
      <w:r w:rsidRPr="003A73F3">
        <w:rPr>
          <w:iCs/>
          <w:lang w:eastAsia="de-DE"/>
        </w:rPr>
        <w:fldChar w:fldCharType="end"/>
      </w:r>
      <w:r w:rsidRPr="003A73F3">
        <w:rPr>
          <w:iCs/>
          <w:lang w:eastAsia="de-DE"/>
        </w:rPr>
        <w:fldChar w:fldCharType="end"/>
      </w:r>
      <w:r w:rsidR="00F32135" w:rsidRPr="003A73F3">
        <w:rPr>
          <w:iCs/>
          <w:lang w:eastAsia="de-DE"/>
        </w:rPr>
        <w:t xml:space="preserve"> enforces that the over</w:t>
      </w:r>
      <w:r w:rsidR="004870CD" w:rsidRPr="003A73F3">
        <w:rPr>
          <w:iCs/>
          <w:lang w:eastAsia="de-DE"/>
        </w:rPr>
        <w:t>all reaction rate cannot be faster than the slowest of the two.</w:t>
      </w:r>
      <w:r w:rsidR="00FC203B" w:rsidRPr="003A73F3">
        <w:rPr>
          <w:iCs/>
          <w:lang w:eastAsia="de-DE"/>
        </w:rPr>
        <w:t xml:space="preserve"> </w:t>
      </w:r>
      <w:r w:rsidR="008D4BE4" w:rsidRPr="003A73F3">
        <w:rPr>
          <w:lang w:eastAsia="de-DE"/>
        </w:rPr>
        <w:t>The S</w:t>
      </w:r>
      <w:r w:rsidR="00295C7F" w:rsidRPr="003A73F3">
        <w:rPr>
          <w:lang w:eastAsia="de-DE"/>
        </w:rPr>
        <w:t xml:space="preserve">moluchowski limit </w:t>
      </w:r>
      <w:r w:rsidR="003B0999" w:rsidRPr="003A73F3">
        <w:rPr>
          <w:lang w:eastAsia="fr-FR" w:bidi="hi-IN"/>
        </w:rPr>
        <w:fldChar w:fldCharType="begin"/>
      </w:r>
      <w:r w:rsidR="003B0999" w:rsidRPr="003A73F3">
        <w:rPr>
          <w:lang w:eastAsia="fr-FR" w:bidi="hi-IN"/>
        </w:rPr>
        <w:instrText xml:space="preserve"> ADDIN EN.CITE &lt;EndNote&gt;&lt;Cite&gt;&lt;Author&gt;Smoluchowski&lt;/Author&gt;&lt;Year&gt;1918&lt;/Year&gt;&lt;RecNum&gt;132&lt;/RecNum&gt;&lt;DisplayText&gt;(Smoluchowski, 1918)&lt;/DisplayText&gt;&lt;record&gt;&lt;rec-number&gt;132&lt;/rec-number&gt;&lt;foreign-keys&gt;&lt;key app="EN" db-id="warsve5adt205qe20x3p0590xraa2es2zee0" timestamp="1681216706"&gt;132&lt;/key&gt;&lt;/foreign-keys&gt;&lt;ref-type name="Journal Article"&gt;17&lt;/ref-type&gt;&lt;contributors&gt;&lt;authors&gt;&lt;author&gt;Smoluchowski, M.V.&lt;/author&gt;&lt;/authors&gt;&lt;/contributors&gt;&lt;titles&gt;&lt;title&gt;Versuch einer mathematischen Theorie der Koagulationskinetik kolloider Lösungen&lt;/title&gt;&lt;secondary-title&gt;Zeitschrift für Physikalische Chemie&lt;/secondary-title&gt;&lt;/titles&gt;&lt;periodical&gt;&lt;full-title&gt;Zeitschrift für Physikalische Chemie&lt;/full-title&gt;&lt;/periodical&gt;&lt;pages&gt;129-168&lt;/pages&gt;&lt;volume&gt;92U&lt;/volume&gt;&lt;number&gt;1&lt;/number&gt;&lt;dates&gt;&lt;year&gt;1918&lt;/year&gt;&lt;/dates&gt;&lt;urls&gt;&lt;related-urls&gt;&lt;url&gt;https://doi.org/10.1515/zpch-1918-9209&lt;/url&gt;&lt;/related-urls&gt;&lt;/urls&gt;&lt;electronic-resource-num&gt;doi:10.1515/zpch-1918-9209&lt;/electronic-resource-num&gt;&lt;access-date&gt;2023-04-11&lt;/access-date&gt;&lt;/record&gt;&lt;/Cite&gt;&lt;/EndNote&gt;</w:instrText>
      </w:r>
      <w:r w:rsidR="003B0999" w:rsidRPr="003A73F3">
        <w:rPr>
          <w:lang w:eastAsia="fr-FR" w:bidi="hi-IN"/>
        </w:rPr>
        <w:fldChar w:fldCharType="separate"/>
      </w:r>
      <w:r w:rsidR="003B0999" w:rsidRPr="003A73F3">
        <w:rPr>
          <w:noProof/>
          <w:lang w:eastAsia="fr-FR" w:bidi="hi-IN"/>
        </w:rPr>
        <w:t>(</w:t>
      </w:r>
      <w:hyperlink w:anchor="_ENREF_89" w:tooltip="Smoluchowski, 1918 #132" w:history="1">
        <w:r w:rsidR="00B6593C" w:rsidRPr="003A73F3">
          <w:rPr>
            <w:noProof/>
            <w:lang w:eastAsia="fr-FR" w:bidi="hi-IN"/>
          </w:rPr>
          <w:t>Smoluchowski, 1918</w:t>
        </w:r>
      </w:hyperlink>
      <w:r w:rsidR="003B0999" w:rsidRPr="003A73F3">
        <w:rPr>
          <w:noProof/>
          <w:lang w:eastAsia="fr-FR" w:bidi="hi-IN"/>
        </w:rPr>
        <w:t>)</w:t>
      </w:r>
      <w:r w:rsidR="003B0999" w:rsidRPr="003A73F3">
        <w:rPr>
          <w:lang w:eastAsia="fr-FR" w:bidi="hi-IN"/>
        </w:rPr>
        <w:fldChar w:fldCharType="end"/>
      </w:r>
      <w:r w:rsidR="003B0999" w:rsidRPr="003A73F3">
        <w:rPr>
          <w:lang w:eastAsia="fr-FR" w:bidi="hi-IN"/>
        </w:rPr>
        <w:t xml:space="preserve"> involve</w:t>
      </w:r>
      <w:r w:rsidR="000C5A04" w:rsidRPr="003A73F3">
        <w:rPr>
          <w:lang w:eastAsia="fr-FR" w:bidi="hi-IN"/>
        </w:rPr>
        <w:t xml:space="preserve">s the gyration radius and their self-diffusion, </w:t>
      </w:r>
      <w:r w:rsidR="00427679" w:rsidRPr="003A73F3">
        <w:rPr>
          <w:position w:val="-14"/>
          <w:lang w:eastAsia="fr-FR" w:bidi="hi-IN"/>
        </w:rPr>
        <w:object w:dxaOrig="620" w:dyaOrig="400" w14:anchorId="606655E8">
          <v:shape id="_x0000_i1096" type="#_x0000_t75" style="width:30.65pt;height:19.95pt" o:ole="">
            <v:imagedata r:id="rId148" o:title=""/>
          </v:shape>
          <o:OLEObject Type="Embed" ProgID="Equation.DSMT4" ShapeID="_x0000_i1096" DrawAspect="Content" ObjectID="_1800970874" r:id="rId149"/>
        </w:object>
      </w:r>
      <w:r w:rsidR="004A67FD" w:rsidRPr="003A73F3">
        <w:rPr>
          <w:lang w:eastAsia="fr-FR" w:bidi="hi-IN"/>
        </w:rPr>
        <w:t xml:space="preserve">, which </w:t>
      </w:r>
      <w:r w:rsidR="008D4BE4" w:rsidRPr="003A73F3">
        <w:rPr>
          <w:lang w:eastAsia="fr-FR" w:bidi="hi-IN"/>
        </w:rPr>
        <w:t>can be derived from its dependence</w:t>
      </w:r>
      <w:r w:rsidR="000C5A04" w:rsidRPr="003A73F3">
        <w:rPr>
          <w:lang w:eastAsia="fr-FR" w:bidi="hi-IN"/>
        </w:rPr>
        <w:t xml:space="preserve"> </w:t>
      </w:r>
      <w:r w:rsidR="008D4BE4" w:rsidRPr="003A73F3">
        <w:rPr>
          <w:lang w:eastAsia="fr-FR" w:bidi="hi-IN"/>
        </w:rPr>
        <w:t xml:space="preserve">with </w:t>
      </w:r>
      <w:r w:rsidR="00F06D49" w:rsidRPr="003A73F3">
        <w:rPr>
          <w:lang w:eastAsia="fr-FR" w:bidi="hi-IN"/>
        </w:rPr>
        <w:t xml:space="preserve">its dynamic viscosity </w:t>
      </w:r>
      <w:r w:rsidR="00A70068" w:rsidRPr="003A73F3">
        <w:rPr>
          <w:position w:val="-14"/>
          <w:lang w:eastAsia="fr-FR" w:bidi="hi-IN"/>
        </w:rPr>
        <w:object w:dxaOrig="580" w:dyaOrig="400" w14:anchorId="489C9596">
          <v:shape id="_x0000_i1097" type="#_x0000_t75" style="width:28.85pt;height:19.95pt" o:ole="">
            <v:imagedata r:id="rId150" o:title=""/>
          </v:shape>
          <o:OLEObject Type="Embed" ProgID="Equation.DSMT4" ShapeID="_x0000_i1097" DrawAspect="Content" ObjectID="_1800970875" r:id="rId151"/>
        </w:object>
      </w:r>
      <w:r w:rsidR="00A70068" w:rsidRPr="003A73F3">
        <w:rPr>
          <w:lang w:eastAsia="fr-FR" w:bidi="hi-IN"/>
        </w:rPr>
        <w:t xml:space="preserve"> via the Stokes-Einstein law </w:t>
      </w:r>
      <w:r w:rsidR="00F06D49" w:rsidRPr="003A73F3">
        <w:rPr>
          <w:lang w:eastAsia="fr-FR" w:bidi="hi-IN"/>
        </w:rPr>
        <w:t xml:space="preserve"> </w:t>
      </w:r>
      <w:r w:rsidR="000C5A04" w:rsidRPr="003A73F3">
        <w:rPr>
          <w:lang w:eastAsia="fr-FR" w:bidi="hi-IN"/>
        </w:rPr>
        <w:t xml:space="preserve"> </w:t>
      </w:r>
      <w:r w:rsidR="002811F2" w:rsidRPr="00051EC1">
        <w:rPr>
          <w:position w:val="-32"/>
          <w:lang w:eastAsia="fr-FR" w:bidi="hi-IN"/>
        </w:rPr>
        <w:object w:dxaOrig="2340" w:dyaOrig="740" w14:anchorId="329C4C5C">
          <v:shape id="_x0000_i1098" type="#_x0000_t75" style="width:117.6pt;height:36.35pt" o:ole="">
            <v:imagedata r:id="rId152" o:title=""/>
          </v:shape>
          <o:OLEObject Type="Embed" ProgID="Equation.DSMT4" ShapeID="_x0000_i1098" DrawAspect="Content" ObjectID="_1800970876" r:id="rId153"/>
        </w:object>
      </w:r>
      <w:r w:rsidR="00051EC1" w:rsidRPr="00051EC1">
        <w:rPr>
          <w:lang w:eastAsia="fr-FR" w:bidi="hi-IN"/>
        </w:rPr>
        <w:fldChar w:fldCharType="begin"/>
      </w:r>
      <w:r w:rsidR="00051EC1" w:rsidRPr="00051EC1">
        <w:rPr>
          <w:lang w:eastAsia="fr-FR" w:bidi="hi-IN"/>
        </w:rPr>
        <w:instrText xml:space="preserve"> ADDIN EN.CITE &lt;EndNote&gt;&lt;Cite&gt;&lt;Author&gt;Miller&lt;/Author&gt;&lt;Year&gt;1924&lt;/Year&gt;&lt;RecNum&gt;133&lt;/RecNum&gt;&lt;DisplayText&gt;(Miller, 1924)&lt;/DisplayText&gt;&lt;record&gt;&lt;rec-number&gt;133&lt;/rec-number&gt;&lt;foreign-keys&gt;&lt;key app="EN" db-id="warsve5adt205qe20x3p0590xraa2es2zee0" timestamp="1681217031"&gt;133&lt;/key&gt;&lt;/foreign-keys&gt;&lt;ref-type name="Journal Article"&gt;17&lt;/ref-type&gt;&lt;contributors&gt;&lt;authors&gt;&lt;author&gt;Miller, C.C.&lt;/author&gt;&lt;/authors&gt;&lt;/contributors&gt;&lt;titles&gt;&lt;title&gt;The Stokes-Einstein law for diffusion in solution&lt;/title&gt;&lt;secondary-title&gt;Proceedings of the Royal Society of London&lt;/secondary-title&gt;&lt;/titles&gt;&lt;periodical&gt;&lt;full-title&gt;Proceedings of the Royal Society of London&lt;/full-title&gt;&lt;/periodical&gt;&lt;pages&gt;724_749&lt;/pages&gt;&lt;volume&gt;106&lt;/volume&gt;&lt;number&gt;740&lt;/number&gt;&lt;dates&gt;&lt;year&gt;1924&lt;/year&gt;&lt;/dates&gt;&lt;urls&gt;&lt;/urls&gt;&lt;/record&gt;&lt;/Cite&gt;&lt;/EndNote&gt;</w:instrText>
      </w:r>
      <w:r w:rsidR="00051EC1" w:rsidRPr="00051EC1">
        <w:rPr>
          <w:lang w:eastAsia="fr-FR" w:bidi="hi-IN"/>
        </w:rPr>
        <w:fldChar w:fldCharType="separate"/>
      </w:r>
      <w:r w:rsidR="00051EC1" w:rsidRPr="00051EC1">
        <w:rPr>
          <w:noProof/>
          <w:lang w:eastAsia="fr-FR" w:bidi="hi-IN"/>
        </w:rPr>
        <w:t>(</w:t>
      </w:r>
      <w:hyperlink w:anchor="_ENREF_54" w:tooltip="Miller, 1924 #133" w:history="1">
        <w:r w:rsidR="00B6593C" w:rsidRPr="00051EC1">
          <w:rPr>
            <w:noProof/>
            <w:lang w:eastAsia="fr-FR" w:bidi="hi-IN"/>
          </w:rPr>
          <w:t>Miller, 1924</w:t>
        </w:r>
      </w:hyperlink>
      <w:r w:rsidR="00051EC1" w:rsidRPr="00051EC1">
        <w:rPr>
          <w:noProof/>
          <w:lang w:eastAsia="fr-FR" w:bidi="hi-IN"/>
        </w:rPr>
        <w:t>)</w:t>
      </w:r>
      <w:r w:rsidR="00051EC1" w:rsidRPr="00051EC1">
        <w:rPr>
          <w:lang w:eastAsia="fr-FR" w:bidi="hi-IN"/>
        </w:rPr>
        <w:fldChar w:fldCharType="end"/>
      </w:r>
      <w:r w:rsidR="00BB11A2" w:rsidRPr="003A73F3">
        <w:rPr>
          <w:lang w:eastAsia="fr-FR" w:bidi="hi-IN"/>
        </w:rPr>
        <w:t>. The corresponding expression</w:t>
      </w:r>
      <w:r w:rsidR="00450D5B" w:rsidRPr="003A73F3">
        <w:rPr>
          <w:lang w:eastAsia="fr-FR" w:bidi="hi-IN"/>
        </w:rPr>
        <w:t xml:space="preserve"> </w:t>
      </w:r>
      <w:r w:rsidR="00BB11A2" w:rsidRPr="003A73F3">
        <w:rPr>
          <w:lang w:eastAsia="fr-FR" w:bidi="hi-IN"/>
        </w:rPr>
        <w:t xml:space="preserve">of </w:t>
      </w:r>
      <w:r w:rsidR="00427679" w:rsidRPr="003A73F3">
        <w:rPr>
          <w:position w:val="-14"/>
          <w:lang w:eastAsia="fr-FR" w:bidi="hi-IN"/>
        </w:rPr>
        <w:object w:dxaOrig="740" w:dyaOrig="400" w14:anchorId="64B55DD4">
          <v:shape id="_x0000_i1099" type="#_x0000_t75" style="width:36.35pt;height:19.95pt" o:ole="">
            <v:imagedata r:id="rId154" o:title=""/>
          </v:shape>
          <o:OLEObject Type="Embed" ProgID="Equation.DSMT4" ShapeID="_x0000_i1099" DrawAspect="Content" ObjectID="_1800970877" r:id="rId155"/>
        </w:object>
      </w:r>
      <w:r w:rsidR="00BB11A2" w:rsidRPr="003A73F3">
        <w:rPr>
          <w:lang w:eastAsia="fr-FR" w:bidi="hi-IN"/>
        </w:rPr>
        <w:t xml:space="preserve"> </w:t>
      </w:r>
      <w:r w:rsidR="004E6787" w:rsidRPr="003A73F3">
        <w:rPr>
          <w:lang w:eastAsia="fr-FR" w:bidi="hi-IN"/>
        </w:rPr>
        <w:t>reads</w:t>
      </w:r>
      <w:r w:rsidR="00450D5B" w:rsidRPr="003A73F3">
        <w:rPr>
          <w:lang w:eastAsia="fr-FR" w:bidi="hi-IN"/>
        </w:rPr>
        <w:t xml:space="preserve"> for two similar radicals</w:t>
      </w:r>
      <w:r w:rsidR="004E6787" w:rsidRPr="003A73F3">
        <w:rPr>
          <w:lang w:eastAsia="fr-FR" w:bidi="hi-IN"/>
        </w:rPr>
        <w:t>:</w:t>
      </w:r>
    </w:p>
    <w:p w14:paraId="23600B09" w14:textId="314BE5B5" w:rsidR="004E6787" w:rsidRPr="003A73F3" w:rsidRDefault="004E6787" w:rsidP="004E6787">
      <w:pPr>
        <w:pStyle w:val="MTDisplayEquation"/>
      </w:pPr>
      <w:r w:rsidRPr="003A73F3">
        <w:tab/>
      </w:r>
      <w:r w:rsidR="002D6753" w:rsidRPr="003A73F3">
        <w:rPr>
          <w:position w:val="-54"/>
        </w:rPr>
        <w:object w:dxaOrig="4320" w:dyaOrig="1200" w14:anchorId="4CA305B5">
          <v:shape id="_x0000_i1100" type="#_x0000_t75" style="width:3in;height:60.25pt" o:ole="">
            <v:imagedata r:id="rId156" o:title=""/>
          </v:shape>
          <o:OLEObject Type="Embed" ProgID="Equation.DSMT4" ShapeID="_x0000_i1100" DrawAspect="Content" ObjectID="_1800970878" r:id="rId157"/>
        </w:object>
      </w:r>
      <w:r w:rsidRPr="003A73F3">
        <w:t xml:space="preserve"> </w:t>
      </w:r>
      <w:r w:rsidRPr="003A73F3">
        <w:tab/>
      </w:r>
      <w:r w:rsidRPr="003A73F3">
        <w:fldChar w:fldCharType="begin"/>
      </w:r>
      <w:r w:rsidRPr="003A73F3">
        <w:instrText xml:space="preserve"> MACROBUTTON MTPlaceRef \* MERGEFORMAT </w:instrText>
      </w:r>
      <w:r w:rsidRPr="003A73F3">
        <w:fldChar w:fldCharType="begin"/>
      </w:r>
      <w:r w:rsidRPr="003A73F3">
        <w:instrText xml:space="preserve"> SEQ MTEqn \h \* MERGEFORMAT </w:instrText>
      </w:r>
      <w:r w:rsidRPr="003A73F3">
        <w:fldChar w:fldCharType="end"/>
      </w:r>
      <w:bookmarkStart w:id="25" w:name="ZEqnNum368841"/>
      <w:r w:rsidRPr="003A73F3">
        <w:instrText>(</w:instrText>
      </w:r>
      <w:r w:rsidR="002E75C3">
        <w:rPr>
          <w:noProof/>
        </w:rPr>
        <w:fldChar w:fldCharType="begin"/>
      </w:r>
      <w:r w:rsidR="002E75C3">
        <w:rPr>
          <w:noProof/>
        </w:rPr>
        <w:instrText xml:space="preserve"> SEQ MTEqn \c \* Arabic \* MERGEFORMAT </w:instrText>
      </w:r>
      <w:r w:rsidR="002E75C3">
        <w:rPr>
          <w:noProof/>
        </w:rPr>
        <w:fldChar w:fldCharType="separate"/>
      </w:r>
      <w:r w:rsidR="00CA5B27">
        <w:rPr>
          <w:noProof/>
        </w:rPr>
        <w:instrText>8</w:instrText>
      </w:r>
      <w:r w:rsidR="002E75C3">
        <w:rPr>
          <w:noProof/>
        </w:rPr>
        <w:fldChar w:fldCharType="end"/>
      </w:r>
      <w:r w:rsidRPr="003A73F3">
        <w:instrText>)</w:instrText>
      </w:r>
      <w:bookmarkEnd w:id="25"/>
      <w:r w:rsidRPr="003A73F3">
        <w:fldChar w:fldCharType="end"/>
      </w:r>
    </w:p>
    <w:p w14:paraId="06E0FAE6" w14:textId="4512B7F5" w:rsidR="007E644B" w:rsidRDefault="009B5B28" w:rsidP="004D3DCB">
      <w:pPr>
        <w:rPr>
          <w:lang w:eastAsia="fr-FR" w:bidi="hi-IN"/>
        </w:rPr>
      </w:pPr>
      <w:r w:rsidRPr="003A73F3">
        <w:rPr>
          <w:lang w:eastAsia="de-DE"/>
        </w:rPr>
        <w:t>w</w:t>
      </w:r>
      <w:r w:rsidR="000715D5" w:rsidRPr="003A73F3">
        <w:rPr>
          <w:lang w:eastAsia="de-DE"/>
        </w:rPr>
        <w:t>here</w:t>
      </w:r>
      <w:r w:rsidR="00E04F7D" w:rsidRPr="003A73F3">
        <w:rPr>
          <w:lang w:eastAsia="de-DE"/>
        </w:rPr>
        <w:t xml:space="preserve"> </w:t>
      </w:r>
      <w:r w:rsidRPr="003A73F3">
        <w:rPr>
          <w:position w:val="-12"/>
          <w:lang w:eastAsia="de-DE"/>
        </w:rPr>
        <w:object w:dxaOrig="360" w:dyaOrig="360" w14:anchorId="7B31599D">
          <v:shape id="_x0000_i1101" type="#_x0000_t75" style="width:18.2pt;height:18.2pt" o:ole="">
            <v:imagedata r:id="rId158" o:title=""/>
          </v:shape>
          <o:OLEObject Type="Embed" ProgID="Equation.DSMT4" ShapeID="_x0000_i1101" DrawAspect="Content" ObjectID="_1800970879" r:id="rId159"/>
        </w:object>
      </w:r>
      <w:r w:rsidR="00E04F7D" w:rsidRPr="003A73F3">
        <w:rPr>
          <w:lang w:eastAsia="de-DE"/>
        </w:rPr>
        <w:t xml:space="preserve"> </w:t>
      </w:r>
      <w:r w:rsidRPr="003A73F3">
        <w:rPr>
          <w:lang w:eastAsia="de-DE"/>
        </w:rPr>
        <w:t xml:space="preserve">is the </w:t>
      </w:r>
      <w:r w:rsidR="00985924" w:rsidRPr="003A73F3">
        <w:rPr>
          <w:lang w:eastAsia="de-DE"/>
        </w:rPr>
        <w:t>Avogadro’s</w:t>
      </w:r>
      <w:r w:rsidRPr="003A73F3">
        <w:rPr>
          <w:lang w:eastAsia="de-DE"/>
        </w:rPr>
        <w:t xml:space="preserve"> number. </w:t>
      </w:r>
      <w:r w:rsidR="00935103" w:rsidRPr="003A73F3">
        <w:rPr>
          <w:lang w:eastAsia="de-DE"/>
        </w:rPr>
        <w:t xml:space="preserve">Eq. </w:t>
      </w:r>
      <w:r w:rsidR="00935103" w:rsidRPr="003A73F3">
        <w:rPr>
          <w:iCs/>
          <w:lang w:eastAsia="de-DE"/>
        </w:rPr>
        <w:fldChar w:fldCharType="begin"/>
      </w:r>
      <w:r w:rsidR="00935103" w:rsidRPr="003A73F3">
        <w:rPr>
          <w:iCs/>
          <w:lang w:eastAsia="de-DE"/>
        </w:rPr>
        <w:instrText xml:space="preserve"> GOTOBUTTON ZEqnNum368841  \* MERGEFORMAT </w:instrText>
      </w:r>
      <w:r w:rsidR="00935103" w:rsidRPr="003A73F3">
        <w:rPr>
          <w:iCs/>
          <w:lang w:eastAsia="de-DE"/>
        </w:rPr>
        <w:fldChar w:fldCharType="begin"/>
      </w:r>
      <w:r w:rsidR="00935103" w:rsidRPr="003A73F3">
        <w:rPr>
          <w:iCs/>
          <w:lang w:eastAsia="de-DE"/>
        </w:rPr>
        <w:instrText xml:space="preserve"> REF ZEqnNum368841 \* Charformat \! \* MERGEFORMAT </w:instrText>
      </w:r>
      <w:r w:rsidR="00935103" w:rsidRPr="003A73F3">
        <w:rPr>
          <w:iCs/>
          <w:lang w:eastAsia="de-DE"/>
        </w:rPr>
        <w:fldChar w:fldCharType="separate"/>
      </w:r>
      <w:r w:rsidR="00CA5B27" w:rsidRPr="00CA5B27">
        <w:rPr>
          <w:iCs/>
          <w:lang w:eastAsia="de-DE"/>
        </w:rPr>
        <w:instrText>(8)</w:instrText>
      </w:r>
      <w:r w:rsidR="00935103" w:rsidRPr="003A73F3">
        <w:rPr>
          <w:iCs/>
          <w:lang w:eastAsia="de-DE"/>
        </w:rPr>
        <w:fldChar w:fldCharType="end"/>
      </w:r>
      <w:r w:rsidR="00935103" w:rsidRPr="003A73F3">
        <w:rPr>
          <w:iCs/>
          <w:lang w:eastAsia="de-DE"/>
        </w:rPr>
        <w:fldChar w:fldCharType="end"/>
      </w:r>
      <w:r w:rsidR="00935103" w:rsidRPr="003A73F3">
        <w:rPr>
          <w:iCs/>
          <w:lang w:eastAsia="de-DE"/>
        </w:rPr>
        <w:t xml:space="preserve"> assumes that radical species have similar transport properties than the</w:t>
      </w:r>
      <w:r w:rsidR="00985924" w:rsidRPr="003A73F3">
        <w:rPr>
          <w:iCs/>
          <w:lang w:eastAsia="de-DE"/>
        </w:rPr>
        <w:t xml:space="preserve">ir stable equivalents. </w:t>
      </w:r>
      <w:r w:rsidRPr="003A73F3">
        <w:rPr>
          <w:lang w:eastAsia="de-DE"/>
        </w:rPr>
        <w:t>The ratio</w:t>
      </w:r>
      <w:r w:rsidR="00935103" w:rsidRPr="003A73F3">
        <w:rPr>
          <w:lang w:eastAsia="de-DE"/>
        </w:rPr>
        <w:t xml:space="preserve"> between the gyration radi</w:t>
      </w:r>
      <w:r w:rsidR="00985924" w:rsidRPr="003A73F3">
        <w:rPr>
          <w:lang w:eastAsia="de-DE"/>
        </w:rPr>
        <w:t xml:space="preserve">us </w:t>
      </w:r>
      <w:r w:rsidR="00427679" w:rsidRPr="003A73F3">
        <w:rPr>
          <w:position w:val="-12"/>
          <w:lang w:eastAsia="de-DE"/>
        </w:rPr>
        <w:object w:dxaOrig="279" w:dyaOrig="380" w14:anchorId="177A4233">
          <v:shape id="_x0000_i1102" type="#_x0000_t75" style="width:13.2pt;height:18.9pt" o:ole="">
            <v:imagedata r:id="rId160" o:title=""/>
          </v:shape>
          <o:OLEObject Type="Embed" ProgID="Equation.DSMT4" ShapeID="_x0000_i1102" DrawAspect="Content" ObjectID="_1800970880" r:id="rId161"/>
        </w:object>
      </w:r>
      <w:r w:rsidR="00985924" w:rsidRPr="003A73F3">
        <w:rPr>
          <w:lang w:eastAsia="de-DE"/>
        </w:rPr>
        <w:t xml:space="preserve"> </w:t>
      </w:r>
      <w:r w:rsidR="001B0430" w:rsidRPr="003A73F3">
        <w:rPr>
          <w:lang w:eastAsia="de-DE"/>
        </w:rPr>
        <w:t xml:space="preserve">and </w:t>
      </w:r>
      <w:r w:rsidR="001D1926" w:rsidRPr="003A73F3">
        <w:rPr>
          <w:lang w:eastAsia="de-DE"/>
        </w:rPr>
        <w:t>the hydro</w:t>
      </w:r>
      <w:r w:rsidR="001D1926" w:rsidRPr="0022756E">
        <w:rPr>
          <w:rFonts w:cs="Times New Roman"/>
          <w:lang w:eastAsia="de-DE"/>
        </w:rPr>
        <w:t xml:space="preserve">dynamic radius </w:t>
      </w:r>
      <w:r w:rsidR="00427679" w:rsidRPr="0022756E">
        <w:rPr>
          <w:rFonts w:cs="Times New Roman"/>
          <w:position w:val="-12"/>
          <w:lang w:eastAsia="de-DE"/>
        </w:rPr>
        <w:object w:dxaOrig="260" w:dyaOrig="380" w14:anchorId="770F65CB">
          <v:shape id="_x0000_i1103" type="#_x0000_t75" style="width:12.5pt;height:18.9pt" o:ole="">
            <v:imagedata r:id="rId162" o:title=""/>
          </v:shape>
          <o:OLEObject Type="Embed" ProgID="Equation.DSMT4" ShapeID="_x0000_i1103" DrawAspect="Content" ObjectID="_1800970881" r:id="rId163"/>
        </w:object>
      </w:r>
      <w:r w:rsidR="001B0430" w:rsidRPr="0022756E">
        <w:rPr>
          <w:rFonts w:cs="Times New Roman"/>
          <w:lang w:eastAsia="de-DE"/>
        </w:rPr>
        <w:t xml:space="preserve"> </w:t>
      </w:r>
      <w:r w:rsidR="001D1926" w:rsidRPr="0022756E">
        <w:rPr>
          <w:rFonts w:cs="Times New Roman"/>
          <w:lang w:eastAsia="de-DE"/>
        </w:rPr>
        <w:t xml:space="preserve">is expected to be close to </w:t>
      </w:r>
      <w:r w:rsidR="00D72CA2" w:rsidRPr="0022756E">
        <w:rPr>
          <w:rFonts w:cs="Times New Roman"/>
          <w:lang w:eastAsia="de-DE"/>
        </w:rPr>
        <w:t xml:space="preserve">0.77 </w:t>
      </w:r>
      <w:r w:rsidR="00D72CA2" w:rsidRPr="0022756E">
        <w:rPr>
          <w:rFonts w:cs="Times New Roman"/>
          <w:lang w:eastAsia="de-DE"/>
        </w:rPr>
        <w:fldChar w:fldCharType="begin"/>
      </w:r>
      <w:r w:rsidR="00D72CA2" w:rsidRPr="0022756E">
        <w:rPr>
          <w:rFonts w:cs="Times New Roman"/>
          <w:lang w:eastAsia="de-DE"/>
        </w:rPr>
        <w:instrText xml:space="preserve"> ADDIN EN.CITE &lt;EndNote&gt;&lt;Cite&gt;&lt;Author&gt;Tande&lt;/Author&gt;&lt;Year&gt;2001&lt;/Year&gt;&lt;RecNum&gt;131&lt;/RecNum&gt;&lt;DisplayText&gt;(Tande, Wagner, Mackay, Hawker, &amp;amp; Jeong, 2001)&lt;/DisplayText&gt;&lt;record&gt;&lt;rec-number&gt;131&lt;/rec-number&gt;&lt;foreign-keys&gt;&lt;key app="EN" db-id="warsve5adt205qe20x3p0590xraa2es2zee0" timestamp="1680512025"&gt;131&lt;/key&gt;&lt;/foreign-keys&gt;&lt;ref-type name="Journal Article"&gt;17&lt;/ref-type&gt;&lt;contributors&gt;&lt;authors&gt;&lt;author&gt;Tande, Brian M.&lt;/author&gt;&lt;author&gt;Wagner, Norman J.&lt;/author&gt;&lt;author&gt;Mackay, Michael E.&lt;/author&gt;&lt;author&gt;Hawker, Craig J.&lt;/author&gt;&lt;author&gt;Jeong, Miyoun&lt;/author&gt;&lt;/authors&gt;&lt;/contributors&gt;&lt;titles&gt;&lt;title&gt;Viscosimetric, Hydrodynamic, and Conformational Properties of Dendrimers and Dendrons&lt;/title&gt;&lt;secondary-title&gt;Macromolecules&lt;/secondary-title&gt;&lt;/titles&gt;&lt;periodical&gt;&lt;full-title&gt;Macromolecules&lt;/full-title&gt;&lt;/periodical&gt;&lt;pages&gt;8580-8585&lt;/pages&gt;&lt;volume&gt;34&lt;/volume&gt;&lt;number&gt;24&lt;/number&gt;&lt;dates&gt;&lt;year&gt;2001&lt;/year&gt;&lt;pub-dates&gt;&lt;date&gt;2001/11/01&lt;/date&gt;&lt;/pub-dates&gt;&lt;/dates&gt;&lt;publisher&gt;American Chemical Society&lt;/publisher&gt;&lt;isbn&gt;0024-9297&lt;/isbn&gt;&lt;urls&gt;&lt;related-urls&gt;&lt;url&gt;https://doi.org/10.1021/ma011265g&lt;/url&gt;&lt;/related-urls&gt;&lt;/urls&gt;&lt;electronic-resource-num&gt;10.1021/ma011265g&lt;/electronic-resource-num&gt;&lt;/record&gt;&lt;/Cite&gt;&lt;/EndNote&gt;</w:instrText>
      </w:r>
      <w:r w:rsidR="00D72CA2" w:rsidRPr="0022756E">
        <w:rPr>
          <w:rFonts w:cs="Times New Roman"/>
          <w:lang w:eastAsia="de-DE"/>
        </w:rPr>
        <w:fldChar w:fldCharType="separate"/>
      </w:r>
      <w:r w:rsidR="00D72CA2" w:rsidRPr="0022756E">
        <w:rPr>
          <w:rFonts w:cs="Times New Roman"/>
          <w:noProof/>
          <w:lang w:eastAsia="de-DE"/>
        </w:rPr>
        <w:t>(</w:t>
      </w:r>
      <w:hyperlink w:anchor="_ENREF_93" w:tooltip="Tande, 2001 #131" w:history="1">
        <w:r w:rsidR="00B6593C" w:rsidRPr="0022756E">
          <w:rPr>
            <w:rFonts w:cs="Times New Roman"/>
            <w:noProof/>
            <w:lang w:eastAsia="de-DE"/>
          </w:rPr>
          <w:t>Tande, Wagner, Mackay, Hawker, &amp; Jeong, 2001</w:t>
        </w:r>
      </w:hyperlink>
      <w:r w:rsidR="00D72CA2" w:rsidRPr="0022756E">
        <w:rPr>
          <w:rFonts w:cs="Times New Roman"/>
          <w:noProof/>
          <w:lang w:eastAsia="de-DE"/>
        </w:rPr>
        <w:t>)</w:t>
      </w:r>
      <w:r w:rsidR="00D72CA2" w:rsidRPr="0022756E">
        <w:rPr>
          <w:rFonts w:cs="Times New Roman"/>
          <w:lang w:eastAsia="de-DE"/>
        </w:rPr>
        <w:fldChar w:fldCharType="end"/>
      </w:r>
      <w:r w:rsidR="001D1926" w:rsidRPr="0022756E">
        <w:rPr>
          <w:rFonts w:cs="Times New Roman"/>
          <w:lang w:eastAsia="de-DE"/>
        </w:rPr>
        <w:t xml:space="preserve">. In this work, the former was determined by Molecular Dynamics </w:t>
      </w:r>
      <w:r w:rsidR="002A3F17" w:rsidRPr="0022756E">
        <w:rPr>
          <w:rFonts w:cs="Times New Roman"/>
          <w:lang w:eastAsia="de-DE"/>
        </w:rPr>
        <w:t>s</w:t>
      </w:r>
      <w:r w:rsidR="001D1926" w:rsidRPr="0022756E">
        <w:rPr>
          <w:rFonts w:cs="Times New Roman"/>
          <w:lang w:eastAsia="de-DE"/>
        </w:rPr>
        <w:t>imulation</w:t>
      </w:r>
      <w:r w:rsidR="0022756E" w:rsidRPr="0022756E">
        <w:rPr>
          <w:rFonts w:cs="Times New Roman"/>
          <w:lang w:eastAsia="de-DE"/>
        </w:rPr>
        <w:t xml:space="preserve"> and equals approximatively 0.52 nm ± 0.08 nm</w:t>
      </w:r>
      <w:r w:rsidR="002A3F17" w:rsidRPr="0022756E">
        <w:rPr>
          <w:rFonts w:cs="Times New Roman"/>
          <w:lang w:eastAsia="fr-FR" w:bidi="hi-IN"/>
        </w:rPr>
        <w:t xml:space="preserve">. The details are </w:t>
      </w:r>
      <w:r w:rsidR="00812959" w:rsidRPr="0022756E">
        <w:rPr>
          <w:rFonts w:cs="Times New Roman"/>
          <w:lang w:eastAsia="fr-FR" w:bidi="hi-IN"/>
        </w:rPr>
        <w:t>reported in Section 5 of the Supplementary Material.</w:t>
      </w:r>
      <w:r w:rsidR="007E644B" w:rsidRPr="0022756E">
        <w:rPr>
          <w:rFonts w:cs="Times New Roman"/>
          <w:lang w:eastAsia="fr-FR" w:bidi="hi-IN"/>
        </w:rPr>
        <w:t xml:space="preserve"> </w:t>
      </w:r>
      <w:r w:rsidR="009601F8" w:rsidRPr="0022756E">
        <w:rPr>
          <w:rFonts w:cs="Times New Roman"/>
          <w:lang w:eastAsia="fr-FR" w:bidi="hi-IN"/>
        </w:rPr>
        <w:t>It is emphasized that the SL condition requires that the distance between two radicals</w:t>
      </w:r>
      <w:r w:rsidR="002125C7" w:rsidRPr="0022756E">
        <w:rPr>
          <w:rFonts w:cs="Times New Roman"/>
          <w:lang w:eastAsia="fr-FR" w:bidi="hi-IN"/>
        </w:rPr>
        <w:t xml:space="preserve"> is greater than 3.8 nm, which corresponds to 7-to-8 times the gyration radius of the FAMEs carriers. Based on the simulated concentrations of radical species, this condition was always fulfilled. Radical concentrations are always close to zero</w:t>
      </w:r>
      <w:r w:rsidR="00133E84" w:rsidRPr="0022756E">
        <w:rPr>
          <w:rFonts w:cs="Times New Roman"/>
          <w:lang w:eastAsia="fr-FR" w:bidi="hi-IN"/>
        </w:rPr>
        <w:t xml:space="preserve"> (e.g.</w:t>
      </w:r>
      <w:r w:rsidR="007E14C6" w:rsidRPr="0022756E">
        <w:rPr>
          <w:rFonts w:cs="Times New Roman"/>
          <w:lang w:eastAsia="fr-FR" w:bidi="hi-IN"/>
        </w:rPr>
        <w:t>,</w:t>
      </w:r>
      <w:r w:rsidR="00051EC1" w:rsidRPr="0022756E">
        <w:rPr>
          <w:rFonts w:cs="Times New Roman"/>
          <w:lang w:eastAsia="fr-FR" w:bidi="hi-IN"/>
        </w:rPr>
        <w:t xml:space="preserve"> 10</w:t>
      </w:r>
      <w:r w:rsidR="00051EC1" w:rsidRPr="0022756E">
        <w:rPr>
          <w:rFonts w:cs="Times New Roman"/>
          <w:vertAlign w:val="superscript"/>
          <w:lang w:eastAsia="fr-FR" w:bidi="hi-IN"/>
        </w:rPr>
        <w:t>-5</w:t>
      </w:r>
      <w:r w:rsidR="00051EC1" w:rsidRPr="0022756E">
        <w:rPr>
          <w:rFonts w:cs="Times New Roman"/>
          <w:lang w:eastAsia="fr-FR" w:bidi="hi-IN"/>
        </w:rPr>
        <w:t>-</w:t>
      </w:r>
      <w:r w:rsidR="00133E84" w:rsidRPr="0022756E">
        <w:rPr>
          <w:rFonts w:cs="Times New Roman"/>
          <w:lang w:eastAsia="fr-FR" w:bidi="hi-IN"/>
        </w:rPr>
        <w:t>10</w:t>
      </w:r>
      <w:r w:rsidR="00051EC1" w:rsidRPr="0022756E">
        <w:rPr>
          <w:rFonts w:cs="Times New Roman"/>
          <w:vertAlign w:val="superscript"/>
          <w:lang w:eastAsia="fr-FR" w:bidi="hi-IN"/>
        </w:rPr>
        <w:t>-4</w:t>
      </w:r>
      <w:r w:rsidR="00133E84" w:rsidRPr="0022756E">
        <w:rPr>
          <w:rFonts w:cs="Times New Roman"/>
          <w:lang w:eastAsia="fr-FR" w:bidi="hi-IN"/>
        </w:rPr>
        <w:t xml:space="preserve"> mol</w:t>
      </w:r>
      <w:r w:rsidR="00133E84" w:rsidRPr="0022756E">
        <w:rPr>
          <w:rFonts w:ascii="Cambria Math" w:hAnsi="Cambria Math" w:cs="Cambria Math"/>
          <w:lang w:eastAsia="fr-FR" w:bidi="hi-IN"/>
        </w:rPr>
        <w:t>⋅</w:t>
      </w:r>
      <w:r w:rsidR="00133E84" w:rsidRPr="0022756E">
        <w:rPr>
          <w:rFonts w:cs="Times New Roman"/>
          <w:lang w:eastAsia="fr-FR" w:bidi="hi-IN"/>
        </w:rPr>
        <w:t>m</w:t>
      </w:r>
      <w:r w:rsidR="00133E84" w:rsidRPr="0022756E">
        <w:rPr>
          <w:rFonts w:cs="Times New Roman"/>
          <w:vertAlign w:val="superscript"/>
          <w:lang w:eastAsia="fr-FR" w:bidi="hi-IN"/>
        </w:rPr>
        <w:t>-3</w:t>
      </w:r>
      <w:r w:rsidR="00133E84" w:rsidRPr="0022756E">
        <w:rPr>
          <w:rFonts w:cs="Times New Roman"/>
          <w:lang w:eastAsia="fr-FR" w:bidi="hi-IN"/>
        </w:rPr>
        <w:t xml:space="preserve"> at 180°C)</w:t>
      </w:r>
      <w:r w:rsidR="002125C7" w:rsidRPr="0022756E">
        <w:rPr>
          <w:rFonts w:cs="Times New Roman"/>
          <w:lang w:eastAsia="fr-FR" w:bidi="hi-IN"/>
        </w:rPr>
        <w:t xml:space="preserve"> due to their very high reactivity.</w:t>
      </w:r>
    </w:p>
    <w:p w14:paraId="12811D74" w14:textId="7E4900B6" w:rsidR="00E04F7D" w:rsidRPr="003A73F3" w:rsidRDefault="00812959" w:rsidP="004D3DCB">
      <w:pPr>
        <w:rPr>
          <w:lang w:eastAsia="fr-FR" w:bidi="hi-IN"/>
        </w:rPr>
      </w:pPr>
      <w:r w:rsidRPr="003A73F3">
        <w:rPr>
          <w:lang w:eastAsia="fr-FR" w:bidi="hi-IN"/>
        </w:rPr>
        <w:t xml:space="preserve">The </w:t>
      </w:r>
      <w:r w:rsidR="00E86FCA" w:rsidRPr="003A73F3">
        <w:rPr>
          <w:lang w:eastAsia="fr-FR" w:bidi="hi-IN"/>
        </w:rPr>
        <w:t>dynamic viscosity model with temperature was fitted from the values reported by</w:t>
      </w:r>
      <w:r w:rsidR="00D72CA2">
        <w:rPr>
          <w:lang w:eastAsia="fr-FR" w:bidi="hi-IN"/>
        </w:rPr>
        <w:t xml:space="preserve"> </w:t>
      </w:r>
      <w:hyperlink w:anchor="_ENREF_1" w:tooltip="Albert, 1938 #135" w:history="1">
        <w:r w:rsidR="00B6593C">
          <w:rPr>
            <w:lang w:eastAsia="fr-FR" w:bidi="hi-IN"/>
          </w:rPr>
          <w:fldChar w:fldCharType="begin"/>
        </w:r>
        <w:r w:rsidR="00B6593C">
          <w:rPr>
            <w:lang w:eastAsia="fr-FR" w:bidi="hi-IN"/>
          </w:rPr>
          <w:instrText xml:space="preserve"> ADDIN EN.CITE &lt;EndNote&gt;&lt;Cite AuthorYear="1"&gt;&lt;Author&gt;Albert&lt;/Author&gt;&lt;Year&gt;1938&lt;/Year&gt;&lt;RecNum&gt;135&lt;/RecNum&gt;&lt;DisplayText&gt;Albert (1938)&lt;/DisplayText&gt;&lt;record&gt;&lt;rec-number&gt;135&lt;/rec-number&gt;&lt;foreign-keys&gt;&lt;key app="EN" db-id="warsve5adt205qe20x3p0590xraa2es2zee0" timestamp="1681304372"&gt;135&lt;/key&gt;&lt;/foreign-keys&gt;&lt;ref-type name="Journal Article"&gt;17&lt;/ref-type&gt;&lt;contributors&gt;&lt;authors&gt;&lt;author&gt;Albert, O.&lt;/author&gt;&lt;/authors&gt;&lt;/contributors&gt;&lt;titles&gt;&lt;title&gt;Viscositätsmessungen an homologen Esterreihen mit besonderer Berücksichtigung der Beziehungen von THORPE und ROGER&lt;/title&gt;&lt;secondary-title&gt;Zeitschrift für Physikalische Chemie&lt;/secondary-title&gt;&lt;/titles&gt;&lt;periodical&gt;&lt;full-title&gt;Zeitschrift für Physikalische Chemie&lt;/full-title&gt;&lt;/periodical&gt;&lt;pages&gt;421-429&lt;/pages&gt;&lt;volume&gt;182A&lt;/volume&gt;&lt;number&gt;1&lt;/number&gt;&lt;dates&gt;&lt;year&gt;1938&lt;/year&gt;&lt;/dates&gt;&lt;urls&gt;&lt;related-urls&gt;&lt;url&gt;https://doi.org/10.1515/zpch-1938-18248&lt;/url&gt;&lt;/related-urls&gt;&lt;/urls&gt;&lt;electronic-resource-num&gt;doi:10.1515/zpch-1938-18248&lt;/electronic-resource-num&gt;&lt;access-date&gt;2023-04-12&lt;/access-date&gt;&lt;/record&gt;&lt;/Cite&gt;&lt;/EndNote&gt;</w:instrText>
        </w:r>
        <w:r w:rsidR="00B6593C">
          <w:rPr>
            <w:lang w:eastAsia="fr-FR" w:bidi="hi-IN"/>
          </w:rPr>
          <w:fldChar w:fldCharType="separate"/>
        </w:r>
        <w:r w:rsidR="00B6593C">
          <w:rPr>
            <w:noProof/>
            <w:lang w:eastAsia="fr-FR" w:bidi="hi-IN"/>
          </w:rPr>
          <w:t>Albert (1938)</w:t>
        </w:r>
        <w:r w:rsidR="00B6593C">
          <w:rPr>
            <w:lang w:eastAsia="fr-FR" w:bidi="hi-IN"/>
          </w:rPr>
          <w:fldChar w:fldCharType="end"/>
        </w:r>
      </w:hyperlink>
      <w:r w:rsidR="000316C4">
        <w:rPr>
          <w:lang w:eastAsia="fr-FR" w:bidi="hi-IN"/>
        </w:rPr>
        <w:t xml:space="preserve">, </w:t>
      </w:r>
      <w:hyperlink w:anchor="_ENREF_68" w:tooltip="Pratas, 2010 #98" w:history="1">
        <w:r w:rsidR="00B6593C">
          <w:rPr>
            <w:lang w:eastAsia="fr-FR" w:bidi="hi-IN"/>
          </w:rPr>
          <w:fldChar w:fldCharType="begin"/>
        </w:r>
        <w:r w:rsidR="00B6593C">
          <w:rPr>
            <w:lang w:eastAsia="fr-FR" w:bidi="hi-IN"/>
          </w:rPr>
          <w:instrText xml:space="preserve"> ADDIN EN.CITE &lt;EndNote&gt;&lt;Cite AuthorYear="1"&gt;&lt;Author&gt;Pratas&lt;/Author&gt;&lt;Year&gt;2010&lt;/Year&gt;&lt;RecNum&gt;98&lt;/RecNum&gt;&lt;DisplayText&gt;Pratas et al. (2010)&lt;/DisplayText&gt;&lt;record&gt;&lt;rec-number&gt;98&lt;/rec-number&gt;&lt;foreign-keys&gt;&lt;key app="EN" db-id="warsve5adt205qe20x3p0590xraa2es2zee0" timestamp="1660046351"&gt;98&lt;/key&gt;&lt;/foreign-keys&gt;&lt;ref-type name="Journal Article"&gt;17&lt;/ref-type&gt;&lt;contributors&gt;&lt;authors&gt;&lt;author&gt;Pratas, Maria Jorge&lt;/author&gt;&lt;author&gt;Freitas, Samuel&lt;/author&gt;&lt;author&gt;Oliveira, Mariana B.&lt;/author&gt;&lt;author&gt;Monteiro, Sílvia C.&lt;/author&gt;&lt;author&gt;Lima, Alvaro S.&lt;/author&gt;&lt;author&gt;Coutinho, João A. P.&lt;/author&gt;&lt;/authors&gt;&lt;/contributors&gt;&lt;titles&gt;&lt;title&gt;Densities and Viscosities of Fatty Acid Methyl and Ethyl Esters&lt;/title&gt;&lt;secondary-title&gt;Journal of Chemical &amp;amp; Engineering Data&lt;/secondary-title&gt;&lt;/titles&gt;&lt;periodical&gt;&lt;full-title&gt;Journal of Chemical &amp;amp; Engineering Data&lt;/full-title&gt;&lt;/periodical&gt;&lt;pages&gt;3983-3990&lt;/pages&gt;&lt;volume&gt;55&lt;/volume&gt;&lt;number&gt;9&lt;/number&gt;&lt;dates&gt;&lt;year&gt;2010&lt;/year&gt;&lt;pub-dates&gt;&lt;date&gt;2010/09/09&lt;/date&gt;&lt;/pub-dates&gt;&lt;/dates&gt;&lt;publisher&gt;American Chemical Society&lt;/publisher&gt;&lt;isbn&gt;0021-9568&lt;/isbn&gt;&lt;urls&gt;&lt;related-urls&gt;&lt;url&gt;https://doi.org/10.1021/je100042c&lt;/url&gt;&lt;/related-urls&gt;&lt;/urls&gt;&lt;electronic-resource-num&gt;10.1021/je100042c&lt;/electronic-resource-num&gt;&lt;/record&gt;&lt;/Cite&gt;&lt;/EndNote&gt;</w:instrText>
        </w:r>
        <w:r w:rsidR="00B6593C">
          <w:rPr>
            <w:lang w:eastAsia="fr-FR" w:bidi="hi-IN"/>
          </w:rPr>
          <w:fldChar w:fldCharType="separate"/>
        </w:r>
        <w:r w:rsidR="00B6593C">
          <w:rPr>
            <w:noProof/>
            <w:lang w:eastAsia="fr-FR" w:bidi="hi-IN"/>
          </w:rPr>
          <w:t>Pratas et al. (2010)</w:t>
        </w:r>
        <w:r w:rsidR="00B6593C">
          <w:rPr>
            <w:lang w:eastAsia="fr-FR" w:bidi="hi-IN"/>
          </w:rPr>
          <w:fldChar w:fldCharType="end"/>
        </w:r>
      </w:hyperlink>
      <w:r w:rsidR="000316C4">
        <w:rPr>
          <w:lang w:eastAsia="fr-FR" w:bidi="hi-IN"/>
        </w:rPr>
        <w:t xml:space="preserve"> and </w:t>
      </w:r>
      <w:hyperlink w:anchor="_ENREF_30" w:tooltip="Gouw, 1966 #136" w:history="1">
        <w:r w:rsidR="00B6593C">
          <w:rPr>
            <w:lang w:eastAsia="fr-FR" w:bidi="hi-IN"/>
          </w:rPr>
          <w:fldChar w:fldCharType="begin"/>
        </w:r>
        <w:r w:rsidR="00B6593C">
          <w:rPr>
            <w:lang w:eastAsia="fr-FR" w:bidi="hi-IN"/>
          </w:rPr>
          <w:instrText xml:space="preserve"> ADDIN EN.CITE &lt;EndNote&gt;&lt;Cite AuthorYear="1"&gt;&lt;Author&gt;Gouw&lt;/Author&gt;&lt;Year&gt;1966&lt;/Year&gt;&lt;RecNum&gt;136&lt;/RecNum&gt;&lt;DisplayText&gt;Gouw, Vlugter, and Roelands (1966)&lt;/DisplayText&gt;&lt;record&gt;&lt;rec-number&gt;136&lt;/rec-number&gt;&lt;foreign-keys&gt;&lt;key app="EN" db-id="warsve5adt205qe20x3p0590xraa2es2zee0" timestamp="1681305165"&gt;136&lt;/key&gt;&lt;/foreign-keys&gt;&lt;ref-type name="Journal Article"&gt;17&lt;/ref-type&gt;&lt;contributors&gt;&lt;authors&gt;&lt;author&gt;Gouw, T. H.&lt;/author&gt;&lt;author&gt;Vlugter, J. C.&lt;/author&gt;&lt;author&gt;Roelands, C. J. A.&lt;/author&gt;&lt;/authors&gt;&lt;/contributors&gt;&lt;titles&gt;&lt;title&gt;Physical properties of fatty acid methyl esters. VI. Viscosity&lt;/title&gt;&lt;secondary-title&gt;Journal of the American Oil Chemists&amp;apos; Society&lt;/secondary-title&gt;&lt;/titles&gt;&lt;periodical&gt;&lt;full-title&gt;Journal of the American Oil Chemists&amp;apos; Society&lt;/full-title&gt;&lt;/periodical&gt;&lt;pages&gt;433-434&lt;/pages&gt;&lt;volume&gt;43&lt;/volume&gt;&lt;number&gt;7&lt;/number&gt;&lt;dates&gt;&lt;year&gt;1966&lt;/year&gt;&lt;/dates&gt;&lt;isbn&gt;0003-021X&lt;/isbn&gt;&lt;urls&gt;&lt;related-urls&gt;&lt;url&gt;https://aocs.onlinelibrary.wiley.com/doi/abs/10.1007/BF02682408&lt;/url&gt;&lt;/related-urls&gt;&lt;/urls&gt;&lt;electronic-resource-num&gt;https://doi.org/10.1007/BF02682408&lt;/electronic-resource-num&gt;&lt;/record&gt;&lt;/Cite&gt;&lt;/EndNote&gt;</w:instrText>
        </w:r>
        <w:r w:rsidR="00B6593C">
          <w:rPr>
            <w:lang w:eastAsia="fr-FR" w:bidi="hi-IN"/>
          </w:rPr>
          <w:fldChar w:fldCharType="separate"/>
        </w:r>
        <w:r w:rsidR="00B6593C">
          <w:rPr>
            <w:noProof/>
            <w:lang w:eastAsia="fr-FR" w:bidi="hi-IN"/>
          </w:rPr>
          <w:t>Gouw, Vlugter, and Roelands (1966)</w:t>
        </w:r>
        <w:r w:rsidR="00B6593C">
          <w:rPr>
            <w:lang w:eastAsia="fr-FR" w:bidi="hi-IN"/>
          </w:rPr>
          <w:fldChar w:fldCharType="end"/>
        </w:r>
      </w:hyperlink>
      <w:r w:rsidR="003A73F3" w:rsidRPr="003A73F3">
        <w:rPr>
          <w:lang w:eastAsia="fr-FR" w:bidi="hi-IN"/>
        </w:rPr>
        <w:t xml:space="preserve"> </w:t>
      </w:r>
      <w:r w:rsidR="00E86FCA" w:rsidRPr="003A73F3">
        <w:rPr>
          <w:lang w:eastAsia="fr-FR" w:bidi="hi-IN"/>
        </w:rPr>
        <w:t>as:</w:t>
      </w:r>
    </w:p>
    <w:p w14:paraId="0BAEE0F0" w14:textId="3C326AC7" w:rsidR="00E86FCA" w:rsidRPr="003A73F3" w:rsidRDefault="00E86FCA" w:rsidP="00E86FCA">
      <w:pPr>
        <w:pStyle w:val="MTDisplayEquation"/>
      </w:pPr>
      <w:r w:rsidRPr="003A73F3">
        <w:tab/>
      </w:r>
      <w:r w:rsidR="00DE0682" w:rsidRPr="00DE0682">
        <w:rPr>
          <w:position w:val="-34"/>
        </w:rPr>
        <w:object w:dxaOrig="4200" w:dyaOrig="800" w14:anchorId="0287EEEF">
          <v:shape id="_x0000_i1104" type="#_x0000_t75" style="width:210.3pt;height:39.55pt" o:ole="">
            <v:imagedata r:id="rId164" o:title=""/>
          </v:shape>
          <o:OLEObject Type="Embed" ProgID="Equation.DSMT4" ShapeID="_x0000_i1104" DrawAspect="Content" ObjectID="_1800970882" r:id="rId165"/>
        </w:object>
      </w:r>
      <w:r w:rsidRPr="003A73F3">
        <w:t xml:space="preserve"> </w:t>
      </w:r>
      <w:r w:rsidRPr="003A73F3">
        <w:tab/>
      </w:r>
      <w:r w:rsidRPr="003A73F3">
        <w:fldChar w:fldCharType="begin"/>
      </w:r>
      <w:r w:rsidRPr="003A73F3">
        <w:instrText xml:space="preserve"> MACROBUTTON MTPlaceRef \* MERGEFORMAT </w:instrText>
      </w:r>
      <w:r w:rsidRPr="003A73F3">
        <w:fldChar w:fldCharType="begin"/>
      </w:r>
      <w:r w:rsidRPr="003A73F3">
        <w:instrText xml:space="preserve"> SEQ MTEqn \h \* MERGEFORMAT </w:instrText>
      </w:r>
      <w:r w:rsidRPr="003A73F3">
        <w:fldChar w:fldCharType="end"/>
      </w:r>
      <w:bookmarkStart w:id="26" w:name="ZEqnNum125946"/>
      <w:r w:rsidRPr="003A73F3">
        <w:instrText>(</w:instrText>
      </w:r>
      <w:r w:rsidR="002E75C3">
        <w:rPr>
          <w:noProof/>
        </w:rPr>
        <w:fldChar w:fldCharType="begin"/>
      </w:r>
      <w:r w:rsidR="002E75C3">
        <w:rPr>
          <w:noProof/>
        </w:rPr>
        <w:instrText xml:space="preserve"> SEQ MTEqn \c \* Arabic \* MERGEFORMAT </w:instrText>
      </w:r>
      <w:r w:rsidR="002E75C3">
        <w:rPr>
          <w:noProof/>
        </w:rPr>
        <w:fldChar w:fldCharType="separate"/>
      </w:r>
      <w:r w:rsidR="00CA5B27">
        <w:rPr>
          <w:noProof/>
        </w:rPr>
        <w:instrText>9</w:instrText>
      </w:r>
      <w:r w:rsidR="002E75C3">
        <w:rPr>
          <w:noProof/>
        </w:rPr>
        <w:fldChar w:fldCharType="end"/>
      </w:r>
      <w:r w:rsidRPr="003A73F3">
        <w:instrText>)</w:instrText>
      </w:r>
      <w:bookmarkEnd w:id="26"/>
      <w:r w:rsidRPr="003A73F3">
        <w:fldChar w:fldCharType="end"/>
      </w:r>
    </w:p>
    <w:p w14:paraId="5CDAF3A0" w14:textId="6BFEBBA8" w:rsidR="003A73F3" w:rsidRPr="00AA0CC3" w:rsidRDefault="003A73F3" w:rsidP="003A73F3">
      <w:pPr>
        <w:rPr>
          <w:iCs/>
          <w:lang w:eastAsia="fr-FR" w:bidi="hi-IN"/>
        </w:rPr>
      </w:pPr>
      <w:r w:rsidRPr="003A73F3">
        <w:rPr>
          <w:lang w:eastAsia="fr-FR" w:bidi="hi-IN"/>
        </w:rPr>
        <w:t xml:space="preserve">Eq. </w:t>
      </w:r>
      <w:r>
        <w:rPr>
          <w:iCs/>
          <w:lang w:eastAsia="fr-FR" w:bidi="hi-IN"/>
        </w:rPr>
        <w:fldChar w:fldCharType="begin"/>
      </w:r>
      <w:r>
        <w:rPr>
          <w:iCs/>
          <w:lang w:eastAsia="fr-FR" w:bidi="hi-IN"/>
        </w:rPr>
        <w:instrText xml:space="preserve"> GOTOBUTTON ZEqnNum125946  \* MERGEFORMAT </w:instrText>
      </w:r>
      <w:r>
        <w:rPr>
          <w:iCs/>
          <w:lang w:eastAsia="fr-FR" w:bidi="hi-IN"/>
        </w:rPr>
        <w:fldChar w:fldCharType="begin"/>
      </w:r>
      <w:r>
        <w:rPr>
          <w:iCs/>
          <w:lang w:eastAsia="fr-FR" w:bidi="hi-IN"/>
        </w:rPr>
        <w:instrText xml:space="preserve"> REF ZEqnNum125946 \* Charformat \! \* MERGEFORMAT </w:instrText>
      </w:r>
      <w:r>
        <w:rPr>
          <w:iCs/>
          <w:lang w:eastAsia="fr-FR" w:bidi="hi-IN"/>
        </w:rPr>
        <w:fldChar w:fldCharType="separate"/>
      </w:r>
      <w:r w:rsidR="00CA5B27" w:rsidRPr="00CA5B27">
        <w:rPr>
          <w:iCs/>
          <w:lang w:eastAsia="fr-FR" w:bidi="hi-IN"/>
        </w:rPr>
        <w:instrText>(9)</w:instrText>
      </w:r>
      <w:r>
        <w:rPr>
          <w:iCs/>
          <w:lang w:eastAsia="fr-FR" w:bidi="hi-IN"/>
        </w:rPr>
        <w:fldChar w:fldCharType="end"/>
      </w:r>
      <w:r>
        <w:rPr>
          <w:iCs/>
          <w:lang w:eastAsia="fr-FR" w:bidi="hi-IN"/>
        </w:rPr>
        <w:fldChar w:fldCharType="end"/>
      </w:r>
      <w:r>
        <w:rPr>
          <w:iCs/>
          <w:lang w:eastAsia="fr-FR" w:bidi="hi-IN"/>
        </w:rPr>
        <w:t xml:space="preserve"> was assumed to be applicable to all studied FAMEs</w:t>
      </w:r>
      <w:r w:rsidR="000316C4">
        <w:rPr>
          <w:iCs/>
          <w:lang w:eastAsia="fr-FR" w:bidi="hi-IN"/>
        </w:rPr>
        <w:t xml:space="preserve"> with </w:t>
      </w:r>
      <w:r w:rsidR="000316C4" w:rsidRPr="000316C4">
        <w:rPr>
          <w:iCs/>
          <w:position w:val="-12"/>
          <w:lang w:eastAsia="fr-FR" w:bidi="hi-IN"/>
        </w:rPr>
        <w:object w:dxaOrig="260" w:dyaOrig="360" w14:anchorId="04949172">
          <v:shape id="_x0000_i1105" type="#_x0000_t75" style="width:12.5pt;height:18.2pt" o:ole="">
            <v:imagedata r:id="rId166" o:title=""/>
          </v:shape>
          <o:OLEObject Type="Embed" ProgID="Equation.DSMT4" ShapeID="_x0000_i1105" DrawAspect="Content" ObjectID="_1800970883" r:id="rId167"/>
        </w:object>
      </w:r>
      <w:r w:rsidR="000316C4">
        <w:rPr>
          <w:iCs/>
          <w:lang w:eastAsia="fr-FR" w:bidi="hi-IN"/>
        </w:rPr>
        <w:t xml:space="preserve"> =</w:t>
      </w:r>
      <w:r w:rsidR="00DE0682">
        <w:rPr>
          <w:iCs/>
          <w:lang w:eastAsia="fr-FR" w:bidi="hi-IN"/>
        </w:rPr>
        <w:t xml:space="preserve"> 1.9</w:t>
      </w:r>
      <w:r w:rsidR="00DE0682">
        <w:rPr>
          <w:rFonts w:cs="Times New Roman"/>
          <w:iCs/>
          <w:lang w:eastAsia="fr-FR" w:bidi="hi-IN"/>
        </w:rPr>
        <w:t>·</w:t>
      </w:r>
      <w:r w:rsidR="00DE0682">
        <w:rPr>
          <w:iCs/>
          <w:lang w:eastAsia="fr-FR" w:bidi="hi-IN"/>
        </w:rPr>
        <w:t>10</w:t>
      </w:r>
      <w:r w:rsidR="00DE0682" w:rsidRPr="00DE0682">
        <w:rPr>
          <w:iCs/>
          <w:vertAlign w:val="superscript"/>
          <w:lang w:eastAsia="fr-FR" w:bidi="hi-IN"/>
        </w:rPr>
        <w:t>-3</w:t>
      </w:r>
      <w:r w:rsidR="00DE0682">
        <w:rPr>
          <w:iCs/>
          <w:lang w:eastAsia="fr-FR" w:bidi="hi-IN"/>
        </w:rPr>
        <w:t>, 1.6</w:t>
      </w:r>
      <w:r w:rsidR="00DE0682">
        <w:rPr>
          <w:rFonts w:cs="Times New Roman"/>
          <w:iCs/>
          <w:lang w:eastAsia="fr-FR" w:bidi="hi-IN"/>
        </w:rPr>
        <w:t>·</w:t>
      </w:r>
      <w:r w:rsidR="00DE0682">
        <w:rPr>
          <w:iCs/>
          <w:lang w:eastAsia="fr-FR" w:bidi="hi-IN"/>
        </w:rPr>
        <w:t>10</w:t>
      </w:r>
      <w:r w:rsidR="00DE0682" w:rsidRPr="00DE0682">
        <w:rPr>
          <w:iCs/>
          <w:vertAlign w:val="superscript"/>
          <w:lang w:eastAsia="fr-FR" w:bidi="hi-IN"/>
        </w:rPr>
        <w:t>-3</w:t>
      </w:r>
      <w:r w:rsidR="00DE0682">
        <w:rPr>
          <w:iCs/>
          <w:lang w:eastAsia="fr-FR" w:bidi="hi-IN"/>
        </w:rPr>
        <w:t xml:space="preserve"> and 1.5</w:t>
      </w:r>
      <w:r w:rsidR="00DE0682">
        <w:rPr>
          <w:rFonts w:cs="Times New Roman"/>
          <w:iCs/>
          <w:lang w:eastAsia="fr-FR" w:bidi="hi-IN"/>
        </w:rPr>
        <w:t>·</w:t>
      </w:r>
      <w:r w:rsidR="00DE0682">
        <w:rPr>
          <w:iCs/>
          <w:lang w:eastAsia="fr-FR" w:bidi="hi-IN"/>
        </w:rPr>
        <w:t>10</w:t>
      </w:r>
      <w:r w:rsidR="00DE0682" w:rsidRPr="00DE0682">
        <w:rPr>
          <w:iCs/>
          <w:vertAlign w:val="superscript"/>
          <w:lang w:eastAsia="fr-FR" w:bidi="hi-IN"/>
        </w:rPr>
        <w:t>-3</w:t>
      </w:r>
      <w:r w:rsidR="000316C4">
        <w:rPr>
          <w:iCs/>
          <w:lang w:eastAsia="fr-FR" w:bidi="hi-IN"/>
        </w:rPr>
        <w:t xml:space="preserve"> for oleate, l</w:t>
      </w:r>
      <w:r w:rsidR="00DE0682">
        <w:rPr>
          <w:iCs/>
          <w:lang w:eastAsia="fr-FR" w:bidi="hi-IN"/>
        </w:rPr>
        <w:t>inoleate and linolenate methyl ester, respectively</w:t>
      </w:r>
      <w:r>
        <w:rPr>
          <w:iCs/>
          <w:lang w:eastAsia="fr-FR" w:bidi="hi-IN"/>
        </w:rPr>
        <w:t>.</w:t>
      </w:r>
    </w:p>
    <w:p w14:paraId="4D8CC1D6" w14:textId="246DA95A" w:rsidR="00E11593" w:rsidRDefault="001B343C" w:rsidP="00214906">
      <w:pPr>
        <w:pStyle w:val="Heading3"/>
        <w:rPr>
          <w:lang w:eastAsia="de-DE"/>
        </w:rPr>
      </w:pPr>
      <w:r w:rsidRPr="003A73F3">
        <w:rPr>
          <w:lang w:eastAsia="de-DE"/>
        </w:rPr>
        <w:t xml:space="preserve"> </w:t>
      </w:r>
      <w:r w:rsidR="00214906">
        <w:rPr>
          <w:lang w:eastAsia="de-DE"/>
        </w:rPr>
        <w:t xml:space="preserve">Summary of reaction </w:t>
      </w:r>
      <w:r w:rsidR="00913BBC">
        <w:rPr>
          <w:lang w:eastAsia="de-DE"/>
        </w:rPr>
        <w:t>rate constants</w:t>
      </w:r>
    </w:p>
    <w:p w14:paraId="5EF98F8B" w14:textId="5ECA91B1" w:rsidR="00913BBC" w:rsidRPr="00913BBC" w:rsidRDefault="003A0DF6" w:rsidP="00913BBC">
      <w:pPr>
        <w:rPr>
          <w:lang w:eastAsia="de-DE" w:bidi="hi-IN"/>
        </w:rPr>
      </w:pPr>
      <w:r>
        <w:rPr>
          <w:lang w:eastAsia="de-DE" w:bidi="hi-IN"/>
        </w:rPr>
        <w:t xml:space="preserve">Table 2 </w:t>
      </w:r>
      <w:r w:rsidR="00025B04">
        <w:rPr>
          <w:lang w:eastAsia="de-DE" w:bidi="hi-IN"/>
        </w:rPr>
        <w:t>summarizes the reaction rate constant models</w:t>
      </w:r>
      <w:r w:rsidR="00161775">
        <w:rPr>
          <w:lang w:eastAsia="de-DE" w:bidi="hi-IN"/>
        </w:rPr>
        <w:t xml:space="preserve"> available from literature and their activation by temperature according to </w:t>
      </w:r>
      <w:r w:rsidR="00FF5682">
        <w:rPr>
          <w:lang w:eastAsia="de-DE" w:bidi="hi-IN"/>
        </w:rPr>
        <w:t xml:space="preserve">Eqs. </w:t>
      </w:r>
      <w:r w:rsidR="00FF5682">
        <w:rPr>
          <w:iCs/>
          <w:lang w:eastAsia="de-DE" w:bidi="hi-IN"/>
        </w:rPr>
        <w:fldChar w:fldCharType="begin"/>
      </w:r>
      <w:r w:rsidR="00FF5682">
        <w:rPr>
          <w:iCs/>
          <w:lang w:eastAsia="de-DE" w:bidi="hi-IN"/>
        </w:rPr>
        <w:instrText xml:space="preserve"> GOTOBUTTON ZEqnNum307665  \* MERGEFORMAT </w:instrText>
      </w:r>
      <w:r w:rsidR="00FF5682">
        <w:rPr>
          <w:iCs/>
          <w:lang w:eastAsia="de-DE" w:bidi="hi-IN"/>
        </w:rPr>
        <w:fldChar w:fldCharType="begin"/>
      </w:r>
      <w:r w:rsidR="00FF5682">
        <w:rPr>
          <w:iCs/>
          <w:lang w:eastAsia="de-DE" w:bidi="hi-IN"/>
        </w:rPr>
        <w:instrText xml:space="preserve"> REF ZEqnNum307665 \* Charformat \! \* MERGEFORMAT </w:instrText>
      </w:r>
      <w:r w:rsidR="00FF5682">
        <w:rPr>
          <w:iCs/>
          <w:lang w:eastAsia="de-DE" w:bidi="hi-IN"/>
        </w:rPr>
        <w:fldChar w:fldCharType="separate"/>
      </w:r>
      <w:r w:rsidR="00CA5B27" w:rsidRPr="00CA5B27">
        <w:rPr>
          <w:iCs/>
          <w:lang w:eastAsia="de-DE" w:bidi="hi-IN"/>
        </w:rPr>
        <w:instrText>(6)</w:instrText>
      </w:r>
      <w:r w:rsidR="00FF5682">
        <w:rPr>
          <w:iCs/>
          <w:lang w:eastAsia="de-DE" w:bidi="hi-IN"/>
        </w:rPr>
        <w:fldChar w:fldCharType="end"/>
      </w:r>
      <w:r w:rsidR="00FF5682">
        <w:rPr>
          <w:iCs/>
          <w:lang w:eastAsia="de-DE" w:bidi="hi-IN"/>
        </w:rPr>
        <w:fldChar w:fldCharType="end"/>
      </w:r>
      <w:r w:rsidR="00FF5682">
        <w:rPr>
          <w:iCs/>
          <w:lang w:eastAsia="de-DE" w:bidi="hi-IN"/>
        </w:rPr>
        <w:t>-</w:t>
      </w:r>
      <w:r w:rsidR="00FF5682">
        <w:rPr>
          <w:lang w:eastAsia="de-DE" w:bidi="hi-IN"/>
        </w:rPr>
        <w:fldChar w:fldCharType="begin"/>
      </w:r>
      <w:r w:rsidR="00FF5682">
        <w:rPr>
          <w:lang w:eastAsia="de-DE" w:bidi="hi-IN"/>
        </w:rPr>
        <w:instrText xml:space="preserve"> GOTOBUTTON ZEqnNum125946  \* MERGEFORMAT </w:instrText>
      </w:r>
      <w:r w:rsidR="00FF5682">
        <w:rPr>
          <w:lang w:eastAsia="de-DE" w:bidi="hi-IN"/>
        </w:rPr>
        <w:fldChar w:fldCharType="begin"/>
      </w:r>
      <w:r w:rsidR="00FF5682">
        <w:rPr>
          <w:lang w:eastAsia="de-DE" w:bidi="hi-IN"/>
        </w:rPr>
        <w:instrText xml:space="preserve"> REF ZEqnNum125946 \* Charformat \! \* MERGEFORMAT </w:instrText>
      </w:r>
      <w:r w:rsidR="00FF5682">
        <w:rPr>
          <w:lang w:eastAsia="de-DE" w:bidi="hi-IN"/>
        </w:rPr>
        <w:fldChar w:fldCharType="separate"/>
      </w:r>
      <w:r w:rsidR="00CA5B27" w:rsidRPr="003A73F3">
        <w:rPr>
          <w:lang w:eastAsia="de-DE" w:bidi="hi-IN"/>
        </w:rPr>
        <w:instrText>(</w:instrText>
      </w:r>
      <w:r w:rsidR="00CA5B27">
        <w:rPr>
          <w:lang w:eastAsia="de-DE" w:bidi="hi-IN"/>
        </w:rPr>
        <w:instrText>9</w:instrText>
      </w:r>
      <w:r w:rsidR="00CA5B27" w:rsidRPr="003A73F3">
        <w:rPr>
          <w:lang w:eastAsia="de-DE" w:bidi="hi-IN"/>
        </w:rPr>
        <w:instrText>)</w:instrText>
      </w:r>
      <w:r w:rsidR="00FF5682">
        <w:rPr>
          <w:lang w:eastAsia="de-DE" w:bidi="hi-IN"/>
        </w:rPr>
        <w:fldChar w:fldCharType="end"/>
      </w:r>
      <w:r w:rsidR="00FF5682">
        <w:rPr>
          <w:lang w:eastAsia="de-DE" w:bidi="hi-IN"/>
        </w:rPr>
        <w:fldChar w:fldCharType="end"/>
      </w:r>
      <w:r w:rsidR="00FF5682">
        <w:rPr>
          <w:lang w:eastAsia="de-DE" w:bidi="hi-IN"/>
        </w:rPr>
        <w:t xml:space="preserve">. The termination reaction rates requiring the use of Eq. </w:t>
      </w:r>
      <w:r w:rsidR="003A7B4B">
        <w:rPr>
          <w:iCs/>
          <w:lang w:eastAsia="de-DE" w:bidi="hi-IN"/>
        </w:rPr>
        <w:fldChar w:fldCharType="begin"/>
      </w:r>
      <w:r w:rsidR="003A7B4B">
        <w:rPr>
          <w:iCs/>
          <w:lang w:eastAsia="de-DE" w:bidi="hi-IN"/>
        </w:rPr>
        <w:instrText xml:space="preserve"> GOTOBUTTON ZEqnNum110680  \* MERGEFORMAT </w:instrText>
      </w:r>
      <w:r w:rsidR="003A7B4B">
        <w:rPr>
          <w:iCs/>
          <w:lang w:eastAsia="de-DE" w:bidi="hi-IN"/>
        </w:rPr>
        <w:fldChar w:fldCharType="begin"/>
      </w:r>
      <w:r w:rsidR="003A7B4B">
        <w:rPr>
          <w:iCs/>
          <w:lang w:eastAsia="de-DE" w:bidi="hi-IN"/>
        </w:rPr>
        <w:instrText xml:space="preserve"> REF ZEqnNum110680 \* Charformat \! \* MERGEFORMAT </w:instrText>
      </w:r>
      <w:r w:rsidR="003A7B4B">
        <w:rPr>
          <w:iCs/>
          <w:lang w:eastAsia="de-DE" w:bidi="hi-IN"/>
        </w:rPr>
        <w:fldChar w:fldCharType="separate"/>
      </w:r>
      <w:r w:rsidR="00CA5B27" w:rsidRPr="00CA5B27">
        <w:rPr>
          <w:iCs/>
          <w:lang w:eastAsia="de-DE" w:bidi="hi-IN"/>
        </w:rPr>
        <w:instrText>(7)</w:instrText>
      </w:r>
      <w:r w:rsidR="003A7B4B">
        <w:rPr>
          <w:iCs/>
          <w:lang w:eastAsia="de-DE" w:bidi="hi-IN"/>
        </w:rPr>
        <w:fldChar w:fldCharType="end"/>
      </w:r>
      <w:r w:rsidR="003A7B4B">
        <w:rPr>
          <w:iCs/>
          <w:lang w:eastAsia="de-DE" w:bidi="hi-IN"/>
        </w:rPr>
        <w:fldChar w:fldCharType="end"/>
      </w:r>
      <w:r w:rsidR="003A7B4B">
        <w:rPr>
          <w:iCs/>
          <w:lang w:eastAsia="de-DE" w:bidi="hi-IN"/>
        </w:rPr>
        <w:t xml:space="preserve"> appear with the exponent DC (diffusion-controlled).</w:t>
      </w:r>
    </w:p>
    <w:p w14:paraId="40C0B25B" w14:textId="77777777" w:rsidR="00996D59" w:rsidRPr="00996D59" w:rsidRDefault="00996D59" w:rsidP="00996D59">
      <w:pPr>
        <w:spacing w:line="240" w:lineRule="auto"/>
        <w:rPr>
          <w:sz w:val="18"/>
          <w:lang w:eastAsia="fr-FR" w:bidi="hi-IN"/>
        </w:rPr>
      </w:pPr>
    </w:p>
    <w:p w14:paraId="20AEC9D3" w14:textId="08764302" w:rsidR="00786D06" w:rsidRDefault="00E74455" w:rsidP="00786D06">
      <w:pPr>
        <w:pStyle w:val="Heading2"/>
      </w:pPr>
      <w:r>
        <w:t xml:space="preserve">Coupling </w:t>
      </w:r>
      <w:r w:rsidR="00AD1524">
        <w:t xml:space="preserve">with </w:t>
      </w:r>
      <w:r w:rsidR="00786D06">
        <w:t>oxygen mass transfer</w:t>
      </w:r>
      <w:r w:rsidR="0094523A">
        <w:t xml:space="preserve"> at the air-oil interf</w:t>
      </w:r>
      <w:r w:rsidR="00FC128F">
        <w:t>ace</w:t>
      </w:r>
    </w:p>
    <w:p w14:paraId="3BAAC30B" w14:textId="096A34B4" w:rsidR="00786D06" w:rsidRDefault="000F674C" w:rsidP="00786D06">
      <w:pPr>
        <w:rPr>
          <w:lang w:eastAsia="de-DE"/>
        </w:rPr>
      </w:pPr>
      <w:r>
        <w:rPr>
          <w:lang w:eastAsia="de-DE"/>
        </w:rPr>
        <w:t xml:space="preserve">Eq. </w:t>
      </w:r>
      <w:r>
        <w:rPr>
          <w:iCs/>
          <w:lang w:eastAsia="de-DE"/>
        </w:rPr>
        <w:fldChar w:fldCharType="begin"/>
      </w:r>
      <w:r>
        <w:rPr>
          <w:iCs/>
          <w:lang w:eastAsia="de-DE"/>
        </w:rPr>
        <w:instrText xml:space="preserve"> GOTOBUTTON ZEqnNum569587  \* MERGEFORMAT </w:instrText>
      </w:r>
      <w:r>
        <w:rPr>
          <w:iCs/>
          <w:lang w:eastAsia="de-DE"/>
        </w:rPr>
        <w:fldChar w:fldCharType="begin"/>
      </w:r>
      <w:r>
        <w:rPr>
          <w:iCs/>
          <w:lang w:eastAsia="de-DE"/>
        </w:rPr>
        <w:instrText xml:space="preserve"> REF ZEqnNum569587 \* Charformat \! \* MERGEFORMAT </w:instrText>
      </w:r>
      <w:r>
        <w:rPr>
          <w:iCs/>
          <w:lang w:eastAsia="de-DE"/>
        </w:rPr>
        <w:fldChar w:fldCharType="separate"/>
      </w:r>
      <w:r w:rsidR="00CA5B27" w:rsidRPr="00CA5B27">
        <w:rPr>
          <w:iCs/>
          <w:lang w:eastAsia="de-DE"/>
        </w:rPr>
        <w:instrText>(10)</w:instrText>
      </w:r>
      <w:r>
        <w:rPr>
          <w:iCs/>
          <w:lang w:eastAsia="de-DE"/>
        </w:rPr>
        <w:fldChar w:fldCharType="end"/>
      </w:r>
      <w:r>
        <w:rPr>
          <w:iCs/>
          <w:lang w:eastAsia="de-DE"/>
        </w:rPr>
        <w:fldChar w:fldCharType="end"/>
      </w:r>
      <w:r>
        <w:rPr>
          <w:iCs/>
          <w:lang w:eastAsia="de-DE"/>
        </w:rPr>
        <w:t xml:space="preserve"> takes into accounts the finite dissolution rate of dioxygen, assuming local thermodynamical equilibrium at the interface between air bubbles and oil. </w:t>
      </w:r>
      <w:r w:rsidR="00140812">
        <w:rPr>
          <w:lang w:eastAsia="de-DE"/>
        </w:rPr>
        <w:t>T</w:t>
      </w:r>
      <w:r w:rsidR="00940AAD">
        <w:rPr>
          <w:lang w:eastAsia="de-DE"/>
        </w:rPr>
        <w:t xml:space="preserve">he </w:t>
      </w:r>
      <w:r w:rsidR="00060CD8">
        <w:rPr>
          <w:lang w:eastAsia="de-DE"/>
        </w:rPr>
        <w:t>addition of oxygen</w:t>
      </w:r>
      <w:r w:rsidR="007B5A35">
        <w:rPr>
          <w:lang w:eastAsia="de-DE"/>
        </w:rPr>
        <w:t xml:space="preserve"> onto alkyl radical</w:t>
      </w:r>
      <w:r w:rsidR="00060CD8">
        <w:rPr>
          <w:lang w:eastAsia="de-DE"/>
        </w:rPr>
        <w:t xml:space="preserve"> converts</w:t>
      </w:r>
      <w:r w:rsidR="007B5A35">
        <w:rPr>
          <w:lang w:eastAsia="de-DE"/>
        </w:rPr>
        <w:t xml:space="preserve"> dissolved</w:t>
      </w:r>
      <w:r w:rsidR="00060CD8">
        <w:rPr>
          <w:lang w:eastAsia="de-DE"/>
        </w:rPr>
        <w:t xml:space="preserve"> mineral o</w:t>
      </w:r>
      <w:r w:rsidR="00A73C12">
        <w:rPr>
          <w:lang w:eastAsia="de-DE"/>
        </w:rPr>
        <w:t xml:space="preserve">xygen </w:t>
      </w:r>
      <w:r w:rsidR="00922DE8">
        <w:rPr>
          <w:lang w:eastAsia="de-DE"/>
        </w:rPr>
        <w:t>into</w:t>
      </w:r>
      <w:r w:rsidR="00A73C12">
        <w:rPr>
          <w:lang w:eastAsia="de-DE"/>
        </w:rPr>
        <w:t xml:space="preserve"> organic one </w:t>
      </w:r>
      <w:r w:rsidR="0037182C">
        <w:rPr>
          <w:lang w:eastAsia="de-DE"/>
        </w:rPr>
        <w:t xml:space="preserve">(hydroperoxides) </w:t>
      </w:r>
      <w:r w:rsidR="00A73C12">
        <w:rPr>
          <w:lang w:eastAsia="de-DE"/>
        </w:rPr>
        <w:t xml:space="preserve">capable </w:t>
      </w:r>
      <w:r w:rsidR="00261A1F">
        <w:rPr>
          <w:lang w:eastAsia="de-DE"/>
        </w:rPr>
        <w:t>of propagating</w:t>
      </w:r>
      <w:r w:rsidR="00A73C12">
        <w:rPr>
          <w:lang w:eastAsia="de-DE"/>
        </w:rPr>
        <w:t xml:space="preserve"> </w:t>
      </w:r>
      <w:r w:rsidR="00441D37">
        <w:rPr>
          <w:lang w:eastAsia="de-DE"/>
        </w:rPr>
        <w:t xml:space="preserve">the free valence </w:t>
      </w:r>
      <w:r w:rsidR="00A73C12">
        <w:rPr>
          <w:lang w:eastAsia="de-DE"/>
        </w:rPr>
        <w:t xml:space="preserve">in the liquid phase (see </w:t>
      </w:r>
      <w:hyperlink w:anchor="_ENREF_97" w:tooltip="Touffet, 2021 #1" w:history="1">
        <w:r w:rsidR="00B6593C">
          <w:rPr>
            <w:lang w:eastAsia="de-DE"/>
          </w:rPr>
          <w:fldChar w:fldCharType="begin"/>
        </w:r>
        <w:r w:rsidR="00B6593C">
          <w:rPr>
            <w:lang w:eastAsia="de-DE"/>
          </w:rPr>
          <w:instrText xml:space="preserve"> ADDIN EN.CITE &lt;EndNote&gt;&lt;Cite AuthorYear="1"&gt;&lt;Author&gt;Touffet&lt;/Author&gt;&lt;Year&gt;2021&lt;/Year&gt;&lt;RecNum&gt;1&lt;/RecNum&gt;&lt;DisplayText&gt;Touffet et al. (2021)&lt;/DisplayText&gt;&lt;record&gt;&lt;rec-number&gt;1&lt;/rec-number&gt;&lt;foreign-keys&gt;&lt;key app="EN" db-id="warsve5adt205qe20x3p0590xraa2es2zee0" timestamp="1654864191"&gt;1&lt;/key&gt;&lt;/foreign-keys&gt;&lt;ref-type name="Journal Article"&gt;17&lt;/ref-type&gt;&lt;contributors&gt;&lt;authors&gt;&lt;author&gt;Touffet, M.&lt;/author&gt;&lt;author&gt;Allouche, M.H.&lt;/author&gt;&lt;author&gt;Ariane, M.&lt;/author&gt;&lt;author&gt;Vitrac, O.&lt;/author&gt;&lt;/authors&gt;&lt;/contributors&gt;&lt;titles&gt;&lt;title&gt;Coupling between oxidation kinetics and anisothermal oil flow during deep-fat frying&lt;/title&gt;&lt;secondary-title&gt;Physics of Fluids&lt;/secondary-title&gt;&lt;/titles&gt;&lt;periodical&gt;&lt;full-title&gt;Physics of Fluids&lt;/full-title&gt;&lt;/periodical&gt;&lt;pages&gt;085105&lt;/pages&gt;&lt;volume&gt;33&lt;/volume&gt;&lt;number&gt;8&lt;/number&gt;&lt;dates&gt;&lt;year&gt;2021&lt;/year&gt;&lt;/dates&gt;&lt;urls&gt;&lt;related-urls&gt;&lt;url&gt;https://aip.scitation.org/doi/abs/10.1063/5.0055873&lt;/url&gt;&lt;/related-urls&gt;&lt;/urls&gt;&lt;electronic-resource-num&gt;10.1063/5.0055873&lt;/electronic-resource-num&gt;&lt;/record&gt;&lt;/Cite&gt;&lt;/EndNote&gt;</w:instrText>
        </w:r>
        <w:r w:rsidR="00B6593C">
          <w:rPr>
            <w:lang w:eastAsia="de-DE"/>
          </w:rPr>
          <w:fldChar w:fldCharType="separate"/>
        </w:r>
        <w:r w:rsidR="00B6593C">
          <w:rPr>
            <w:noProof/>
            <w:lang w:eastAsia="de-DE"/>
          </w:rPr>
          <w:t>Touffet et al. (2021)</w:t>
        </w:r>
        <w:r w:rsidR="00B6593C">
          <w:rPr>
            <w:lang w:eastAsia="de-DE"/>
          </w:rPr>
          <w:fldChar w:fldCharType="end"/>
        </w:r>
      </w:hyperlink>
      <w:r w:rsidR="00A73C12">
        <w:rPr>
          <w:lang w:eastAsia="de-DE"/>
        </w:rPr>
        <w:t>)</w:t>
      </w:r>
      <w:r w:rsidR="0037182C">
        <w:rPr>
          <w:lang w:eastAsia="de-DE"/>
        </w:rPr>
        <w:t>.</w:t>
      </w:r>
      <w:r w:rsidR="00441D37">
        <w:rPr>
          <w:lang w:eastAsia="de-DE"/>
        </w:rPr>
        <w:t xml:space="preserve"> The coupling with the </w:t>
      </w:r>
      <w:r w:rsidR="00940AAD">
        <w:rPr>
          <w:lang w:eastAsia="de-DE"/>
        </w:rPr>
        <w:t>kinetics of oxygen dissolution</w:t>
      </w:r>
      <w:r w:rsidR="008E6174">
        <w:rPr>
          <w:lang w:eastAsia="de-DE"/>
        </w:rPr>
        <w:t xml:space="preserve"> into the medium</w:t>
      </w:r>
      <w:r w:rsidR="00441D37">
        <w:rPr>
          <w:lang w:eastAsia="de-DE"/>
        </w:rPr>
        <w:t xml:space="preserve"> </w:t>
      </w:r>
      <w:r w:rsidR="006335FD">
        <w:rPr>
          <w:lang w:eastAsia="de-DE"/>
        </w:rPr>
        <w:t>is</w:t>
      </w:r>
      <w:r w:rsidR="00441D37">
        <w:rPr>
          <w:lang w:eastAsia="de-DE"/>
        </w:rPr>
        <w:t xml:space="preserve"> discussed by</w:t>
      </w:r>
      <w:r w:rsidR="00C93184">
        <w:rPr>
          <w:noProof/>
          <w:lang w:eastAsia="de-DE"/>
        </w:rPr>
        <w:t xml:space="preserve"> </w:t>
      </w:r>
      <w:hyperlink w:anchor="_ENREF_63" w:tooltip="Patsioura, 2017 #38" w:history="1">
        <w:r w:rsidR="00B6593C">
          <w:rPr>
            <w:noProof/>
            <w:lang w:eastAsia="de-DE"/>
          </w:rPr>
          <w:fldChar w:fldCharType="begin"/>
        </w:r>
        <w:r w:rsidR="00B6593C">
          <w:rPr>
            <w:noProof/>
            <w:lang w:eastAsia="de-DE"/>
          </w:rPr>
          <w:instrText xml:space="preserve"> ADDIN EN.CITE &lt;EndNote&gt;&lt;Cite AuthorYear="1"&gt;&lt;Author&gt;Patsioura&lt;/Author&gt;&lt;Year&gt;2017&lt;/Year&gt;&lt;RecNum&gt;38&lt;/RecNum&gt;&lt;DisplayText&gt;Patsioura et al. (2017)&lt;/DisplayText&gt;&lt;record&gt;&lt;rec-number&gt;38&lt;/rec-number&gt;&lt;foreign-keys&gt;&lt;key app="EN" db-id="warsve5adt205qe20x3p0590xraa2es2zee0" timestamp="1656400337"&gt;38&lt;/key&gt;&lt;/foreign-keys&gt;&lt;ref-type name="Journal Article"&gt;17&lt;/ref-type&gt;&lt;contributors&gt;&lt;authors&gt;&lt;author&gt;Patsioura, A.&lt;/author&gt;&lt;author&gt;Ziaiifar, A.M.&lt;/author&gt;&lt;author&gt;Smith, P.&lt;/author&gt;&lt;author&gt;Menzel, A.&lt;/author&gt;&lt;author&gt;Vitrac, O.&lt;/author&gt;&lt;/authors&gt;&lt;/contributors&gt;&lt;titles&gt;&lt;title&gt;Effects of oxygenation and process conditions on thermo-oxidation of oil during deep-frying&lt;/title&gt;&lt;secondary-title&gt;Food and Bioproducts Processing&lt;/secondary-title&gt;&lt;/titles&gt;&lt;periodical&gt;&lt;full-title&gt;Food and Bioproducts Processing&lt;/full-title&gt;&lt;/periodical&gt;&lt;pages&gt;84-99&lt;/pages&gt;&lt;volume&gt;101&lt;/volume&gt;&lt;keywords&gt;&lt;keyword&gt;Frying&lt;/keyword&gt;&lt;keyword&gt;Oil thermo-oxidation&lt;/keyword&gt;&lt;keyword&gt;Kinetic modeling&lt;/keyword&gt;&lt;keyword&gt;Oxygen mass transfer&lt;/keyword&gt;&lt;keyword&gt;Radicalar mechanism&lt;/keyword&gt;&lt;keyword&gt;Oil hydrolysis&lt;/keyword&gt;&lt;/keywords&gt;&lt;dates&gt;&lt;year&gt;2017&lt;/year&gt;&lt;pub-dates&gt;&lt;date&gt;2017/01/01/&lt;/date&gt;&lt;/pub-dates&gt;&lt;/dates&gt;&lt;isbn&gt;0960-3085&lt;/isbn&gt;&lt;urls&gt;&lt;related-urls&gt;&lt;url&gt;https://www.sciencedirect.com/science/article/pii/S0960308516301171&lt;/url&gt;&lt;/related-urls&gt;&lt;/urls&gt;&lt;electronic-resource-num&gt;https://doi.org/10.1016/j.fbp.2016.10.009&lt;/electronic-resource-num&gt;&lt;/record&gt;&lt;/Cite&gt;&lt;/EndNote&gt;</w:instrText>
        </w:r>
        <w:r w:rsidR="00B6593C">
          <w:rPr>
            <w:noProof/>
            <w:lang w:eastAsia="de-DE"/>
          </w:rPr>
          <w:fldChar w:fldCharType="separate"/>
        </w:r>
        <w:r w:rsidR="00B6593C">
          <w:rPr>
            <w:noProof/>
            <w:lang w:eastAsia="de-DE"/>
          </w:rPr>
          <w:t>Patsioura et al. (2017)</w:t>
        </w:r>
        <w:r w:rsidR="00B6593C">
          <w:rPr>
            <w:noProof/>
            <w:lang w:eastAsia="de-DE"/>
          </w:rPr>
          <w:fldChar w:fldCharType="end"/>
        </w:r>
      </w:hyperlink>
      <w:r w:rsidR="008E6174">
        <w:rPr>
          <w:lang w:eastAsia="de-DE"/>
        </w:rPr>
        <w:t>.</w:t>
      </w:r>
      <w:r w:rsidR="000377AE">
        <w:rPr>
          <w:lang w:eastAsia="de-DE"/>
        </w:rPr>
        <w:t xml:space="preserve"> </w:t>
      </w:r>
      <w:r w:rsidR="00261A1F">
        <w:rPr>
          <w:lang w:eastAsia="de-DE"/>
        </w:rPr>
        <w:t xml:space="preserve">By </w:t>
      </w:r>
      <w:r w:rsidR="00365A97">
        <w:rPr>
          <w:lang w:eastAsia="de-DE"/>
        </w:rPr>
        <w:t>gener</w:t>
      </w:r>
      <w:r w:rsidR="00464A6C">
        <w:rPr>
          <w:lang w:eastAsia="de-DE"/>
        </w:rPr>
        <w:t>a</w:t>
      </w:r>
      <w:r w:rsidR="00365A97">
        <w:rPr>
          <w:lang w:eastAsia="de-DE"/>
        </w:rPr>
        <w:t xml:space="preserve">lizing the coupling at </w:t>
      </w:r>
      <w:r w:rsidR="00261A1F">
        <w:rPr>
          <w:lang w:eastAsia="de-DE"/>
        </w:rPr>
        <w:t xml:space="preserve">scale </w:t>
      </w:r>
      <w:r w:rsidR="00AA0CC3">
        <w:rPr>
          <w:lang w:eastAsia="de-DE"/>
        </w:rPr>
        <w:t>2, that is by accounting for all possibilities of adding oxygen on available alkyl radical carriers,</w:t>
      </w:r>
      <w:r w:rsidR="00261A1F">
        <w:rPr>
          <w:lang w:eastAsia="de-DE"/>
        </w:rPr>
        <w:t xml:space="preserve"> the </w:t>
      </w:r>
      <w:r w:rsidR="000377AE">
        <w:rPr>
          <w:lang w:eastAsia="de-DE"/>
        </w:rPr>
        <w:t>mass balance of oxygen</w:t>
      </w:r>
      <w:r w:rsidR="003F64FA">
        <w:rPr>
          <w:lang w:eastAsia="de-DE"/>
        </w:rPr>
        <w:t xml:space="preserve"> reads:</w:t>
      </w:r>
    </w:p>
    <w:p w14:paraId="21096154" w14:textId="041C93C4" w:rsidR="00786D06" w:rsidRDefault="00786D06" w:rsidP="00786D06">
      <w:pPr>
        <w:pStyle w:val="MTDisplayEquation"/>
      </w:pPr>
      <w:r>
        <w:tab/>
      </w:r>
      <w:r w:rsidR="003C24EB" w:rsidRPr="003C24EB">
        <w:rPr>
          <w:position w:val="-30"/>
        </w:rPr>
        <w:object w:dxaOrig="6320" w:dyaOrig="780" w14:anchorId="74917AA4">
          <v:shape id="_x0000_i1106" type="#_x0000_t75" style="width:316.15pt;height:38.15pt" o:ole="">
            <v:imagedata r:id="rId168" o:title=""/>
          </v:shape>
          <o:OLEObject Type="Embed" ProgID="Equation.DSMT4" ShapeID="_x0000_i1106" DrawAspect="Content" ObjectID="_1800970884" r:id="rId1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7" w:name="ZEqnNum569587"/>
      <w:r>
        <w:instrText>(</w:instrText>
      </w:r>
      <w:r w:rsidR="0035188D">
        <w:rPr>
          <w:noProof/>
        </w:rPr>
        <w:fldChar w:fldCharType="begin"/>
      </w:r>
      <w:r w:rsidR="0035188D">
        <w:rPr>
          <w:noProof/>
        </w:rPr>
        <w:instrText xml:space="preserve"> SEQ MTEqn \c \* Arabic \* MERGEFORMAT </w:instrText>
      </w:r>
      <w:r w:rsidR="0035188D">
        <w:rPr>
          <w:noProof/>
        </w:rPr>
        <w:fldChar w:fldCharType="separate"/>
      </w:r>
      <w:r w:rsidR="00CA5B27">
        <w:rPr>
          <w:noProof/>
        </w:rPr>
        <w:instrText>10</w:instrText>
      </w:r>
      <w:r w:rsidR="0035188D">
        <w:rPr>
          <w:noProof/>
        </w:rPr>
        <w:fldChar w:fldCharType="end"/>
      </w:r>
      <w:r>
        <w:instrText>)</w:instrText>
      </w:r>
      <w:bookmarkEnd w:id="27"/>
      <w:r>
        <w:fldChar w:fldCharType="end"/>
      </w:r>
    </w:p>
    <w:p w14:paraId="7DCD71B3" w14:textId="1534E921" w:rsidR="00647354" w:rsidRDefault="000377AE" w:rsidP="00786D06">
      <w:pPr>
        <w:rPr>
          <w:lang w:eastAsia="fr-FR" w:bidi="hi-IN"/>
        </w:rPr>
      </w:pPr>
      <w:r>
        <w:rPr>
          <w:lang w:eastAsia="fr-FR" w:bidi="hi-IN"/>
        </w:rPr>
        <w:t>w</w:t>
      </w:r>
      <w:r w:rsidR="00E1725E">
        <w:rPr>
          <w:lang w:eastAsia="fr-FR" w:bidi="hi-IN"/>
        </w:rPr>
        <w:t xml:space="preserve">here </w:t>
      </w:r>
      <w:r w:rsidR="003C24EB" w:rsidRPr="003C24EB">
        <w:rPr>
          <w:position w:val="-14"/>
        </w:rPr>
        <w:object w:dxaOrig="520" w:dyaOrig="380" w14:anchorId="614FBB04">
          <v:shape id="_x0000_i1107" type="#_x0000_t75" style="width:27.45pt;height:19.95pt" o:ole="">
            <v:imagedata r:id="rId170" o:title=""/>
          </v:shape>
          <o:OLEObject Type="Embed" ProgID="Equation.DSMT4" ShapeID="_x0000_i1107" DrawAspect="Content" ObjectID="_1800970885" r:id="rId171"/>
        </w:object>
      </w:r>
      <w:r w:rsidR="00E1725E">
        <w:rPr>
          <w:lang w:eastAsia="fr-FR" w:bidi="hi-IN"/>
        </w:rPr>
        <w:t xml:space="preserve"> is the interfacial mass transfer coefficient of oxygen</w:t>
      </w:r>
      <w:r w:rsidR="00647354">
        <w:rPr>
          <w:lang w:eastAsia="fr-FR" w:bidi="hi-IN"/>
        </w:rPr>
        <w:t xml:space="preserve">; </w:t>
      </w:r>
      <w:r w:rsidR="003C24EB" w:rsidRPr="00025957">
        <w:rPr>
          <w:position w:val="-4"/>
        </w:rPr>
        <w:object w:dxaOrig="240" w:dyaOrig="260" w14:anchorId="6EE072F4">
          <v:shape id="_x0000_i1108" type="#_x0000_t75" style="width:11.75pt;height:12.5pt" o:ole="">
            <v:imagedata r:id="rId111" o:title=""/>
          </v:shape>
          <o:OLEObject Type="Embed" ProgID="Equation.DSMT4" ShapeID="_x0000_i1108" DrawAspect="Content" ObjectID="_1800970886" r:id="rId172"/>
        </w:object>
      </w:r>
      <w:r w:rsidR="00E1725E">
        <w:rPr>
          <w:lang w:eastAsia="fr-FR" w:bidi="hi-IN"/>
        </w:rPr>
        <w:t xml:space="preserve"> </w:t>
      </w:r>
      <w:r w:rsidR="00083663">
        <w:rPr>
          <w:lang w:eastAsia="fr-FR" w:bidi="hi-IN"/>
        </w:rPr>
        <w:t xml:space="preserve">is the </w:t>
      </w:r>
      <w:r w:rsidR="00647354">
        <w:rPr>
          <w:lang w:eastAsia="fr-FR" w:bidi="hi-IN"/>
        </w:rPr>
        <w:t xml:space="preserve">oil </w:t>
      </w:r>
      <w:r w:rsidR="00E1725E">
        <w:rPr>
          <w:lang w:eastAsia="fr-FR" w:bidi="hi-IN"/>
        </w:rPr>
        <w:t xml:space="preserve">surface area </w:t>
      </w:r>
      <w:r w:rsidR="00647354">
        <w:rPr>
          <w:lang w:eastAsia="fr-FR" w:bidi="hi-IN"/>
        </w:rPr>
        <w:t>exposed to</w:t>
      </w:r>
      <w:r w:rsidR="00E1725E">
        <w:rPr>
          <w:lang w:eastAsia="fr-FR" w:bidi="hi-IN"/>
        </w:rPr>
        <w:t xml:space="preserve"> air</w:t>
      </w:r>
      <w:r w:rsidR="00647354">
        <w:rPr>
          <w:lang w:eastAsia="fr-FR" w:bidi="hi-IN"/>
        </w:rPr>
        <w:t xml:space="preserve">, through </w:t>
      </w:r>
      <w:r w:rsidR="002F641F">
        <w:rPr>
          <w:lang w:eastAsia="fr-FR" w:bidi="hi-IN"/>
        </w:rPr>
        <w:t xml:space="preserve">air </w:t>
      </w:r>
      <w:r w:rsidR="00E1725E">
        <w:rPr>
          <w:lang w:eastAsia="fr-FR" w:bidi="hi-IN"/>
        </w:rPr>
        <w:t>bubbles and the</w:t>
      </w:r>
      <w:r w:rsidR="00647354">
        <w:rPr>
          <w:lang w:eastAsia="fr-FR" w:bidi="hi-IN"/>
        </w:rPr>
        <w:t xml:space="preserve"> top</w:t>
      </w:r>
      <w:r w:rsidR="00E1725E">
        <w:rPr>
          <w:lang w:eastAsia="fr-FR" w:bidi="hi-IN"/>
        </w:rPr>
        <w:t xml:space="preserve"> open surface</w:t>
      </w:r>
      <w:r w:rsidR="002F641F">
        <w:rPr>
          <w:lang w:eastAsia="fr-FR" w:bidi="hi-IN"/>
        </w:rPr>
        <w:t xml:space="preserve"> </w:t>
      </w:r>
      <w:r w:rsidR="00647354">
        <w:rPr>
          <w:lang w:eastAsia="fr-FR" w:bidi="hi-IN"/>
        </w:rPr>
        <w:t>;</w:t>
      </w:r>
      <w:r w:rsidR="00CE5D51">
        <w:rPr>
          <w:lang w:eastAsia="fr-FR" w:bidi="hi-IN"/>
        </w:rPr>
        <w:t xml:space="preserve"> </w:t>
      </w:r>
      <w:r w:rsidR="003C24EB" w:rsidRPr="003C24EB">
        <w:rPr>
          <w:position w:val="-6"/>
        </w:rPr>
        <w:object w:dxaOrig="240" w:dyaOrig="279" w14:anchorId="37FF38D0">
          <v:shape id="_x0000_i1109" type="#_x0000_t75" style="width:11.75pt;height:14.25pt" o:ole="">
            <v:imagedata r:id="rId173" o:title=""/>
          </v:shape>
          <o:OLEObject Type="Embed" ProgID="Equation.DSMT4" ShapeID="_x0000_i1109" DrawAspect="Content" ObjectID="_1800970887" r:id="rId174"/>
        </w:object>
      </w:r>
      <w:r w:rsidR="00CE5D51">
        <w:rPr>
          <w:lang w:eastAsia="fr-FR" w:bidi="hi-IN"/>
        </w:rPr>
        <w:t xml:space="preserve"> </w:t>
      </w:r>
      <w:r w:rsidR="00647354">
        <w:rPr>
          <w:lang w:eastAsia="fr-FR" w:bidi="hi-IN"/>
        </w:rPr>
        <w:t xml:space="preserve">is the oil </w:t>
      </w:r>
      <w:r w:rsidR="00CE5D51">
        <w:rPr>
          <w:lang w:eastAsia="fr-FR" w:bidi="hi-IN"/>
        </w:rPr>
        <w:t>volume of oil</w:t>
      </w:r>
      <w:r w:rsidR="00647354">
        <w:rPr>
          <w:lang w:eastAsia="fr-FR" w:bidi="hi-IN"/>
        </w:rPr>
        <w:t>;</w:t>
      </w:r>
      <w:r w:rsidR="00CE5D51">
        <w:rPr>
          <w:lang w:eastAsia="fr-FR" w:bidi="hi-IN"/>
        </w:rPr>
        <w:t xml:space="preserve"> </w:t>
      </w:r>
      <w:r w:rsidR="003C24EB" w:rsidRPr="003C24EB">
        <w:rPr>
          <w:position w:val="-14"/>
        </w:rPr>
        <w:object w:dxaOrig="540" w:dyaOrig="380" w14:anchorId="56DCDF95">
          <v:shape id="_x0000_i1110" type="#_x0000_t75" style="width:27.45pt;height:19.95pt" o:ole="">
            <v:imagedata r:id="rId175" o:title=""/>
          </v:shape>
          <o:OLEObject Type="Embed" ProgID="Equation.DSMT4" ShapeID="_x0000_i1110" DrawAspect="Content" ObjectID="_1800970888" r:id="rId176"/>
        </w:object>
      </w:r>
      <w:r w:rsidR="00CE5D51">
        <w:rPr>
          <w:lang w:eastAsia="fr-FR" w:bidi="hi-IN"/>
        </w:rPr>
        <w:t xml:space="preserve"> the solubility coefficient of oxygen in the medium</w:t>
      </w:r>
      <w:r w:rsidR="00647354">
        <w:rPr>
          <w:lang w:eastAsia="fr-FR" w:bidi="hi-IN"/>
        </w:rPr>
        <w:t>;</w:t>
      </w:r>
      <w:r w:rsidR="00CE5D51">
        <w:rPr>
          <w:lang w:eastAsia="fr-FR" w:bidi="hi-IN"/>
        </w:rPr>
        <w:t xml:space="preserve"> </w:t>
      </w:r>
      <w:r w:rsidR="003C24EB" w:rsidRPr="003C24EB">
        <w:rPr>
          <w:position w:val="-14"/>
        </w:rPr>
        <w:object w:dxaOrig="1480" w:dyaOrig="400" w14:anchorId="5C2EE66F">
          <v:shape id="_x0000_i1111" type="#_x0000_t75" style="width:73.45pt;height:19.95pt" o:ole="">
            <v:imagedata r:id="rId177" o:title=""/>
          </v:shape>
          <o:OLEObject Type="Embed" ProgID="Equation.DSMT4" ShapeID="_x0000_i1111" DrawAspect="Content" ObjectID="_1800970889" r:id="rId178"/>
        </w:object>
      </w:r>
      <w:r w:rsidR="00CE5D51">
        <w:rPr>
          <w:lang w:eastAsia="fr-FR" w:bidi="hi-IN"/>
        </w:rPr>
        <w:t xml:space="preserve"> </w:t>
      </w:r>
      <w:r w:rsidR="00647354">
        <w:rPr>
          <w:lang w:eastAsia="fr-FR" w:bidi="hi-IN"/>
        </w:rPr>
        <w:t xml:space="preserve">is </w:t>
      </w:r>
      <w:r w:rsidR="00CE5D51">
        <w:rPr>
          <w:lang w:eastAsia="fr-FR" w:bidi="hi-IN"/>
        </w:rPr>
        <w:t>the partial pressure of oxygen in</w:t>
      </w:r>
      <w:r w:rsidR="00940AAD">
        <w:rPr>
          <w:lang w:eastAsia="fr-FR" w:bidi="hi-IN"/>
        </w:rPr>
        <w:t xml:space="preserve"> the bubbling</w:t>
      </w:r>
      <w:r w:rsidR="00CE5D51">
        <w:rPr>
          <w:lang w:eastAsia="fr-FR" w:bidi="hi-IN"/>
        </w:rPr>
        <w:t xml:space="preserve"> air</w:t>
      </w:r>
      <w:r w:rsidR="00647354">
        <w:rPr>
          <w:lang w:eastAsia="fr-FR" w:bidi="hi-IN"/>
        </w:rPr>
        <w:t>;</w:t>
      </w:r>
      <w:r>
        <w:rPr>
          <w:lang w:eastAsia="fr-FR" w:bidi="hi-IN"/>
        </w:rPr>
        <w:t xml:space="preserve"> </w:t>
      </w:r>
      <w:r w:rsidR="003C24EB" w:rsidRPr="003C24EB">
        <w:rPr>
          <w:position w:val="-12"/>
        </w:rPr>
        <w:object w:dxaOrig="260" w:dyaOrig="360" w14:anchorId="695CF40E">
          <v:shape id="_x0000_i1112" type="#_x0000_t75" style="width:12.5pt;height:18.9pt" o:ole="">
            <v:imagedata r:id="rId179" o:title=""/>
          </v:shape>
          <o:OLEObject Type="Embed" ProgID="Equation.DSMT4" ShapeID="_x0000_i1112" DrawAspect="Content" ObjectID="_1800970890" r:id="rId180"/>
        </w:object>
      </w:r>
      <w:r w:rsidR="003F64FA">
        <w:rPr>
          <w:lang w:eastAsia="fr-FR" w:bidi="hi-IN"/>
        </w:rPr>
        <w:t xml:space="preserve"> </w:t>
      </w:r>
      <w:r w:rsidR="00647354">
        <w:rPr>
          <w:lang w:eastAsia="fr-FR" w:bidi="hi-IN"/>
        </w:rPr>
        <w:t xml:space="preserve">is </w:t>
      </w:r>
      <w:r w:rsidR="003F64FA">
        <w:rPr>
          <w:lang w:eastAsia="fr-FR" w:bidi="hi-IN"/>
        </w:rPr>
        <w:t>the reaction rate</w:t>
      </w:r>
      <w:r w:rsidR="0094185F">
        <w:rPr>
          <w:lang w:eastAsia="fr-FR" w:bidi="hi-IN"/>
        </w:rPr>
        <w:t xml:space="preserve"> constant</w:t>
      </w:r>
      <w:r w:rsidR="003F64FA">
        <w:rPr>
          <w:lang w:eastAsia="fr-FR" w:bidi="hi-IN"/>
        </w:rPr>
        <w:t xml:space="preserve"> of oxygen addition on a</w:t>
      </w:r>
      <w:r w:rsidR="003F64FA" w:rsidRPr="008E6A89">
        <w:rPr>
          <w:lang w:eastAsia="fr-FR" w:bidi="hi-IN"/>
        </w:rPr>
        <w:t>lkyl radical</w:t>
      </w:r>
      <w:r w:rsidR="00CE5D51" w:rsidRPr="008E6A89">
        <w:rPr>
          <w:lang w:eastAsia="fr-FR" w:bidi="hi-IN"/>
        </w:rPr>
        <w:t>.</w:t>
      </w:r>
      <w:r w:rsidR="003F1B11" w:rsidRPr="008E6A89">
        <w:rPr>
          <w:lang w:eastAsia="fr-FR" w:bidi="hi-IN"/>
        </w:rPr>
        <w:t xml:space="preserve"> The addition is so fast that it </w:t>
      </w:r>
      <w:r w:rsidR="002B0D6A" w:rsidRPr="008E6A89">
        <w:rPr>
          <w:lang w:eastAsia="fr-FR" w:bidi="hi-IN"/>
        </w:rPr>
        <w:t>was</w:t>
      </w:r>
      <w:r w:rsidR="003F1B11" w:rsidRPr="008E6A89">
        <w:rPr>
          <w:lang w:eastAsia="fr-FR" w:bidi="hi-IN"/>
        </w:rPr>
        <w:t xml:space="preserve"> assumed to be </w:t>
      </w:r>
      <w:r w:rsidR="00137D63">
        <w:rPr>
          <w:lang w:eastAsia="fr-FR" w:bidi="hi-IN"/>
        </w:rPr>
        <w:t xml:space="preserve">equiprobable for </w:t>
      </w:r>
      <w:r w:rsidR="003F1B11" w:rsidRPr="008E6A89">
        <w:rPr>
          <w:lang w:eastAsia="fr-FR" w:bidi="hi-IN"/>
        </w:rPr>
        <w:t xml:space="preserve">all </w:t>
      </w:r>
      <w:r w:rsidR="00137D63">
        <w:rPr>
          <w:lang w:eastAsia="fr-FR" w:bidi="hi-IN"/>
        </w:rPr>
        <w:t xml:space="preserve">alkyl </w:t>
      </w:r>
      <w:r w:rsidR="00D1351C">
        <w:rPr>
          <w:lang w:eastAsia="fr-FR" w:bidi="hi-IN"/>
        </w:rPr>
        <w:t xml:space="preserve">radical </w:t>
      </w:r>
      <w:r w:rsidR="003F1B11" w:rsidRPr="008E6A89">
        <w:rPr>
          <w:lang w:eastAsia="fr-FR" w:bidi="hi-IN"/>
        </w:rPr>
        <w:t>carriers</w:t>
      </w:r>
      <w:r w:rsidR="008E6A89">
        <w:rPr>
          <w:lang w:eastAsia="fr-FR" w:bidi="hi-IN"/>
        </w:rPr>
        <w:t xml:space="preserve"> </w:t>
      </w:r>
      <w:r w:rsidR="008E6A89">
        <w:rPr>
          <w:lang w:eastAsia="fr-FR" w:bidi="hi-IN"/>
        </w:rPr>
        <w:fldChar w:fldCharType="begin">
          <w:fldData xml:space="preserve">PEVuZE5vdGU+PENpdGU+PEF1dGhvcj5NYXJjaGFqPC9BdXRob3I+PFllYXI+MTk5MTwvWWVhcj48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</w:fldData>
        </w:fldChar>
      </w:r>
      <w:r w:rsidR="002A79ED">
        <w:rPr>
          <w:lang w:eastAsia="fr-FR" w:bidi="hi-IN"/>
        </w:rPr>
        <w:instrText xml:space="preserve"> ADDIN EN.CITE </w:instrText>
      </w:r>
      <w:r w:rsidR="002A79ED">
        <w:rPr>
          <w:lang w:eastAsia="fr-FR" w:bidi="hi-IN"/>
        </w:rPr>
        <w:fldChar w:fldCharType="begin">
          <w:fldData xml:space="preserve">PEVuZE5vdGU+PENpdGU+PEF1dGhvcj5NYXJjaGFqPC9BdXRob3I+PFllYXI+MTk5MTwvWWVhcj48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</w:fldData>
        </w:fldChar>
      </w:r>
      <w:r w:rsidR="002A79ED">
        <w:rPr>
          <w:lang w:eastAsia="fr-FR" w:bidi="hi-IN"/>
        </w:rPr>
        <w:instrText xml:space="preserve"> ADDIN EN.CITE.DATA </w:instrText>
      </w:r>
      <w:r w:rsidR="002A79ED">
        <w:rPr>
          <w:lang w:eastAsia="fr-FR" w:bidi="hi-IN"/>
        </w:rPr>
      </w:r>
      <w:r w:rsidR="002A79ED">
        <w:rPr>
          <w:lang w:eastAsia="fr-FR" w:bidi="hi-IN"/>
        </w:rPr>
        <w:fldChar w:fldCharType="end"/>
      </w:r>
      <w:r w:rsidR="008E6A89">
        <w:rPr>
          <w:lang w:eastAsia="fr-FR" w:bidi="hi-IN"/>
        </w:rPr>
      </w:r>
      <w:r w:rsidR="008E6A89">
        <w:rPr>
          <w:lang w:eastAsia="fr-FR" w:bidi="hi-IN"/>
        </w:rPr>
        <w:fldChar w:fldCharType="separate"/>
      </w:r>
      <w:r w:rsidR="008E6A89">
        <w:rPr>
          <w:noProof/>
          <w:lang w:eastAsia="fr-FR" w:bidi="hi-IN"/>
        </w:rPr>
        <w:t>(</w:t>
      </w:r>
      <w:hyperlink w:anchor="_ENREF_34" w:tooltip="Hasegawa, 1978 #125" w:history="1">
        <w:r w:rsidR="00B6593C">
          <w:rPr>
            <w:noProof/>
            <w:lang w:eastAsia="fr-FR" w:bidi="hi-IN"/>
          </w:rPr>
          <w:t>Hasegawa &amp; Patterson, 1978</w:t>
        </w:r>
      </w:hyperlink>
      <w:r w:rsidR="008E6A89">
        <w:rPr>
          <w:noProof/>
          <w:lang w:eastAsia="fr-FR" w:bidi="hi-IN"/>
        </w:rPr>
        <w:t xml:space="preserve">; </w:t>
      </w:r>
      <w:hyperlink w:anchor="_ENREF_48" w:tooltip="Marchaj, 1991 #124" w:history="1">
        <w:r w:rsidR="00B6593C">
          <w:rPr>
            <w:noProof/>
            <w:lang w:eastAsia="fr-FR" w:bidi="hi-IN"/>
          </w:rPr>
          <w:t>Marchaj, Kelley, Bakac, &amp; Espenson, 1991</w:t>
        </w:r>
      </w:hyperlink>
      <w:r w:rsidR="008E6A89">
        <w:rPr>
          <w:noProof/>
          <w:lang w:eastAsia="fr-FR" w:bidi="hi-IN"/>
        </w:rPr>
        <w:t>)</w:t>
      </w:r>
      <w:r w:rsidR="008E6A89">
        <w:rPr>
          <w:lang w:eastAsia="fr-FR" w:bidi="hi-IN"/>
        </w:rPr>
        <w:fldChar w:fldCharType="end"/>
      </w:r>
      <w:r w:rsidR="003F1B11" w:rsidRPr="008E6A89">
        <w:rPr>
          <w:lang w:eastAsia="fr-FR" w:bidi="hi-IN"/>
        </w:rPr>
        <w:t>.</w:t>
      </w:r>
    </w:p>
    <w:p w14:paraId="7FE78F4E" w14:textId="4EB583B9" w:rsidR="00786D06" w:rsidRPr="00304972" w:rsidRDefault="00810C28" w:rsidP="00786D06">
      <w:pPr>
        <w:rPr>
          <w:lang w:eastAsia="fr-FR" w:bidi="hi-IN"/>
        </w:rPr>
      </w:pPr>
      <w:r>
        <w:rPr>
          <w:lang w:eastAsia="fr-FR" w:bidi="hi-IN"/>
        </w:rPr>
        <w:t xml:space="preserve">The </w:t>
      </w:r>
      <w:r w:rsidR="00786D06">
        <w:rPr>
          <w:lang w:eastAsia="fr-FR" w:bidi="hi-IN"/>
        </w:rPr>
        <w:t>solubility</w:t>
      </w:r>
      <w:r w:rsidR="00940AAD">
        <w:rPr>
          <w:lang w:eastAsia="fr-FR" w:bidi="hi-IN"/>
        </w:rPr>
        <w:t xml:space="preserve"> coefficient</w:t>
      </w:r>
      <w:r w:rsidR="00786D06">
        <w:rPr>
          <w:lang w:eastAsia="fr-FR" w:bidi="hi-IN"/>
        </w:rPr>
        <w:t xml:space="preserve"> of oxygen in </w:t>
      </w:r>
      <w:r w:rsidR="00D12E73">
        <w:rPr>
          <w:lang w:eastAsia="fr-FR" w:bidi="hi-IN"/>
        </w:rPr>
        <w:t>FAME</w:t>
      </w:r>
      <w:r w:rsidR="00786D06">
        <w:rPr>
          <w:lang w:eastAsia="fr-FR" w:bidi="hi-IN"/>
        </w:rPr>
        <w:t xml:space="preserve"> </w:t>
      </w:r>
      <w:r w:rsidR="00253E22">
        <w:rPr>
          <w:lang w:eastAsia="fr-FR" w:bidi="hi-IN"/>
        </w:rPr>
        <w:t xml:space="preserve">mixtures </w:t>
      </w:r>
      <w:r>
        <w:rPr>
          <w:lang w:eastAsia="fr-FR" w:bidi="hi-IN"/>
        </w:rPr>
        <w:t>cannot be derived directly from triacylglycerol</w:t>
      </w:r>
      <w:r w:rsidR="00253E22">
        <w:rPr>
          <w:lang w:eastAsia="fr-FR" w:bidi="hi-IN"/>
        </w:rPr>
        <w:t xml:space="preserve"> ones as </w:t>
      </w:r>
      <w:r w:rsidR="009D30DD">
        <w:rPr>
          <w:lang w:eastAsia="fr-FR" w:bidi="hi-IN"/>
        </w:rPr>
        <w:t xml:space="preserve">they have intrinsically higher </w:t>
      </w:r>
      <w:r w:rsidR="004E0C81">
        <w:rPr>
          <w:lang w:eastAsia="fr-FR" w:bidi="hi-IN"/>
        </w:rPr>
        <w:t>free volumes</w:t>
      </w:r>
      <w:r w:rsidR="00BA28D7">
        <w:rPr>
          <w:lang w:eastAsia="fr-FR" w:bidi="hi-IN"/>
        </w:rPr>
        <w:t>. A general model was developed</w:t>
      </w:r>
      <w:r w:rsidR="00535A9B">
        <w:rPr>
          <w:lang w:eastAsia="fr-FR" w:bidi="hi-IN"/>
        </w:rPr>
        <w:t xml:space="preserve"> and validated on the extensive </w:t>
      </w:r>
      <w:r w:rsidR="00A320B8">
        <w:rPr>
          <w:lang w:eastAsia="fr-FR" w:bidi="hi-IN"/>
        </w:rPr>
        <w:t xml:space="preserve">solubility </w:t>
      </w:r>
      <w:r w:rsidR="00535A9B">
        <w:rPr>
          <w:lang w:eastAsia="fr-FR" w:bidi="hi-IN"/>
        </w:rPr>
        <w:t>data</w:t>
      </w:r>
      <w:r w:rsidR="00A320B8">
        <w:rPr>
          <w:lang w:eastAsia="fr-FR" w:bidi="hi-IN"/>
        </w:rPr>
        <w:t xml:space="preserve"> sets and early models reported in the literature on </w:t>
      </w:r>
      <w:r w:rsidR="008E0C43">
        <w:rPr>
          <w:lang w:eastAsia="fr-FR" w:bidi="hi-IN"/>
        </w:rPr>
        <w:t>butyl oleate</w:t>
      </w:r>
      <w:r w:rsidR="006E7C87">
        <w:t xml:space="preserve"> </w:t>
      </w:r>
      <w:r w:rsidR="006E7C87">
        <w:fldChar w:fldCharType="begin">
          <w:fldData xml:space="preserve">PEVuZE5vdGU+PENpdGU+PEF1dGhvcj5BcmFpPC9BdXRob3I+PFllYXI+MTk4OTwvWWVhcj48UmVj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</w:fldData>
        </w:fldChar>
      </w:r>
      <w:r w:rsidR="002A79ED">
        <w:instrText xml:space="preserve"> ADDIN EN.CITE </w:instrText>
      </w:r>
      <w:r w:rsidR="002A79ED">
        <w:fldChar w:fldCharType="begin">
          <w:fldData xml:space="preserve">PEVuZE5vdGU+PENpdGU+PEF1dGhvcj5BcmFpPC9BdXRob3I+PFllYXI+MTk4OTwvWWVhcj48UmVj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</w:fldData>
        </w:fldChar>
      </w:r>
      <w:r w:rsidR="002A79ED">
        <w:instrText xml:space="preserve"> ADDIN EN.CITE.DATA </w:instrText>
      </w:r>
      <w:r w:rsidR="002A79ED">
        <w:fldChar w:fldCharType="end"/>
      </w:r>
      <w:r w:rsidR="006E7C87">
        <w:fldChar w:fldCharType="separate"/>
      </w:r>
      <w:r w:rsidR="009E54E3">
        <w:rPr>
          <w:noProof/>
        </w:rPr>
        <w:t>(</w:t>
      </w:r>
      <w:hyperlink w:anchor="_ENREF_2" w:tooltip="Arai, 1989 #86" w:history="1">
        <w:r w:rsidR="00B6593C">
          <w:rPr>
            <w:noProof/>
          </w:rPr>
          <w:t>Arai, Yoshitama, Nishihara, &amp; Sano, 1989</w:t>
        </w:r>
      </w:hyperlink>
      <w:r w:rsidR="009E54E3">
        <w:rPr>
          <w:noProof/>
        </w:rPr>
        <w:t xml:space="preserve">; </w:t>
      </w:r>
      <w:hyperlink w:anchor="_ENREF_5" w:tooltip="Bateman, 1951 #122" w:history="1">
        <w:r w:rsidR="00B6593C">
          <w:rPr>
            <w:noProof/>
          </w:rPr>
          <w:t>Bateman &amp; Gee, 1951</w:t>
        </w:r>
      </w:hyperlink>
      <w:r w:rsidR="009E54E3">
        <w:rPr>
          <w:noProof/>
        </w:rPr>
        <w:t xml:space="preserve">; </w:t>
      </w:r>
      <w:hyperlink w:anchor="_ENREF_38" w:tooltip="Jarvi, 1972 #87" w:history="1">
        <w:r w:rsidR="00B6593C">
          <w:rPr>
            <w:noProof/>
          </w:rPr>
          <w:t>Jarvi, 1972</w:t>
        </w:r>
      </w:hyperlink>
      <w:r w:rsidR="009E54E3">
        <w:rPr>
          <w:noProof/>
        </w:rPr>
        <w:t>)</w:t>
      </w:r>
      <w:r w:rsidR="006E7C87">
        <w:fldChar w:fldCharType="end"/>
      </w:r>
      <w:r w:rsidR="00A320B8">
        <w:t>. By considering</w:t>
      </w:r>
      <w:r w:rsidR="00227559">
        <w:t xml:space="preserve"> </w:t>
      </w:r>
      <w:r w:rsidR="00227559" w:rsidRPr="003C24EB">
        <w:rPr>
          <w:position w:val="-6"/>
        </w:rPr>
        <w:object w:dxaOrig="240" w:dyaOrig="440" w14:anchorId="4E8C762D">
          <v:shape id="_x0000_i1113" type="#_x0000_t75" style="width:11.75pt;height:21.4pt" o:ole="">
            <v:imagedata r:id="rId181" o:title=""/>
          </v:shape>
          <o:OLEObject Type="Embed" ProgID="Equation.DSMT4" ShapeID="_x0000_i1113" DrawAspect="Content" ObjectID="_1800970891" r:id="rId182"/>
        </w:object>
      </w:r>
      <w:r w:rsidR="00227559">
        <w:rPr>
          <w:lang w:eastAsia="de-DE"/>
        </w:rPr>
        <w:t xml:space="preserve"> is the molar volume of the considered FAME</w:t>
      </w:r>
      <w:r w:rsidR="00751B59">
        <w:rPr>
          <w:lang w:eastAsia="de-DE"/>
        </w:rPr>
        <w:t xml:space="preserve"> </w:t>
      </w:r>
      <w:r w:rsidR="00751B59">
        <w:rPr>
          <w:lang w:eastAsia="de-DE"/>
        </w:rPr>
        <w:fldChar w:fldCharType="begin"/>
      </w:r>
      <w:r w:rsidR="00751B59">
        <w:rPr>
          <w:lang w:eastAsia="de-DE"/>
        </w:rPr>
        <w:instrText xml:space="preserve"> ADDIN EN.CITE &lt;EndNote&gt;&lt;Cite&gt;&lt;Author&gt;Pratas&lt;/Author&gt;&lt;Year&gt;2010&lt;/Year&gt;&lt;RecNum&gt;98&lt;/RecNum&gt;&lt;DisplayText&gt;(Pratas et al., 2010)&lt;/DisplayText&gt;&lt;record&gt;&lt;rec-number&gt;98&lt;/rec-number&gt;&lt;foreign-keys&gt;&lt;key app="EN" db-id="warsve5adt205qe20x3p0590xraa2es2zee0" timestamp="1660046351"&gt;98&lt;/key&gt;&lt;/foreign-keys&gt;&lt;ref-type name="Journal Article"&gt;17&lt;/ref-type&gt;&lt;contributors&gt;&lt;authors&gt;&lt;author&gt;Pratas, Maria Jorge&lt;/author&gt;&lt;author&gt;Freitas, Samuel&lt;/author&gt;&lt;author&gt;Oliveira, Mariana B.&lt;/author&gt;&lt;author&gt;Monteiro, Sílvia C.&lt;/author&gt;&lt;author&gt;Lima, Alvaro S.&lt;/author&gt;&lt;author&gt;Coutinho, João A. P.&lt;/author&gt;&lt;/authors&gt;&lt;/contributors&gt;&lt;titles&gt;&lt;title&gt;Densities and Viscosities of Fatty Acid Methyl and Ethyl Esters&lt;/title&gt;&lt;secondary-title&gt;Journal of Chemical &amp;amp; Engineering Data&lt;/secondary-title&gt;&lt;/titles&gt;&lt;periodical&gt;&lt;full-title&gt;Journal of Chemical &amp;amp; Engineering Data&lt;/full-title&gt;&lt;/periodical&gt;&lt;pages&gt;3983-3990&lt;/pages&gt;&lt;volume&gt;55&lt;/volume&gt;&lt;number&gt;9&lt;/number&gt;&lt;dates&gt;&lt;year&gt;2010&lt;/year&gt;&lt;pub-dates&gt;&lt;date&gt;2010/09/09&lt;/date&gt;&lt;/pub-dates&gt;&lt;/dates&gt;&lt;publisher&gt;American Chemical Society&lt;/publisher&gt;&lt;isbn&gt;0021-9568&lt;/isbn&gt;&lt;urls&gt;&lt;related-urls&gt;&lt;url&gt;https://doi.org/10.1021/je100042c&lt;/url&gt;&lt;/related-urls&gt;&lt;/urls&gt;&lt;electronic-resource-num&gt;10.1021/je100042c&lt;/electronic-resource-num&gt;&lt;/record&gt;&lt;/Cite&gt;&lt;/EndNote&gt;</w:instrText>
      </w:r>
      <w:r w:rsidR="00751B59">
        <w:rPr>
          <w:lang w:eastAsia="de-DE"/>
        </w:rPr>
        <w:fldChar w:fldCharType="separate"/>
      </w:r>
      <w:r w:rsidR="00751B59">
        <w:rPr>
          <w:noProof/>
          <w:lang w:eastAsia="de-DE"/>
        </w:rPr>
        <w:t>(</w:t>
      </w:r>
      <w:hyperlink w:anchor="_ENREF_68" w:tooltip="Pratas, 2010 #98" w:history="1">
        <w:r w:rsidR="00B6593C">
          <w:rPr>
            <w:noProof/>
            <w:lang w:eastAsia="de-DE"/>
          </w:rPr>
          <w:t>Pratas et al., 2010</w:t>
        </w:r>
      </w:hyperlink>
      <w:r w:rsidR="00751B59">
        <w:rPr>
          <w:noProof/>
          <w:lang w:eastAsia="de-DE"/>
        </w:rPr>
        <w:t>)</w:t>
      </w:r>
      <w:r w:rsidR="00751B59">
        <w:rPr>
          <w:lang w:eastAsia="de-DE"/>
        </w:rPr>
        <w:fldChar w:fldCharType="end"/>
      </w:r>
      <w:r w:rsidR="00C955A6">
        <w:rPr>
          <w:lang w:eastAsia="de-DE"/>
        </w:rPr>
        <w:t>, the solubility in mol</w:t>
      </w:r>
      <w:r w:rsidR="00C955A6">
        <w:rPr>
          <w:rFonts w:ascii="Cambria Math" w:hAnsi="Cambria Math" w:cs="Cambria Math"/>
          <w:lang w:eastAsia="de-DE"/>
        </w:rPr>
        <w:t>⋅</w:t>
      </w:r>
      <w:r w:rsidR="00304972">
        <w:rPr>
          <w:lang w:eastAsia="de-DE"/>
        </w:rPr>
        <w:t>m</w:t>
      </w:r>
      <w:r w:rsidR="00304972" w:rsidRPr="00304972">
        <w:rPr>
          <w:vertAlign w:val="superscript"/>
          <w:lang w:eastAsia="de-DE"/>
        </w:rPr>
        <w:t>-3</w:t>
      </w:r>
      <w:r w:rsidR="00304972">
        <w:rPr>
          <w:rFonts w:ascii="Cambria Math" w:hAnsi="Cambria Math" w:cs="Cambria Math"/>
          <w:lang w:eastAsia="de-DE"/>
        </w:rPr>
        <w:t>⋅</w:t>
      </w:r>
      <w:r w:rsidR="00304972">
        <w:rPr>
          <w:lang w:eastAsia="de-DE"/>
        </w:rPr>
        <w:t>Pa</w:t>
      </w:r>
      <w:r w:rsidR="00304972" w:rsidRPr="00304972">
        <w:rPr>
          <w:vertAlign w:val="superscript"/>
          <w:lang w:eastAsia="de-DE"/>
        </w:rPr>
        <w:t>-1</w:t>
      </w:r>
      <w:r w:rsidR="00304972">
        <w:rPr>
          <w:lang w:eastAsia="de-DE"/>
        </w:rPr>
        <w:t xml:space="preserve"> reads:</w:t>
      </w:r>
    </w:p>
    <w:p w14:paraId="7171A196" w14:textId="4578D6FD" w:rsidR="00786D06" w:rsidRPr="0059746F" w:rsidRDefault="00786D06" w:rsidP="00786D06">
      <w:pPr>
        <w:pStyle w:val="MTDisplayEquation"/>
      </w:pPr>
      <w:r>
        <w:tab/>
      </w:r>
      <w:r w:rsidR="003C24EB" w:rsidRPr="003C24EB">
        <w:rPr>
          <w:position w:val="-32"/>
        </w:rPr>
        <w:object w:dxaOrig="6619" w:dyaOrig="800" w14:anchorId="4A1C29CC">
          <v:shape id="_x0000_i1114" type="#_x0000_t75" style="width:330.05pt;height:40.65pt" o:ole="">
            <v:imagedata r:id="rId183" o:title=""/>
          </v:shape>
          <o:OLEObject Type="Embed" ProgID="Equation.DSMT4" ShapeID="_x0000_i1114" DrawAspect="Content" ObjectID="_1800970892" r:id="rId18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832317"/>
      <w:r>
        <w:instrText>(</w:instrText>
      </w:r>
      <w:r w:rsidR="0035188D">
        <w:rPr>
          <w:noProof/>
        </w:rPr>
        <w:fldChar w:fldCharType="begin"/>
      </w:r>
      <w:r w:rsidR="0035188D">
        <w:rPr>
          <w:noProof/>
        </w:rPr>
        <w:instrText xml:space="preserve"> SEQ MTEqn \c \* Arabic \* MERGEFORMAT </w:instrText>
      </w:r>
      <w:r w:rsidR="0035188D">
        <w:rPr>
          <w:noProof/>
        </w:rPr>
        <w:fldChar w:fldCharType="separate"/>
      </w:r>
      <w:r w:rsidR="00CA5B27">
        <w:rPr>
          <w:noProof/>
        </w:rPr>
        <w:instrText>11</w:instrText>
      </w:r>
      <w:r w:rsidR="0035188D">
        <w:rPr>
          <w:noProof/>
        </w:rPr>
        <w:fldChar w:fldCharType="end"/>
      </w:r>
      <w:r>
        <w:instrText>)</w:instrText>
      </w:r>
      <w:bookmarkEnd w:id="28"/>
      <w:r>
        <w:fldChar w:fldCharType="end"/>
      </w:r>
    </w:p>
    <w:p w14:paraId="2CE06BDD" w14:textId="3F7BF451" w:rsidR="0042180E" w:rsidRDefault="007D6FD9" w:rsidP="00954804">
      <w:pPr>
        <w:rPr>
          <w:lang w:eastAsia="de-DE"/>
        </w:rPr>
      </w:pPr>
      <w:r>
        <w:rPr>
          <w:lang w:eastAsia="de-DE"/>
        </w:rPr>
        <w:t>The constants</w:t>
      </w:r>
      <w:r w:rsidR="009F06AE">
        <w:rPr>
          <w:lang w:eastAsia="de-DE"/>
        </w:rPr>
        <w:t xml:space="preserve"> </w:t>
      </w:r>
      <w:r w:rsidR="003C24EB" w:rsidRPr="003C24EB">
        <w:rPr>
          <w:position w:val="-16"/>
        </w:rPr>
        <w:object w:dxaOrig="720" w:dyaOrig="400" w14:anchorId="69E3EB5E">
          <v:shape id="_x0000_i1115" type="#_x0000_t75" style="width:36.35pt;height:19.95pt" o:ole="">
            <v:imagedata r:id="rId185" o:title=""/>
          </v:shape>
          <o:OLEObject Type="Embed" ProgID="Equation.DSMT4" ShapeID="_x0000_i1115" DrawAspect="Content" ObjectID="_1800970893" r:id="rId186"/>
        </w:object>
      </w:r>
      <w:r w:rsidR="009F06AE">
        <w:rPr>
          <w:lang w:eastAsia="de-DE"/>
        </w:rPr>
        <w:t xml:space="preserve"> </w:t>
      </w:r>
      <w:r>
        <w:rPr>
          <w:lang w:eastAsia="de-DE"/>
        </w:rPr>
        <w:t xml:space="preserve">are </w:t>
      </w:r>
      <w:r w:rsidR="00F00D63">
        <w:rPr>
          <w:lang w:eastAsia="de-DE"/>
        </w:rPr>
        <w:t xml:space="preserve">from </w:t>
      </w:r>
      <w:hyperlink w:anchor="_ENREF_2" w:tooltip="Arai, 1989 #86" w:history="1">
        <w:r w:rsidR="00B6593C">
          <w:rPr>
            <w:lang w:eastAsia="de-DE"/>
          </w:rPr>
          <w:fldChar w:fldCharType="begin"/>
        </w:r>
        <w:r w:rsidR="00B6593C">
          <w:rPr>
            <w:lang w:eastAsia="de-DE"/>
          </w:rPr>
          <w:instrText xml:space="preserve"> ADDIN EN.CITE &lt;EndNote&gt;&lt;Cite AuthorYear="1"&gt;&lt;Author&gt;Arai&lt;/Author&gt;&lt;Year&gt;1989&lt;/Year&gt;&lt;RecNum&gt;86&lt;/RecNum&gt;&lt;DisplayText&gt;Arai et al. (1989)&lt;/DisplayText&gt;&lt;record&gt;&lt;rec-number&gt;86&lt;/rec-number&gt;&lt;foreign-keys&gt;&lt;key app="EN" db-id="warsve5adt205qe20x3p0590xraa2es2zee0" timestamp="1659363410"&gt;86&lt;/key&gt;&lt;/foreign-keys&gt;&lt;ref-type name="Journal Article"&gt;17&lt;/ref-type&gt;&lt;contributors&gt;&lt;authors&gt;&lt;author&gt;Arai, C.&lt;/author&gt;&lt;author&gt;Yoshitama, T.&lt;/author&gt;&lt;author&gt;Nishihara, K.&lt;/author&gt;&lt;author&gt;Sano, Y.&lt;/author&gt;&lt;/authors&gt;&lt;/contributors&gt;&lt;titles&gt;&lt;title&gt;Gas Solubilities in Esters of Oleic Acid&lt;/title&gt;&lt;secondary-title&gt;Kagaku Kogaku Ronbunshu&lt;/secondary-title&gt;&lt;/titles&gt;&lt;periodical&gt;&lt;full-title&gt;KAGAKU KOGAKU RONBUNSHU&lt;/full-title&gt;&lt;/periodical&gt;&lt;pages&gt;1193-1195&lt;/pages&gt;&lt;volume&gt;15&lt;/volume&gt;&lt;number&gt;6&lt;/number&gt;&lt;dates&gt;&lt;year&gt;1989&lt;/year&gt;&lt;/dates&gt;&lt;urls&gt;&lt;/urls&gt;&lt;electronic-resource-num&gt;10.1252/kakoronbunshu.15.1193&lt;/electronic-resource-num&gt;&lt;/record&gt;&lt;/Cite&gt;&lt;/EndNote&gt;</w:instrText>
        </w:r>
        <w:r w:rsidR="00B6593C">
          <w:rPr>
            <w:lang w:eastAsia="de-DE"/>
          </w:rPr>
          <w:fldChar w:fldCharType="separate"/>
        </w:r>
        <w:r w:rsidR="00B6593C">
          <w:rPr>
            <w:noProof/>
            <w:lang w:eastAsia="de-DE"/>
          </w:rPr>
          <w:t>Arai et al. (1989)</w:t>
        </w:r>
        <w:r w:rsidR="00B6593C">
          <w:rPr>
            <w:lang w:eastAsia="de-DE"/>
          </w:rPr>
          <w:fldChar w:fldCharType="end"/>
        </w:r>
      </w:hyperlink>
      <w:r>
        <w:rPr>
          <w:lang w:eastAsia="de-DE"/>
        </w:rPr>
        <w:t xml:space="preserve"> and</w:t>
      </w:r>
      <w:r w:rsidR="00C20CD3">
        <w:rPr>
          <w:lang w:eastAsia="de-DE"/>
        </w:rPr>
        <w:t xml:space="preserve"> are assumed independent of the considered FAME. They</w:t>
      </w:r>
      <w:r>
        <w:rPr>
          <w:lang w:eastAsia="de-DE"/>
        </w:rPr>
        <w:t xml:space="preserve"> are</w:t>
      </w:r>
      <w:r w:rsidR="00C20CD3">
        <w:rPr>
          <w:lang w:eastAsia="de-DE"/>
        </w:rPr>
        <w:t xml:space="preserve"> equal to</w:t>
      </w:r>
      <w:r>
        <w:rPr>
          <w:lang w:eastAsia="de-DE"/>
        </w:rPr>
        <w:t xml:space="preserve"> </w:t>
      </w:r>
      <w:r w:rsidR="009F06AE">
        <w:rPr>
          <w:lang w:eastAsia="de-DE"/>
        </w:rPr>
        <w:t>7080, 56.603, -0.11064</w:t>
      </w:r>
      <w:r w:rsidR="00EA2E9B">
        <w:rPr>
          <w:lang w:eastAsia="de-DE"/>
        </w:rPr>
        <w:t>,</w:t>
      </w:r>
      <w:r w:rsidR="009F06AE">
        <w:rPr>
          <w:lang w:eastAsia="de-DE"/>
        </w:rPr>
        <w:t xml:space="preserve"> and -309.62, respectively.</w:t>
      </w:r>
      <w:r w:rsidR="00361B55">
        <w:rPr>
          <w:lang w:eastAsia="de-DE"/>
        </w:rPr>
        <w:t xml:space="preserve"> </w:t>
      </w:r>
      <w:r w:rsidR="00C20CD3">
        <w:rPr>
          <w:lang w:eastAsia="de-DE"/>
        </w:rPr>
        <w:t>By considering that specific volumes are additive</w:t>
      </w:r>
      <w:r w:rsidR="00A770A7">
        <w:rPr>
          <w:lang w:eastAsia="de-DE"/>
        </w:rPr>
        <w:t xml:space="preserve">, </w:t>
      </w:r>
      <w:r w:rsidR="00C20CD3">
        <w:rPr>
          <w:lang w:eastAsia="de-DE"/>
        </w:rPr>
        <w:t>t</w:t>
      </w:r>
      <w:r w:rsidR="00361B55">
        <w:rPr>
          <w:lang w:eastAsia="de-DE"/>
        </w:rPr>
        <w:t>he oxygen solubility for a mixture are defin</w:t>
      </w:r>
      <w:r w:rsidR="00357CB2">
        <w:rPr>
          <w:lang w:eastAsia="de-DE"/>
        </w:rPr>
        <w:t>e</w:t>
      </w:r>
      <w:r w:rsidR="00361B55">
        <w:rPr>
          <w:lang w:eastAsia="de-DE"/>
        </w:rPr>
        <w:t xml:space="preserve">d as the </w:t>
      </w:r>
      <w:r w:rsidR="00C20CD3">
        <w:rPr>
          <w:lang w:eastAsia="de-DE"/>
        </w:rPr>
        <w:t xml:space="preserve">volume </w:t>
      </w:r>
      <w:r w:rsidR="00361B55">
        <w:rPr>
          <w:lang w:eastAsia="de-DE"/>
        </w:rPr>
        <w:t xml:space="preserve">average </w:t>
      </w:r>
      <w:r w:rsidR="00357CB2">
        <w:rPr>
          <w:lang w:eastAsia="de-DE"/>
        </w:rPr>
        <w:t>of oxygen solubilit</w:t>
      </w:r>
      <w:r w:rsidR="00C20CD3">
        <w:rPr>
          <w:lang w:eastAsia="de-DE"/>
        </w:rPr>
        <w:t>ies of each FAME</w:t>
      </w:r>
    </w:p>
    <w:p w14:paraId="26A50A14" w14:textId="77777777" w:rsidR="00430362" w:rsidRPr="00954804" w:rsidRDefault="00430362" w:rsidP="00954804">
      <w:pPr>
        <w:rPr>
          <w:lang w:eastAsia="de-DE"/>
        </w:rPr>
      </w:pPr>
    </w:p>
    <w:p w14:paraId="4326F539" w14:textId="0DA77CBE" w:rsidR="00C61DEA" w:rsidRDefault="00B1604A" w:rsidP="005600FE">
      <w:pPr>
        <w:pStyle w:val="Heading1"/>
        <w:spacing w:line="480" w:lineRule="auto"/>
      </w:pPr>
      <w:r>
        <w:t>Materials and Methods</w:t>
      </w:r>
    </w:p>
    <w:p w14:paraId="1CB59CCD" w14:textId="012AA151" w:rsidR="00194A2D" w:rsidRDefault="00104C93" w:rsidP="00194A2D">
      <w:pPr>
        <w:pStyle w:val="Heading2"/>
      </w:pPr>
      <w:r>
        <w:t>Studied FAMEs</w:t>
      </w:r>
      <w:r w:rsidR="00CA5B27">
        <w:t xml:space="preserve"> and</w:t>
      </w:r>
      <w:r>
        <w:t xml:space="preserve"> </w:t>
      </w:r>
      <w:r w:rsidR="004F34FB">
        <w:t xml:space="preserve">FAME </w:t>
      </w:r>
      <w:r w:rsidR="005531DF">
        <w:t>mixtures</w:t>
      </w:r>
    </w:p>
    <w:p w14:paraId="7961CB26" w14:textId="599BCAE7" w:rsidR="00D0348A" w:rsidRPr="00194A2D" w:rsidRDefault="0031642F" w:rsidP="00194A2D">
      <w:pPr>
        <w:rPr>
          <w:lang w:eastAsia="de-DE"/>
        </w:rPr>
      </w:pPr>
      <w:r>
        <w:rPr>
          <w:lang w:eastAsia="de-DE"/>
        </w:rPr>
        <w:t>Methyl oleate</w:t>
      </w:r>
      <w:r w:rsidR="000F5683">
        <w:rPr>
          <w:lang w:eastAsia="de-DE"/>
        </w:rPr>
        <w:t xml:space="preserve"> (96%</w:t>
      </w:r>
      <w:r w:rsidR="006335FD">
        <w:rPr>
          <w:lang w:eastAsia="de-DE"/>
        </w:rPr>
        <w:t xml:space="preserve"> purity</w:t>
      </w:r>
      <w:r w:rsidR="000F5683">
        <w:rPr>
          <w:lang w:eastAsia="de-DE"/>
        </w:rPr>
        <w:t>), linoleate (99%</w:t>
      </w:r>
      <w:r w:rsidR="006335FD">
        <w:rPr>
          <w:lang w:eastAsia="de-DE"/>
        </w:rPr>
        <w:t xml:space="preserve"> purity</w:t>
      </w:r>
      <w:r w:rsidR="000F5683">
        <w:rPr>
          <w:lang w:eastAsia="de-DE"/>
        </w:rPr>
        <w:t>) and linolenate (99%</w:t>
      </w:r>
      <w:r w:rsidR="006335FD">
        <w:rPr>
          <w:lang w:eastAsia="de-DE"/>
        </w:rPr>
        <w:t xml:space="preserve"> purity</w:t>
      </w:r>
      <w:r w:rsidR="000F5683">
        <w:rPr>
          <w:lang w:eastAsia="de-DE"/>
        </w:rPr>
        <w:t xml:space="preserve">) were purchased from </w:t>
      </w:r>
      <w:r w:rsidR="00620BFB">
        <w:rPr>
          <w:lang w:eastAsia="de-DE"/>
        </w:rPr>
        <w:t>Al</w:t>
      </w:r>
      <w:r w:rsidR="00BF7ED4">
        <w:rPr>
          <w:lang w:eastAsia="de-DE"/>
        </w:rPr>
        <w:t>f</w:t>
      </w:r>
      <w:r w:rsidR="00620BFB">
        <w:rPr>
          <w:lang w:eastAsia="de-DE"/>
        </w:rPr>
        <w:t>a Aesar, Acros Organics</w:t>
      </w:r>
      <w:r w:rsidR="001C0A71">
        <w:rPr>
          <w:lang w:eastAsia="de-DE"/>
        </w:rPr>
        <w:t xml:space="preserve"> </w:t>
      </w:r>
      <w:r w:rsidR="000F5683">
        <w:rPr>
          <w:lang w:eastAsia="de-DE"/>
        </w:rPr>
        <w:t xml:space="preserve">and </w:t>
      </w:r>
      <w:r w:rsidR="00144A41">
        <w:rPr>
          <w:lang w:eastAsia="de-DE"/>
        </w:rPr>
        <w:t>Sigma Aldrich</w:t>
      </w:r>
      <w:r w:rsidR="00620BFB">
        <w:rPr>
          <w:lang w:eastAsia="de-DE"/>
        </w:rPr>
        <w:t>,</w:t>
      </w:r>
      <w:r w:rsidR="000F5683">
        <w:rPr>
          <w:lang w:eastAsia="de-DE"/>
        </w:rPr>
        <w:t xml:space="preserve"> respectively.</w:t>
      </w:r>
      <w:r>
        <w:rPr>
          <w:lang w:eastAsia="de-DE"/>
        </w:rPr>
        <w:t xml:space="preserve"> </w:t>
      </w:r>
      <w:r w:rsidR="005531DF">
        <w:rPr>
          <w:lang w:eastAsia="de-DE"/>
        </w:rPr>
        <w:t>The</w:t>
      </w:r>
      <w:r w:rsidR="00D771D2">
        <w:rPr>
          <w:lang w:eastAsia="de-DE"/>
        </w:rPr>
        <w:t xml:space="preserve"> composition of studied FAME</w:t>
      </w:r>
      <w:r w:rsidR="005531DF">
        <w:rPr>
          <w:lang w:eastAsia="de-DE"/>
        </w:rPr>
        <w:t xml:space="preserve"> mixtures are listed in</w:t>
      </w:r>
      <w:r w:rsidR="003A0DF6">
        <w:rPr>
          <w:lang w:eastAsia="de-DE"/>
        </w:rPr>
        <w:t xml:space="preserve"> Table 3</w:t>
      </w:r>
      <w:r w:rsidR="002F43E3">
        <w:rPr>
          <w:lang w:eastAsia="de-DE"/>
        </w:rPr>
        <w:t>.</w:t>
      </w:r>
      <w:r w:rsidR="00BD5BAF">
        <w:rPr>
          <w:lang w:eastAsia="de-DE"/>
        </w:rPr>
        <w:t xml:space="preserve"> Fresh FAMEs and FAME mixtures do not contain</w:t>
      </w:r>
      <w:r w:rsidR="009049A2">
        <w:rPr>
          <w:lang w:eastAsia="de-DE"/>
        </w:rPr>
        <w:t xml:space="preserve"> antioxidants.</w:t>
      </w:r>
    </w:p>
    <w:p w14:paraId="382EB5BE" w14:textId="3ADB6414" w:rsidR="006C313C" w:rsidRDefault="006C313C" w:rsidP="006C313C">
      <w:pPr>
        <w:pStyle w:val="Heading2"/>
      </w:pPr>
      <w:bookmarkStart w:id="29" w:name="OLE_LINK54"/>
      <w:bookmarkStart w:id="30" w:name="OLE_LINK55"/>
      <w:r>
        <w:t>Bubbling reactor</w:t>
      </w:r>
      <w:r w:rsidR="004D7EB2">
        <w:t xml:space="preserve"> and oxidation conditions</w:t>
      </w:r>
    </w:p>
    <w:p w14:paraId="3FA25108" w14:textId="739DA672" w:rsidR="00194A2D" w:rsidRDefault="00593A18" w:rsidP="00194A2D">
      <w:r w:rsidRPr="002B0DE3">
        <w:t xml:space="preserve">Oxidation reactions </w:t>
      </w:r>
      <w:r w:rsidR="00FB2173" w:rsidRPr="002B0DE3">
        <w:t>were conducted</w:t>
      </w:r>
      <w:r w:rsidRPr="002B0DE3">
        <w:t xml:space="preserve"> </w:t>
      </w:r>
      <w:r w:rsidR="00194A2D" w:rsidRPr="002B0DE3">
        <w:t xml:space="preserve">in </w:t>
      </w:r>
      <w:r w:rsidR="00D26A3D">
        <w:t>the</w:t>
      </w:r>
      <w:r w:rsidR="002D1410" w:rsidRPr="002B0DE3">
        <w:t xml:space="preserve"> miniaturized</w:t>
      </w:r>
      <w:r w:rsidR="00194A2D" w:rsidRPr="002B0DE3">
        <w:t xml:space="preserve"> bubbling reactor</w:t>
      </w:r>
      <w:r w:rsidR="00A20079" w:rsidRPr="002B0DE3">
        <w:t xml:space="preserve"> </w:t>
      </w:r>
      <w:r w:rsidR="000F5683" w:rsidRPr="002B0DE3">
        <w:t xml:space="preserve">described </w:t>
      </w:r>
      <w:r w:rsidR="0038652D">
        <w:t xml:space="preserve">by </w:t>
      </w:r>
      <w:hyperlink w:anchor="_ENREF_97" w:tooltip="Touffet, 2021 #1" w:history="1">
        <w:r w:rsidR="00B6593C" w:rsidRPr="002B0DE3">
          <w:fldChar w:fldCharType="begin"/>
        </w:r>
        <w:r w:rsidR="00B6593C">
          <w:instrText xml:space="preserve"> ADDIN EN.CITE &lt;EndNote&gt;&lt;Cite AuthorYear="1"&gt;&lt;Author&gt;Touffet&lt;/Author&gt;&lt;Year&gt;2021&lt;/Year&gt;&lt;RecNum&gt;1&lt;/RecNum&gt;&lt;DisplayText&gt;Touffet et al. (2021)&lt;/DisplayText&gt;&lt;record&gt;&lt;rec-number&gt;1&lt;/rec-number&gt;&lt;foreign-keys&gt;&lt;key app="EN" db-id="warsve5adt205qe20x3p0590xraa2es2zee0" timestamp="1654864191"&gt;1&lt;/key&gt;&lt;/foreign-keys&gt;&lt;ref-type name="Journal Article"&gt;17&lt;/ref-type&gt;&lt;contributors&gt;&lt;authors&gt;&lt;author&gt;Touffet, M.&lt;/author&gt;&lt;author&gt;Allouche, M.H.&lt;/author&gt;&lt;author&gt;Ariane, M.&lt;/author&gt;&lt;author&gt;Vitrac, O.&lt;/author&gt;&lt;/authors&gt;&lt;/contributors&gt;&lt;titles&gt;&lt;title&gt;Coupling between oxidation kinetics and anisothermal oil flow during deep-fat frying&lt;/title&gt;&lt;secondary-title&gt;Physics of Fluids&lt;/secondary-title&gt;&lt;/titles&gt;&lt;periodical&gt;&lt;full-title&gt;Physics of Fluids&lt;/full-title&gt;&lt;/periodical&gt;&lt;pages&gt;085105&lt;/pages&gt;&lt;volume&gt;33&lt;/volume&gt;&lt;number&gt;8&lt;/number&gt;&lt;dates&gt;&lt;year&gt;2021&lt;/year&gt;&lt;/dates&gt;&lt;urls&gt;&lt;related-urls&gt;&lt;url&gt;https://aip.scitation.org/doi/abs/10.1063/5.0055873&lt;/url&gt;&lt;/related-urls&gt;&lt;/urls&gt;&lt;electronic-resource-num&gt;10.1063/5.0055873&lt;/electronic-resource-num&gt;&lt;/record&gt;&lt;/Cite&gt;&lt;/EndNote&gt;</w:instrText>
        </w:r>
        <w:r w:rsidR="00B6593C" w:rsidRPr="002B0DE3">
          <w:fldChar w:fldCharType="separate"/>
        </w:r>
        <w:r w:rsidR="00B6593C">
          <w:rPr>
            <w:noProof/>
          </w:rPr>
          <w:t>Touffet et al. (2021)</w:t>
        </w:r>
        <w:r w:rsidR="00B6593C" w:rsidRPr="002B0DE3">
          <w:fldChar w:fldCharType="end"/>
        </w:r>
      </w:hyperlink>
      <w:r w:rsidR="00800B39">
        <w:t>.</w:t>
      </w:r>
      <w:r w:rsidR="00BD4A55">
        <w:t xml:space="preserve"> </w:t>
      </w:r>
      <w:r w:rsidR="00177EA7">
        <w:t xml:space="preserve">Around four grams </w:t>
      </w:r>
      <w:r w:rsidR="00BD4A55">
        <w:t xml:space="preserve">of </w:t>
      </w:r>
      <w:r w:rsidR="00177EA7">
        <w:t>p</w:t>
      </w:r>
      <w:r w:rsidR="002F641F">
        <w:t>ure FAME</w:t>
      </w:r>
      <w:r w:rsidR="00E972FB">
        <w:t xml:space="preserve">s and mixtures </w:t>
      </w:r>
      <w:r w:rsidR="004D7EB2">
        <w:t xml:space="preserve">were </w:t>
      </w:r>
      <w:r w:rsidR="00BD4A55">
        <w:t>po</w:t>
      </w:r>
      <w:r w:rsidR="005B46F8">
        <w:t>u</w:t>
      </w:r>
      <w:r w:rsidR="00BD4A55">
        <w:t xml:space="preserve">red </w:t>
      </w:r>
      <w:r w:rsidR="004D7EB2">
        <w:t>in the reactor and oxidized betwee</w:t>
      </w:r>
      <w:r w:rsidR="002F641F">
        <w:t xml:space="preserve">n 80°C and 180°C. </w:t>
      </w:r>
      <w:r w:rsidR="00140812">
        <w:t>Binary m</w:t>
      </w:r>
      <w:r w:rsidR="002F641F">
        <w:t>ixtures of different FAME</w:t>
      </w:r>
      <w:r w:rsidR="00140812">
        <w:t>s</w:t>
      </w:r>
      <w:r w:rsidR="002F641F">
        <w:t xml:space="preserve"> were prepared by weighting and mixing different amount</w:t>
      </w:r>
      <w:r w:rsidR="00452BAC">
        <w:t>s</w:t>
      </w:r>
      <w:r w:rsidR="002F641F">
        <w:t xml:space="preserve"> of pure FAME</w:t>
      </w:r>
      <w:r w:rsidR="00140812">
        <w:t>s</w:t>
      </w:r>
      <w:r w:rsidR="002F641F">
        <w:t>.</w:t>
      </w:r>
    </w:p>
    <w:p w14:paraId="4884731A" w14:textId="77777777" w:rsidR="00A41359" w:rsidRPr="00752E49" w:rsidRDefault="00A41359" w:rsidP="00194A2D">
      <w:pPr>
        <w:rPr>
          <w:rStyle w:val="SubtleEmphasis"/>
          <w:i w:val="0"/>
          <w:iCs w:val="0"/>
          <w:color w:val="auto"/>
        </w:rPr>
      </w:pPr>
    </w:p>
    <w:p w14:paraId="4EC56FFC" w14:textId="40C9539C" w:rsidR="006C313C" w:rsidRDefault="006C313C" w:rsidP="006C313C">
      <w:pPr>
        <w:pStyle w:val="Heading2"/>
      </w:pPr>
      <w:r>
        <w:t xml:space="preserve">Determination of </w:t>
      </w:r>
      <w:r w:rsidR="004F34FB">
        <w:t xml:space="preserve">total </w:t>
      </w:r>
      <w:r>
        <w:t>hydroperoxide content by Differential Scanning Calorimetry (DSC)</w:t>
      </w:r>
    </w:p>
    <w:p w14:paraId="11CF60DA" w14:textId="09B75F98" w:rsidR="00EB6C57" w:rsidRDefault="004B20BA" w:rsidP="006335FD">
      <w:r>
        <w:t>The total h</w:t>
      </w:r>
      <w:r w:rsidR="006C313C" w:rsidRPr="00D7350C">
        <w:t xml:space="preserve">ydroperoxide </w:t>
      </w:r>
      <w:r w:rsidR="00662DF0" w:rsidRPr="002B0DE3">
        <w:t>content</w:t>
      </w:r>
      <w:r w:rsidRPr="002B0DE3">
        <w:t>,</w:t>
      </w:r>
      <w:r w:rsidR="003C24EB" w:rsidRPr="003C24EB">
        <w:rPr>
          <w:position w:val="-14"/>
        </w:rPr>
        <w:object w:dxaOrig="920" w:dyaOrig="400" w14:anchorId="19B7FBA9">
          <v:shape id="_x0000_i1116" type="#_x0000_t75" style="width:44.55pt;height:19.95pt" o:ole="">
            <v:imagedata r:id="rId187" o:title=""/>
          </v:shape>
          <o:OLEObject Type="Embed" ProgID="Equation.DSMT4" ShapeID="_x0000_i1116" DrawAspect="Content" ObjectID="_1800970894" r:id="rId188"/>
        </w:object>
      </w:r>
      <w:r w:rsidRPr="002B0DE3">
        <w:rPr>
          <w:lang w:eastAsia="de-DE"/>
        </w:rPr>
        <w:t>,</w:t>
      </w:r>
      <w:r w:rsidR="00662DF0" w:rsidRPr="002B0DE3">
        <w:t xml:space="preserve"> </w:t>
      </w:r>
      <w:r w:rsidR="006C313C" w:rsidRPr="002B0DE3">
        <w:t>was determined by DSC</w:t>
      </w:r>
      <w:r w:rsidR="00DC043A" w:rsidRPr="002B0DE3">
        <w:t xml:space="preserve"> according to method already described </w:t>
      </w:r>
      <w:r w:rsidR="00694A6B" w:rsidRPr="002B0DE3">
        <w:t>by</w:t>
      </w:r>
      <w:r w:rsidR="00F312C1" w:rsidRPr="002B0DE3">
        <w:rPr>
          <w:noProof/>
        </w:rPr>
        <w:t xml:space="preserve"> </w:t>
      </w:r>
      <w:hyperlink w:anchor="_ENREF_47" w:tooltip="Mallégol, 2001 #3" w:history="1">
        <w:r w:rsidR="00B6593C" w:rsidRPr="002B0DE3">
          <w:rPr>
            <w:noProof/>
          </w:rPr>
          <w:fldChar w:fldCharType="begin"/>
        </w:r>
        <w:r w:rsidR="00B6593C" w:rsidRPr="002B0DE3">
          <w:rPr>
            <w:noProof/>
          </w:rPr>
          <w:instrText xml:space="preserve"> ADDIN EN.CITE &lt;EndNote&gt;&lt;Cite AuthorYear="1"&gt;&lt;Author&gt;Mallégol&lt;/Author&gt;&lt;Year&gt;2001&lt;/Year&gt;&lt;RecNum&gt;3&lt;/RecNum&gt;&lt;DisplayText&gt;Mallégol, Gonon, Commereuc, and Verney (2001)&lt;/DisplayText&gt;&lt;record&gt;&lt;rec-number&gt;3&lt;/rec-number&gt;&lt;foreign-keys&gt;&lt;key app="EN" db-id="warsve5adt205qe20x3p0590xraa2es2zee0" timestamp="1654864850"&gt;3&lt;/key&gt;&lt;/foreign-keys&gt;&lt;ref-type name="Journal Article"&gt;17&lt;/ref-type&gt;&lt;contributors&gt;&lt;authors&gt;&lt;author&gt;Mallégol, J.&lt;/author&gt;&lt;author&gt;Gonon, L.&lt;/author&gt;&lt;author&gt;Commereuc, S.&lt;/author&gt;&lt;author&gt;Verney, V.&lt;/author&gt;&lt;/authors&gt;&lt;/contributors&gt;&lt;titles&gt;&lt;title&gt;Thermal (DSC) and chemical (iodometric titration) methods for peroxides measurements in order to monitor drying extent of alkyd resins&lt;/title&gt;&lt;secondary-title&gt;Progress in Organic Coatings&lt;/secondary-title&gt;&lt;/titles&gt;&lt;periodical&gt;&lt;full-title&gt;Progress in Organic Coatings&lt;/full-title&gt;&lt;/periodical&gt;&lt;pages&gt;171-176&lt;/pages&gt;&lt;volume&gt;41&lt;/volume&gt;&lt;number&gt;1&lt;/number&gt;&lt;dates&gt;&lt;year&gt;2001&lt;/year&gt;&lt;pub-dates&gt;&lt;date&gt;2001/03/01/&lt;/date&gt;&lt;/pub-dates&gt;&lt;/dates&gt;&lt;isbn&gt;0300-9440&lt;/isbn&gt;&lt;urls&gt;&lt;related-urls&gt;&lt;url&gt;https://www.sciencedirect.com/science/article/pii/S0300944001001448&lt;/url&gt;&lt;/related-urls&gt;&lt;/urls&gt;&lt;electronic-resource-num&gt;https://doi.org/10.1016/S0300-9440(01)00144-8&lt;/electronic-resource-num&gt;&lt;/record&gt;&lt;/Cite&gt;&lt;/EndNote&gt;</w:instrText>
        </w:r>
        <w:r w:rsidR="00B6593C" w:rsidRPr="002B0DE3">
          <w:rPr>
            <w:noProof/>
          </w:rPr>
          <w:fldChar w:fldCharType="separate"/>
        </w:r>
        <w:r w:rsidR="00B6593C" w:rsidRPr="002B0DE3">
          <w:rPr>
            <w:noProof/>
          </w:rPr>
          <w:t>Mallégol, Gonon, Commereuc, and Verney (2001)</w:t>
        </w:r>
        <w:r w:rsidR="00B6593C" w:rsidRPr="002B0DE3">
          <w:rPr>
            <w:noProof/>
          </w:rPr>
          <w:fldChar w:fldCharType="end"/>
        </w:r>
      </w:hyperlink>
      <w:r w:rsidR="0015520F" w:rsidRPr="002B0DE3">
        <w:t>.</w:t>
      </w:r>
      <w:r w:rsidR="009F34A5">
        <w:t xml:space="preserve"> </w:t>
      </w:r>
      <w:r w:rsidR="00DF3384">
        <w:t>A</w:t>
      </w:r>
      <w:r w:rsidR="00DE2BA1">
        <w:t xml:space="preserve"> small aliquot</w:t>
      </w:r>
      <w:r w:rsidR="00C35BD8">
        <w:t xml:space="preserve"> (10-20 mg)</w:t>
      </w:r>
      <w:r w:rsidR="00DE2BA1">
        <w:t xml:space="preserve"> </w:t>
      </w:r>
      <w:r w:rsidR="00C35BD8">
        <w:t>of FAME or FAME mixture previously oxidized in the bubbling reactor</w:t>
      </w:r>
      <w:r w:rsidR="00DE2BA1">
        <w:t xml:space="preserve"> was heated </w:t>
      </w:r>
      <w:r w:rsidR="006C313C" w:rsidRPr="00D7350C">
        <w:t>from</w:t>
      </w:r>
      <w:r w:rsidR="009A5009">
        <w:t xml:space="preserve"> 25°C to 250°C at a rate of 3°C</w:t>
      </w:r>
      <w:r w:rsidR="009A5009">
        <w:rPr>
          <w:rFonts w:cs="Times New Roman"/>
        </w:rPr>
        <w:t>·</w:t>
      </w:r>
      <w:r w:rsidR="006C313C" w:rsidRPr="00D7350C">
        <w:t>min</w:t>
      </w:r>
      <w:r w:rsidR="009A5009" w:rsidRPr="009A5009">
        <w:rPr>
          <w:vertAlign w:val="superscript"/>
        </w:rPr>
        <w:t>-1</w:t>
      </w:r>
      <w:r w:rsidR="006A367F">
        <w:t xml:space="preserve"> under nitrogen</w:t>
      </w:r>
      <w:r w:rsidR="00BE22A9">
        <w:t xml:space="preserve"> </w:t>
      </w:r>
      <w:r w:rsidR="006A367F">
        <w:t>flow</w:t>
      </w:r>
      <w:r w:rsidR="006C313C" w:rsidRPr="00D7350C">
        <w:t xml:space="preserve">. </w:t>
      </w:r>
      <w:r w:rsidR="009D7827" w:rsidRPr="00D7350C">
        <w:t xml:space="preserve">The decomposition of </w:t>
      </w:r>
      <w:r w:rsidR="009D7827">
        <w:t xml:space="preserve">the </w:t>
      </w:r>
      <w:r w:rsidR="009D7827" w:rsidRPr="00D7350C">
        <w:t>hydroperoxide</w:t>
      </w:r>
      <w:r w:rsidR="009D7827">
        <w:t>s</w:t>
      </w:r>
      <w:r w:rsidR="009D7827" w:rsidRPr="00D7350C">
        <w:t xml:space="preserve"> </w:t>
      </w:r>
      <w:r w:rsidR="009D7827">
        <w:t xml:space="preserve">in the pan and the exothermic combination of produced radicals enabled a direct quantification of hydroperoxides, by assuming an apparent enthalpy of </w:t>
      </w:r>
      <w:r w:rsidR="009D7827" w:rsidRPr="00D7350C">
        <w:t>320 kJ</w:t>
      </w:r>
      <w:r w:rsidR="009D7827">
        <w:rPr>
          <w:rFonts w:cs="Times New Roman"/>
          <w:lang w:eastAsia="de-DE"/>
        </w:rPr>
        <w:t>·</w:t>
      </w:r>
      <w:r w:rsidR="009D7827">
        <w:t>mol</w:t>
      </w:r>
      <w:r w:rsidR="009D7827" w:rsidRPr="003F3146">
        <w:rPr>
          <w:vertAlign w:val="superscript"/>
        </w:rPr>
        <w:t>-1</w:t>
      </w:r>
      <w:r w:rsidR="009D7827" w:rsidRPr="00D7350C">
        <w:t>.</w:t>
      </w:r>
    </w:p>
    <w:p w14:paraId="0C0BC53A" w14:textId="77777777" w:rsidR="00A41359" w:rsidRDefault="00A41359" w:rsidP="006335FD"/>
    <w:p w14:paraId="33AF884F" w14:textId="649A493A" w:rsidR="00E70BE8" w:rsidRDefault="001F3490" w:rsidP="00EB6C57">
      <w:pPr>
        <w:pStyle w:val="Heading2"/>
      </w:pPr>
      <w:r>
        <w:t>Quantification of unsaturated</w:t>
      </w:r>
      <w:r w:rsidR="00083958">
        <w:t xml:space="preserve"> </w:t>
      </w:r>
      <w:r w:rsidR="00D53381">
        <w:t>FAMEs</w:t>
      </w:r>
      <w:r w:rsidR="00083958">
        <w:t xml:space="preserve"> and their hydroperoxides</w:t>
      </w:r>
    </w:p>
    <w:p w14:paraId="075651DB" w14:textId="02FFFD05" w:rsidR="00B049CA" w:rsidRDefault="001F3490" w:rsidP="00DE0C85">
      <w:pPr>
        <w:rPr>
          <w:lang w:eastAsia="de-DE"/>
        </w:rPr>
      </w:pPr>
      <w:r>
        <w:rPr>
          <w:lang w:eastAsia="de-DE"/>
        </w:rPr>
        <w:t xml:space="preserve">Unsaturated </w:t>
      </w:r>
      <w:r w:rsidR="00D53381">
        <w:rPr>
          <w:lang w:eastAsia="de-DE"/>
        </w:rPr>
        <w:t>FAME</w:t>
      </w:r>
      <w:r w:rsidR="00F00D63">
        <w:rPr>
          <w:lang w:eastAsia="de-DE"/>
        </w:rPr>
        <w:t>s</w:t>
      </w:r>
      <w:r w:rsidR="007F4759">
        <w:rPr>
          <w:lang w:eastAsia="de-DE"/>
        </w:rPr>
        <w:t xml:space="preserve"> and associated hydroperoxides</w:t>
      </w:r>
      <w:r>
        <w:rPr>
          <w:lang w:eastAsia="de-DE"/>
        </w:rPr>
        <w:t xml:space="preserve"> (except methyl oleate hydroperoxides)</w:t>
      </w:r>
      <w:r w:rsidR="007F4759">
        <w:rPr>
          <w:lang w:eastAsia="de-DE"/>
        </w:rPr>
        <w:t xml:space="preserve"> were </w:t>
      </w:r>
      <w:r w:rsidR="000D7CD9">
        <w:rPr>
          <w:lang w:eastAsia="de-DE"/>
        </w:rPr>
        <w:t xml:space="preserve">separated and </w:t>
      </w:r>
      <w:r w:rsidR="007F4759">
        <w:rPr>
          <w:lang w:eastAsia="de-DE"/>
        </w:rPr>
        <w:t>quantified</w:t>
      </w:r>
      <w:r w:rsidR="00D12E73">
        <w:rPr>
          <w:lang w:eastAsia="de-DE"/>
        </w:rPr>
        <w:t xml:space="preserve"> by</w:t>
      </w:r>
      <w:r w:rsidR="001F5D78">
        <w:rPr>
          <w:lang w:eastAsia="de-DE"/>
        </w:rPr>
        <w:t xml:space="preserve"> high performance liquid chromatography </w:t>
      </w:r>
      <w:r w:rsidR="004A0A5C">
        <w:rPr>
          <w:lang w:eastAsia="de-DE"/>
        </w:rPr>
        <w:t xml:space="preserve">equipped </w:t>
      </w:r>
      <w:r w:rsidR="001F5D78">
        <w:rPr>
          <w:lang w:eastAsia="de-DE"/>
        </w:rPr>
        <w:t>with a diode array d</w:t>
      </w:r>
      <w:r w:rsidR="001F5D78" w:rsidRPr="001F5D78">
        <w:rPr>
          <w:lang w:eastAsia="de-DE"/>
        </w:rPr>
        <w:t>etector</w:t>
      </w:r>
      <w:r w:rsidR="00D12E73">
        <w:rPr>
          <w:lang w:eastAsia="de-DE"/>
        </w:rPr>
        <w:t xml:space="preserve"> </w:t>
      </w:r>
      <w:r w:rsidR="001F5D78">
        <w:rPr>
          <w:lang w:eastAsia="de-DE"/>
        </w:rPr>
        <w:t>(</w:t>
      </w:r>
      <w:r w:rsidR="00D12E73">
        <w:rPr>
          <w:lang w:eastAsia="de-DE"/>
        </w:rPr>
        <w:t>RT-HPLC-DAD</w:t>
      </w:r>
      <w:r w:rsidR="001F5D78">
        <w:rPr>
          <w:lang w:eastAsia="de-DE"/>
        </w:rPr>
        <w:t>)</w:t>
      </w:r>
      <w:r w:rsidR="009D08B5">
        <w:rPr>
          <w:lang w:eastAsia="de-DE"/>
        </w:rPr>
        <w:t>. The protocol is similar to the one described by</w:t>
      </w:r>
      <w:r w:rsidR="005501D5">
        <w:rPr>
          <w:lang w:eastAsia="de-DE"/>
        </w:rPr>
        <w:t xml:space="preserve"> </w:t>
      </w:r>
      <w:hyperlink w:anchor="_ENREF_14" w:tooltip="Crouvisier Urion, 2022 #8" w:history="1">
        <w:r w:rsidR="00B6593C">
          <w:rPr>
            <w:lang w:eastAsia="de-DE"/>
          </w:rPr>
          <w:fldChar w:fldCharType="begin"/>
        </w:r>
        <w:r w:rsidR="00B6593C">
          <w:rPr>
            <w:lang w:eastAsia="de-DE"/>
          </w:rPr>
          <w:instrText xml:space="preserve"> ADDIN EN.CITE &lt;EndNote&gt;&lt;Cite AuthorYear="1"&gt;&lt;Author&gt;Crouvisier Urion&lt;/Author&gt;&lt;Year&gt;2022&lt;/Year&gt;&lt;RecNum&gt;8&lt;/RecNum&gt;&lt;DisplayText&gt;Crouvisier Urion, Garcia, Boussard, Degrand, and Guiga (2022)&lt;/DisplayText&gt;&lt;record&gt;&lt;rec-number&gt;8&lt;/rec-number&gt;&lt;foreign-keys&gt;&lt;key app="EN" db-id="warsve5adt205qe20x3p0590xraa2es2zee0" timestamp="1655213857"&gt;8&lt;/key&gt;&lt;/foreign-keys&gt;&lt;ref-type name="Journal Article"&gt;17&lt;/ref-type&gt;&lt;contributors&gt;&lt;authors&gt;&lt;author&gt;Crouvisier Urion, K.&lt;/author&gt;&lt;author&gt;Garcia, R.&lt;/author&gt;&lt;author&gt;Boussard, A.&lt;/author&gt;&lt;author&gt;Degrand, L.&lt;/author&gt;&lt;author&gt;Guiga, W.&lt;/author&gt;&lt;/authors&gt;&lt;/contributors&gt;&lt;titles&gt;&lt;title&gt;Optimization of pure linoleic acid 13-HPX production by enzymatic reaction pathway: Unravelling oxygen transfer role&lt;/title&gt;&lt;secondary-title&gt;Chemical Engineering Journal&lt;/secondary-title&gt;&lt;/titles&gt;&lt;periodical&gt;&lt;full-title&gt;Chemical Engineering Journal&lt;/full-title&gt;&lt;/periodical&gt;&lt;pages&gt;132978&lt;/pages&gt;&lt;volume&gt;430&lt;/volume&gt;&lt;keywords&gt;&lt;keyword&gt;Oxygen transfer&lt;/keyword&gt;&lt;keyword&gt;Lipoxygenase&lt;/keyword&gt;&lt;keyword&gt;Linoleic acid&lt;/keyword&gt;&lt;keyword&gt;Oxidation&lt;/keyword&gt;&lt;keyword&gt;13-Hydroperoxide&lt;/keyword&gt;&lt;keyword&gt;Reactor sizing&lt;/keyword&gt;&lt;/keywords&gt;&lt;dates&gt;&lt;year&gt;2022&lt;/year&gt;&lt;pub-dates&gt;&lt;date&gt;2022/02/15/&lt;/date&gt;&lt;/pub-dates&gt;&lt;/dates&gt;&lt;isbn&gt;1385-8947&lt;/isbn&gt;&lt;urls&gt;&lt;related-urls&gt;&lt;url&gt;https://www.sciencedirect.com/science/article/pii/S138589472104554X&lt;/url&gt;&lt;/related-urls&gt;&lt;/urls&gt;&lt;electronic-resource-num&gt;https://doi.org/10.1016/j.cej.2021.132978&lt;/electronic-resource-num&gt;&lt;/record&gt;&lt;/Cite&gt;&lt;/EndNote&gt;</w:instrText>
        </w:r>
        <w:r w:rsidR="00B6593C">
          <w:rPr>
            <w:lang w:eastAsia="de-DE"/>
          </w:rPr>
          <w:fldChar w:fldCharType="separate"/>
        </w:r>
        <w:r w:rsidR="00B6593C">
          <w:rPr>
            <w:noProof/>
            <w:lang w:eastAsia="de-DE"/>
          </w:rPr>
          <w:t>Crouvisier Urion, Garcia, Boussard, Degrand, and Guiga (2022)</w:t>
        </w:r>
        <w:r w:rsidR="00B6593C">
          <w:rPr>
            <w:lang w:eastAsia="de-DE"/>
          </w:rPr>
          <w:fldChar w:fldCharType="end"/>
        </w:r>
      </w:hyperlink>
      <w:r w:rsidR="00185A5C">
        <w:rPr>
          <w:lang w:eastAsia="de-DE"/>
        </w:rPr>
        <w:t xml:space="preserve"> and summarized hereafter</w:t>
      </w:r>
      <w:r w:rsidR="007F4759">
        <w:rPr>
          <w:lang w:eastAsia="de-DE"/>
        </w:rPr>
        <w:t>.</w:t>
      </w:r>
      <w:r w:rsidR="002C3476">
        <w:rPr>
          <w:lang w:eastAsia="de-DE"/>
        </w:rPr>
        <w:t xml:space="preserve"> A</w:t>
      </w:r>
      <w:r w:rsidR="00DE0C85">
        <w:rPr>
          <w:lang w:eastAsia="de-DE"/>
        </w:rPr>
        <w:t xml:space="preserve"> Thermofischer</w:t>
      </w:r>
      <w:r w:rsidR="002C3476">
        <w:rPr>
          <w:lang w:eastAsia="de-DE"/>
        </w:rPr>
        <w:t xml:space="preserve"> C30 Accucore column (2.6 µm, 150 mm </w:t>
      </w:r>
      <w:r w:rsidR="002C3476">
        <w:rPr>
          <w:rFonts w:cs="Times New Roman"/>
          <w:lang w:eastAsia="de-DE"/>
        </w:rPr>
        <w:t>×</w:t>
      </w:r>
      <w:r w:rsidR="002C3476">
        <w:rPr>
          <w:lang w:eastAsia="de-DE"/>
        </w:rPr>
        <w:t xml:space="preserve"> 2.1 mm)</w:t>
      </w:r>
      <w:r w:rsidR="00DE0C85">
        <w:rPr>
          <w:lang w:eastAsia="de-DE"/>
        </w:rPr>
        <w:t xml:space="preserve"> was used with a mobile phase of water (A)-acetonitrile (B), both containing 0.1% formic acid and 5% THF. A gradient elution was adopted </w:t>
      </w:r>
      <w:r w:rsidR="006335FD">
        <w:rPr>
          <w:lang w:eastAsia="de-DE"/>
        </w:rPr>
        <w:t xml:space="preserve">with </w:t>
      </w:r>
      <w:r w:rsidR="00DE0C85">
        <w:rPr>
          <w:lang w:eastAsia="de-DE"/>
        </w:rPr>
        <w:t>the following program: initia</w:t>
      </w:r>
      <w:r w:rsidR="006335FD">
        <w:rPr>
          <w:lang w:eastAsia="de-DE"/>
        </w:rPr>
        <w:t>l</w:t>
      </w:r>
      <w:r w:rsidR="00DE0C85">
        <w:rPr>
          <w:lang w:eastAsia="de-DE"/>
        </w:rPr>
        <w:t>l</w:t>
      </w:r>
      <w:r w:rsidR="006335FD">
        <w:rPr>
          <w:lang w:eastAsia="de-DE"/>
        </w:rPr>
        <w:t>y</w:t>
      </w:r>
      <w:r w:rsidR="00DE0C85">
        <w:rPr>
          <w:lang w:eastAsia="de-DE"/>
        </w:rPr>
        <w:t xml:space="preserve"> 5% B linearly increased to 63% B in 3.0 min, kept at 63% B from 3.0 to 10.0 min, then linearly increased to 85% from 10.0 to 11.0 min and maintained at 85% B from 11.0 to 15.0 min, and returned to 5% in 1.0 min and maintained 5.0 min. The flow rate was 0.25 mL</w:t>
      </w:r>
      <w:r w:rsidR="00393D91">
        <w:rPr>
          <w:rFonts w:ascii="Cambria Math" w:hAnsi="Cambria Math" w:cs="Cambria Math"/>
          <w:lang w:eastAsia="de-DE"/>
        </w:rPr>
        <w:t>⋅</w:t>
      </w:r>
      <w:r w:rsidR="00DE0C85">
        <w:rPr>
          <w:lang w:eastAsia="de-DE"/>
        </w:rPr>
        <w:t>min</w:t>
      </w:r>
      <w:r w:rsidR="00DE0C85" w:rsidRPr="00DE0C85">
        <w:rPr>
          <w:rFonts w:cs="Times New Roman"/>
          <w:vertAlign w:val="superscript"/>
          <w:lang w:eastAsia="de-DE"/>
        </w:rPr>
        <w:t>-1</w:t>
      </w:r>
      <w:r w:rsidR="00DE0C85">
        <w:rPr>
          <w:lang w:eastAsia="de-DE"/>
        </w:rPr>
        <w:t>.</w:t>
      </w:r>
      <w:r w:rsidR="007F4759">
        <w:rPr>
          <w:lang w:eastAsia="de-DE"/>
        </w:rPr>
        <w:t xml:space="preserve"> Methyl </w:t>
      </w:r>
      <w:r>
        <w:rPr>
          <w:lang w:eastAsia="de-DE"/>
        </w:rPr>
        <w:t xml:space="preserve">oleate, </w:t>
      </w:r>
      <w:r w:rsidR="007F4759">
        <w:rPr>
          <w:lang w:eastAsia="de-DE"/>
        </w:rPr>
        <w:t>linoleate</w:t>
      </w:r>
      <w:r w:rsidR="00B8243B">
        <w:rPr>
          <w:lang w:eastAsia="de-DE"/>
        </w:rPr>
        <w:t>,</w:t>
      </w:r>
      <w:r w:rsidR="007F4759">
        <w:rPr>
          <w:lang w:eastAsia="de-DE"/>
        </w:rPr>
        <w:t xml:space="preserve"> and linole</w:t>
      </w:r>
      <w:r w:rsidR="005A4AC5">
        <w:rPr>
          <w:lang w:eastAsia="de-DE"/>
        </w:rPr>
        <w:t xml:space="preserve">ate were detected at 205 nm </w:t>
      </w:r>
      <w:r w:rsidR="00185A5C">
        <w:rPr>
          <w:lang w:eastAsia="de-DE"/>
        </w:rPr>
        <w:t>for</w:t>
      </w:r>
      <w:r w:rsidR="007F4759">
        <w:rPr>
          <w:lang w:eastAsia="de-DE"/>
        </w:rPr>
        <w:t xml:space="preserve"> retention time</w:t>
      </w:r>
      <w:r w:rsidR="008F2CD9">
        <w:rPr>
          <w:lang w:eastAsia="de-DE"/>
        </w:rPr>
        <w:t>s</w:t>
      </w:r>
      <w:r w:rsidR="007F4759">
        <w:rPr>
          <w:lang w:eastAsia="de-DE"/>
        </w:rPr>
        <w:t xml:space="preserve"> </w:t>
      </w:r>
      <w:r w:rsidR="00800B39">
        <w:rPr>
          <w:lang w:eastAsia="de-DE"/>
        </w:rPr>
        <w:t xml:space="preserve">of </w:t>
      </w:r>
      <w:r w:rsidR="00507B7C">
        <w:rPr>
          <w:lang w:eastAsia="de-DE"/>
        </w:rPr>
        <w:t>19.1</w:t>
      </w:r>
      <w:r>
        <w:rPr>
          <w:lang w:eastAsia="de-DE"/>
        </w:rPr>
        <w:t xml:space="preserve"> min,</w:t>
      </w:r>
      <w:r w:rsidR="007F4759">
        <w:rPr>
          <w:lang w:eastAsia="de-DE"/>
        </w:rPr>
        <w:t xml:space="preserve"> 18.2 min</w:t>
      </w:r>
      <w:r w:rsidR="00B8243B">
        <w:rPr>
          <w:lang w:eastAsia="de-DE"/>
        </w:rPr>
        <w:t>,</w:t>
      </w:r>
      <w:r w:rsidR="007F4759">
        <w:rPr>
          <w:lang w:eastAsia="de-DE"/>
        </w:rPr>
        <w:t xml:space="preserve"> and 17.4 min</w:t>
      </w:r>
      <w:r w:rsidR="00B8243B">
        <w:rPr>
          <w:lang w:eastAsia="de-DE"/>
        </w:rPr>
        <w:t>,</w:t>
      </w:r>
      <w:r w:rsidR="007F4759">
        <w:rPr>
          <w:lang w:eastAsia="de-DE"/>
        </w:rPr>
        <w:t xml:space="preserve"> respectively. Methyl linoleate and linolenate hydroperoxides were detected at 234 nm</w:t>
      </w:r>
      <w:r w:rsidR="005A4AC5">
        <w:rPr>
          <w:lang w:eastAsia="de-DE"/>
        </w:rPr>
        <w:t xml:space="preserve"> for a</w:t>
      </w:r>
      <w:r w:rsidR="00800B39">
        <w:rPr>
          <w:lang w:eastAsia="de-DE"/>
        </w:rPr>
        <w:t xml:space="preserve"> retention time</w:t>
      </w:r>
      <w:r w:rsidR="007F4759">
        <w:rPr>
          <w:lang w:eastAsia="de-DE"/>
        </w:rPr>
        <w:t xml:space="preserve"> </w:t>
      </w:r>
      <w:r w:rsidR="00800B39">
        <w:rPr>
          <w:lang w:eastAsia="de-DE"/>
        </w:rPr>
        <w:t>of 15.9 min and 15 min</w:t>
      </w:r>
      <w:r w:rsidR="00B8243B">
        <w:rPr>
          <w:lang w:eastAsia="de-DE"/>
        </w:rPr>
        <w:t>,</w:t>
      </w:r>
      <w:r w:rsidR="00800B39">
        <w:rPr>
          <w:lang w:eastAsia="de-DE"/>
        </w:rPr>
        <w:t xml:space="preserve"> respectively.</w:t>
      </w:r>
      <w:r w:rsidR="00A62799">
        <w:rPr>
          <w:lang w:eastAsia="de-DE"/>
        </w:rPr>
        <w:t xml:space="preserve"> Methyl oleate h</w:t>
      </w:r>
      <w:r w:rsidR="00140812">
        <w:rPr>
          <w:lang w:eastAsia="de-DE"/>
        </w:rPr>
        <w:t>ydroperoxide</w:t>
      </w:r>
      <w:r w:rsidR="00F1681E">
        <w:rPr>
          <w:lang w:eastAsia="de-DE"/>
        </w:rPr>
        <w:t>s</w:t>
      </w:r>
      <w:r w:rsidR="00140812">
        <w:rPr>
          <w:lang w:eastAsia="de-DE"/>
        </w:rPr>
        <w:t xml:space="preserve"> were not identified</w:t>
      </w:r>
      <w:r w:rsidR="00963C1A">
        <w:rPr>
          <w:lang w:eastAsia="de-DE"/>
        </w:rPr>
        <w:t>,</w:t>
      </w:r>
      <w:r w:rsidR="00140812">
        <w:rPr>
          <w:lang w:eastAsia="de-DE"/>
        </w:rPr>
        <w:t xml:space="preserve"> but their concentrations were estimated by </w:t>
      </w:r>
      <w:r w:rsidR="005501D5">
        <w:rPr>
          <w:lang w:eastAsia="de-DE"/>
        </w:rPr>
        <w:t>considering</w:t>
      </w:r>
      <w:r w:rsidR="004B20BA">
        <w:rPr>
          <w:lang w:eastAsia="de-DE"/>
        </w:rPr>
        <w:t xml:space="preserve"> </w:t>
      </w:r>
      <w:r w:rsidR="003C24EB" w:rsidRPr="003C24EB">
        <w:rPr>
          <w:position w:val="-14"/>
        </w:rPr>
        <w:object w:dxaOrig="3140" w:dyaOrig="400" w14:anchorId="06CE2D0C">
          <v:shape id="_x0000_i1117" type="#_x0000_t75" style="width:157.2pt;height:19.95pt" o:ole="">
            <v:imagedata r:id="rId189" o:title=""/>
          </v:shape>
          <o:OLEObject Type="Embed" ProgID="Equation.DSMT4" ShapeID="_x0000_i1117" DrawAspect="Content" ObjectID="_1800970895" r:id="rId190"/>
        </w:object>
      </w:r>
      <w:r w:rsidR="004B20BA">
        <w:rPr>
          <w:lang w:eastAsia="de-DE"/>
        </w:rPr>
        <w:t xml:space="preserve">with </w:t>
      </w:r>
      <w:r w:rsidR="003C24EB" w:rsidRPr="003C24EB">
        <w:rPr>
          <w:position w:val="-6"/>
        </w:rPr>
        <w:object w:dxaOrig="940" w:dyaOrig="279" w14:anchorId="13EEAFD6">
          <v:shape id="_x0000_i1118" type="#_x0000_t75" style="width:47.75pt;height:14.25pt" o:ole="">
            <v:imagedata r:id="rId191" o:title=""/>
          </v:shape>
          <o:OLEObject Type="Embed" ProgID="Equation.DSMT4" ShapeID="_x0000_i1118" DrawAspect="Content" ObjectID="_1800970896" r:id="rId192"/>
        </w:object>
      </w:r>
      <w:r w:rsidR="00F1681E">
        <w:rPr>
          <w:lang w:eastAsia="de-DE"/>
        </w:rPr>
        <w:t xml:space="preserve"> according to the binary mixture studied.</w:t>
      </w:r>
    </w:p>
    <w:p w14:paraId="3585C5AE" w14:textId="22A9AABC" w:rsidR="00393D91" w:rsidRDefault="00CA5B27" w:rsidP="00CA5B27">
      <w:pPr>
        <w:pStyle w:val="Heading2"/>
      </w:pPr>
      <w:r>
        <w:t>Numerical resolution and required software</w:t>
      </w:r>
    </w:p>
    <w:p w14:paraId="6A594E43" w14:textId="35CAEC35" w:rsidR="000F674C" w:rsidRPr="000F674C" w:rsidRDefault="00CA5B27" w:rsidP="000F674C">
      <w:pPr>
        <w:rPr>
          <w:lang w:eastAsia="fr-FR" w:bidi="hi-IN"/>
        </w:rPr>
      </w:pPr>
      <w:r>
        <w:rPr>
          <w:lang w:eastAsia="fr-FR" w:bidi="hi-IN"/>
        </w:rPr>
        <w:t xml:space="preserve">The ordinary differential equation (ODE) system (Eq. </w:t>
      </w:r>
      <w:r>
        <w:rPr>
          <w:lang w:eastAsia="fr-FR" w:bidi="hi-IN"/>
        </w:rPr>
        <w:fldChar w:fldCharType="begin"/>
      </w:r>
      <w:r>
        <w:rPr>
          <w:lang w:eastAsia="fr-FR" w:bidi="hi-IN"/>
        </w:rPr>
        <w:instrText xml:space="preserve"> GOTOBUTTON ZEqnNum326232  \* MERGEFORMAT </w:instrText>
      </w:r>
      <w:r>
        <w:rPr>
          <w:lang w:eastAsia="fr-FR" w:bidi="hi-IN"/>
        </w:rPr>
        <w:fldChar w:fldCharType="begin"/>
      </w:r>
      <w:r>
        <w:rPr>
          <w:lang w:eastAsia="fr-FR" w:bidi="hi-IN"/>
        </w:rPr>
        <w:instrText xml:space="preserve"> REF ZEqnNum326232 \* Charformat \! \* MERGEFORMAT </w:instrText>
      </w:r>
      <w:r>
        <w:rPr>
          <w:lang w:eastAsia="fr-FR" w:bidi="hi-IN"/>
        </w:rPr>
        <w:fldChar w:fldCharType="separate"/>
      </w:r>
      <w:r>
        <w:rPr>
          <w:lang w:eastAsia="fr-FR" w:bidi="hi-IN"/>
        </w:rPr>
        <w:instrText>(5)</w:instrText>
      </w:r>
      <w:r>
        <w:rPr>
          <w:lang w:eastAsia="fr-FR" w:bidi="hi-IN"/>
        </w:rPr>
        <w:fldChar w:fldCharType="end"/>
      </w:r>
      <w:r>
        <w:rPr>
          <w:lang w:eastAsia="fr-FR" w:bidi="hi-IN"/>
        </w:rPr>
        <w:fldChar w:fldCharType="end"/>
      </w:r>
      <w:r>
        <w:rPr>
          <w:lang w:eastAsia="fr-FR" w:bidi="hi-IN"/>
        </w:rPr>
        <w:t xml:space="preserve">) was integrated numerically for proper initial condition and possible variable temperature with </w:t>
      </w:r>
      <w:r w:rsidR="000F674C">
        <w:rPr>
          <w:lang w:eastAsia="fr-FR" w:bidi="hi-IN"/>
        </w:rPr>
        <w:t>Matlab (The Mathworks Inc, Natick, Massachussets, USA).</w:t>
      </w:r>
      <w:r>
        <w:rPr>
          <w:lang w:eastAsia="fr-FR" w:bidi="hi-IN"/>
        </w:rPr>
        <w:t xml:space="preserve"> The capability of standard ODE solvers to solve the two-scale approach was tested on Matlab</w:t>
      </w:r>
      <w:r w:rsidR="000F674C">
        <w:rPr>
          <w:lang w:eastAsia="fr-FR" w:bidi="hi-IN"/>
        </w:rPr>
        <w:t xml:space="preserve"> versions from R2011a to R2022a.</w:t>
      </w:r>
      <w:r>
        <w:rPr>
          <w:lang w:eastAsia="fr-FR" w:bidi="hi-IN"/>
        </w:rPr>
        <w:t xml:space="preserve"> Similar checks were carried out with the last open-source GNU-Octave (LSODE version 7.1) and integrate.ode of the Python library SciPy (version 1.11). Considerations about the stiffness and stability of the numerical scheme to choose are discussed specifically in section 4.4.</w:t>
      </w:r>
    </w:p>
    <w:bookmarkEnd w:id="29"/>
    <w:bookmarkEnd w:id="30"/>
    <w:p w14:paraId="316BBF46" w14:textId="47ECAC51" w:rsidR="00855519" w:rsidRPr="00855519" w:rsidRDefault="00C61DEA" w:rsidP="00E11593">
      <w:pPr>
        <w:pStyle w:val="Heading1"/>
        <w:spacing w:line="480" w:lineRule="auto"/>
      </w:pPr>
      <w:r w:rsidRPr="009F2A15">
        <w:t>Results</w:t>
      </w:r>
      <w:r w:rsidR="00157D34">
        <w:t xml:space="preserve"> and Di</w:t>
      </w:r>
      <w:r w:rsidR="00144A41">
        <w:t>s</w:t>
      </w:r>
      <w:r w:rsidR="00157D34">
        <w:t>cussion</w:t>
      </w:r>
    </w:p>
    <w:p w14:paraId="4F4DAF34" w14:textId="2307A929" w:rsidR="0090728A" w:rsidRDefault="00EE3EE5" w:rsidP="00261309">
      <w:pPr>
        <w:pStyle w:val="Heading2"/>
      </w:pPr>
      <w:r>
        <w:t xml:space="preserve">Oxidation </w:t>
      </w:r>
      <w:r w:rsidR="00DA2CB9">
        <w:t xml:space="preserve">kinetics </w:t>
      </w:r>
      <w:r>
        <w:t>of pure FAME</w:t>
      </w:r>
      <w:r w:rsidR="00DA2CB9">
        <w:t>:</w:t>
      </w:r>
      <w:r w:rsidR="006E0483">
        <w:t xml:space="preserve"> </w:t>
      </w:r>
      <w:r w:rsidR="00BF5C81">
        <w:t>consistency</w:t>
      </w:r>
      <w:r w:rsidR="006E0483">
        <w:t xml:space="preserve"> of self-</w:t>
      </w:r>
      <w:r w:rsidR="00BD0565">
        <w:t>pro</w:t>
      </w:r>
      <w:r w:rsidR="007C66C7">
        <w:t>pagation</w:t>
      </w:r>
      <w:r w:rsidR="006E0483">
        <w:t xml:space="preserve"> </w:t>
      </w:r>
      <w:r w:rsidR="00BF5C81">
        <w:t>and radical cross-</w:t>
      </w:r>
      <w:r w:rsidR="00BD0565">
        <w:t>termination</w:t>
      </w:r>
      <w:r w:rsidR="00BF5C81">
        <w:t xml:space="preserve"> </w:t>
      </w:r>
      <w:r w:rsidR="007C66C7">
        <w:t>reactions</w:t>
      </w:r>
    </w:p>
    <w:p w14:paraId="4C7AAD1A" w14:textId="7BB960B4" w:rsidR="006E0483" w:rsidRPr="002B44EF" w:rsidRDefault="00DB535B" w:rsidP="001001A7">
      <w:r>
        <w:rPr>
          <w:lang w:eastAsia="de-DE"/>
        </w:rPr>
        <w:t>The kinetics of FAME consumption and hydroperoxide accumulation at various temperature</w:t>
      </w:r>
      <w:r w:rsidR="00CC276A">
        <w:rPr>
          <w:lang w:eastAsia="de-DE"/>
        </w:rPr>
        <w:t>s</w:t>
      </w:r>
      <w:r>
        <w:rPr>
          <w:lang w:eastAsia="de-DE"/>
        </w:rPr>
        <w:t xml:space="preserve"> are presented in </w:t>
      </w:r>
      <w:r w:rsidR="000D6C91">
        <w:rPr>
          <w:lang w:eastAsia="de-DE"/>
        </w:rPr>
        <w:t xml:space="preserve">Figure 1 </w:t>
      </w:r>
      <w:r w:rsidR="00AC5AD5">
        <w:rPr>
          <w:lang w:eastAsia="de-DE"/>
        </w:rPr>
        <w:t>under</w:t>
      </w:r>
      <w:r w:rsidR="008A7D38">
        <w:rPr>
          <w:lang w:eastAsia="de-DE"/>
        </w:rPr>
        <w:t xml:space="preserve"> non-limiting oxygen </w:t>
      </w:r>
      <w:r w:rsidR="00C544CA">
        <w:rPr>
          <w:lang w:eastAsia="de-DE"/>
        </w:rPr>
        <w:t xml:space="preserve">dissolution </w:t>
      </w:r>
      <w:r w:rsidR="008A7D38">
        <w:rPr>
          <w:lang w:eastAsia="de-DE"/>
        </w:rPr>
        <w:t>condition</w:t>
      </w:r>
      <w:r w:rsidR="00C544CA">
        <w:rPr>
          <w:lang w:eastAsia="de-DE"/>
        </w:rPr>
        <w:t>s</w:t>
      </w:r>
      <w:r w:rsidR="00BC078D">
        <w:rPr>
          <w:lang w:eastAsia="de-DE"/>
        </w:rPr>
        <w:t xml:space="preserve"> at atmospheric pressure</w:t>
      </w:r>
      <w:r>
        <w:rPr>
          <w:lang w:eastAsia="de-DE"/>
        </w:rPr>
        <w:t>.</w:t>
      </w:r>
      <w:r w:rsidR="008A7D38">
        <w:rPr>
          <w:lang w:eastAsia="de-DE"/>
        </w:rPr>
        <w:t xml:space="preserve"> This condition </w:t>
      </w:r>
      <w:r w:rsidR="000B5A4E">
        <w:rPr>
          <w:lang w:eastAsia="de-DE"/>
        </w:rPr>
        <w:t xml:space="preserve">corresponded to </w:t>
      </w:r>
      <w:r w:rsidR="006A367F">
        <w:rPr>
          <w:lang w:eastAsia="de-DE"/>
        </w:rPr>
        <w:t>a volumetric mass transfer coefficient</w:t>
      </w:r>
      <w:r w:rsidR="008A7D38">
        <w:rPr>
          <w:lang w:eastAsia="de-DE"/>
        </w:rPr>
        <w:t xml:space="preserve"> </w:t>
      </w:r>
      <w:r>
        <w:rPr>
          <w:lang w:eastAsia="de-DE"/>
        </w:rPr>
        <w:t xml:space="preserve"> </w:t>
      </w:r>
      <w:r w:rsidR="003C24EB" w:rsidRPr="003C24EB">
        <w:rPr>
          <w:position w:val="-24"/>
        </w:rPr>
        <w:object w:dxaOrig="2079" w:dyaOrig="620" w14:anchorId="3CC3FB8E">
          <v:shape id="_x0000_i1119" type="#_x0000_t75" style="width:105.15pt;height:29.95pt" o:ole="">
            <v:imagedata r:id="rId193" o:title=""/>
          </v:shape>
          <o:OLEObject Type="Embed" ProgID="Equation.DSMT4" ShapeID="_x0000_i1119" DrawAspect="Content" ObjectID="_1800970897" r:id="rId194"/>
        </w:object>
      </w:r>
      <w:r w:rsidR="000B5A4E">
        <w:t xml:space="preserve">or </w:t>
      </w:r>
      <w:r w:rsidR="0060506A">
        <w:t>higher</w:t>
      </w:r>
      <w:r w:rsidR="00C10CC9">
        <w:t xml:space="preserve">, </w:t>
      </w:r>
      <w:r w:rsidR="00880436">
        <w:t xml:space="preserve">with the minimum </w:t>
      </w:r>
      <w:r w:rsidR="008A7D38">
        <w:t xml:space="preserve">value </w:t>
      </w:r>
      <w:r w:rsidR="008E1A0F">
        <w:t>determined</w:t>
      </w:r>
      <w:r w:rsidR="008A7D38">
        <w:t xml:space="preserve"> </w:t>
      </w:r>
      <w:r w:rsidR="008E1A0F">
        <w:t>for methyl linolenate (</w:t>
      </w:r>
      <w:r w:rsidR="00963C1A">
        <w:t xml:space="preserve">the </w:t>
      </w:r>
      <w:r w:rsidR="008E1A0F">
        <w:t>most reactive FAME in this study)</w:t>
      </w:r>
      <w:r w:rsidR="008A7D38">
        <w:t>.</w:t>
      </w:r>
      <w:r w:rsidR="006E0483">
        <w:t xml:space="preserve"> </w:t>
      </w:r>
      <w:r w:rsidR="00F9769D">
        <w:t xml:space="preserve">The experimental curves for </w:t>
      </w:r>
      <w:r w:rsidR="003C24EB" w:rsidRPr="003C24EB">
        <w:rPr>
          <w:position w:val="-6"/>
        </w:rPr>
        <w:object w:dxaOrig="460" w:dyaOrig="279" w14:anchorId="00271D33">
          <v:shape id="_x0000_i1120" type="#_x0000_t75" style="width:23.15pt;height:14.25pt" o:ole="">
            <v:imagedata r:id="rId195" o:title=""/>
          </v:shape>
          <o:OLEObject Type="Embed" ProgID="Equation.DSMT4" ShapeID="_x0000_i1120" DrawAspect="Content" ObjectID="_1800970898" r:id="rId196"/>
        </w:object>
      </w:r>
      <w:r w:rsidR="00B87BB7">
        <w:t xml:space="preserve"> (methyl oleate), </w:t>
      </w:r>
      <w:r w:rsidR="003C24EB" w:rsidRPr="003C24EB">
        <w:rPr>
          <w:position w:val="-6"/>
        </w:rPr>
        <w:object w:dxaOrig="499" w:dyaOrig="279" w14:anchorId="1AD33947">
          <v:shape id="_x0000_i1121" type="#_x0000_t75" style="width:24.95pt;height:14.25pt" o:ole="">
            <v:imagedata r:id="rId197" o:title=""/>
          </v:shape>
          <o:OLEObject Type="Embed" ProgID="Equation.DSMT4" ShapeID="_x0000_i1121" DrawAspect="Content" ObjectID="_1800970899" r:id="rId198"/>
        </w:object>
      </w:r>
      <w:r w:rsidR="00B87BB7">
        <w:t xml:space="preserve"> (methyl </w:t>
      </w:r>
      <w:r w:rsidR="004777E6">
        <w:t>linoleate</w:t>
      </w:r>
      <w:r w:rsidR="00B87BB7">
        <w:t>),</w:t>
      </w:r>
      <w:r w:rsidR="004777E6">
        <w:t xml:space="preserve"> </w:t>
      </w:r>
      <w:r w:rsidR="003C24EB" w:rsidRPr="003C24EB">
        <w:rPr>
          <w:position w:val="-6"/>
        </w:rPr>
        <w:object w:dxaOrig="480" w:dyaOrig="279" w14:anchorId="455661CC">
          <v:shape id="_x0000_i1122" type="#_x0000_t75" style="width:23.15pt;height:14.25pt" o:ole="">
            <v:imagedata r:id="rId199" o:title=""/>
          </v:shape>
          <o:OLEObject Type="Embed" ProgID="Equation.DSMT4" ShapeID="_x0000_i1122" DrawAspect="Content" ObjectID="_1800970900" r:id="rId200"/>
        </w:object>
      </w:r>
      <w:r w:rsidR="004777E6">
        <w:t xml:space="preserve"> (methyl </w:t>
      </w:r>
      <w:r w:rsidR="00682E9A">
        <w:t>lin</w:t>
      </w:r>
      <w:r w:rsidR="004777E6">
        <w:t>ole</w:t>
      </w:r>
      <w:r w:rsidR="00682E9A">
        <w:t>n</w:t>
      </w:r>
      <w:r w:rsidR="004777E6">
        <w:t>ate)</w:t>
      </w:r>
      <w:r w:rsidR="00963C1A">
        <w:t>,</w:t>
      </w:r>
      <w:r w:rsidR="004777E6">
        <w:t xml:space="preserve"> </w:t>
      </w:r>
      <w:r w:rsidR="00682E9A">
        <w:t xml:space="preserve">and their hydroperoxides are </w:t>
      </w:r>
      <w:r w:rsidR="00D01740">
        <w:t xml:space="preserve">presented </w:t>
      </w:r>
      <w:r w:rsidR="00682E9A">
        <w:t xml:space="preserve">in </w:t>
      </w:r>
      <w:r w:rsidR="003A0DF6">
        <w:t xml:space="preserve">Figure 1 </w:t>
      </w:r>
      <w:r w:rsidR="00CD46C3">
        <w:t>for temperatures ranging from 80°</w:t>
      </w:r>
      <w:r w:rsidR="007C35E2">
        <w:t>C and 20</w:t>
      </w:r>
      <w:r w:rsidR="00CD46C3">
        <w:t>0°C</w:t>
      </w:r>
      <w:r w:rsidR="00EB7C44">
        <w:t xml:space="preserve">. </w:t>
      </w:r>
      <w:r w:rsidR="00DF2B70">
        <w:t xml:space="preserve">Oxidation kinetics </w:t>
      </w:r>
      <w:r w:rsidR="00D01740">
        <w:t>obtained</w:t>
      </w:r>
      <w:r w:rsidR="00271678">
        <w:t xml:space="preserve"> in </w:t>
      </w:r>
      <w:r w:rsidR="00637110">
        <w:t>this work</w:t>
      </w:r>
      <w:r w:rsidR="00CD46C3">
        <w:t xml:space="preserve"> are </w:t>
      </w:r>
      <w:r w:rsidR="001B148F">
        <w:t>compa</w:t>
      </w:r>
      <w:r w:rsidR="004D1CDC">
        <w:t xml:space="preserve">red </w:t>
      </w:r>
      <w:r w:rsidR="00271678">
        <w:t xml:space="preserve">with </w:t>
      </w:r>
      <w:r w:rsidR="004D1CDC">
        <w:t>similar kinetics from</w:t>
      </w:r>
      <w:r w:rsidR="00D01740">
        <w:t xml:space="preserve"> the</w:t>
      </w:r>
      <w:r w:rsidR="004D1CDC">
        <w:t xml:space="preserve"> </w:t>
      </w:r>
      <w:r w:rsidR="001001A7">
        <w:t>literature</w:t>
      </w:r>
      <w:r w:rsidR="004D1CDC">
        <w:t xml:space="preserve"> at lower temperature</w:t>
      </w:r>
      <w:r w:rsidR="00D01740">
        <w:t>s</w:t>
      </w:r>
      <w:r w:rsidR="00F074C9">
        <w:t xml:space="preserve">. The </w:t>
      </w:r>
      <w:r w:rsidR="00811E25">
        <w:t xml:space="preserve">same </w:t>
      </w:r>
      <w:r w:rsidR="00735EB2">
        <w:t xml:space="preserve">continuous </w:t>
      </w:r>
      <w:r w:rsidR="00F074C9">
        <w:t>evolution</w:t>
      </w:r>
      <w:r w:rsidR="006E303D">
        <w:t>s</w:t>
      </w:r>
      <w:r w:rsidR="00F074C9">
        <w:t xml:space="preserve"> </w:t>
      </w:r>
      <w:r w:rsidR="006E303D">
        <w:t xml:space="preserve">were </w:t>
      </w:r>
      <w:r w:rsidR="00811E25">
        <w:t xml:space="preserve">predicted from first principles </w:t>
      </w:r>
      <w:r w:rsidR="00735EB2">
        <w:t xml:space="preserve">by solving </w:t>
      </w:r>
      <w:r w:rsidR="00AE63F5">
        <w:rPr>
          <w:iCs/>
        </w:rPr>
        <w:t>Eq</w:t>
      </w:r>
      <w:r w:rsidR="007647E7">
        <w:rPr>
          <w:iCs/>
        </w:rPr>
        <w:t>s</w:t>
      </w:r>
      <w:r w:rsidR="00AE63F5">
        <w:rPr>
          <w:iCs/>
        </w:rPr>
        <w:t xml:space="preserve">. </w:t>
      </w:r>
      <w:r w:rsidR="00AE63F5">
        <w:rPr>
          <w:iCs/>
        </w:rPr>
        <w:fldChar w:fldCharType="begin"/>
      </w:r>
      <w:r w:rsidR="00AE63F5">
        <w:rPr>
          <w:iCs/>
        </w:rPr>
        <w:instrText xml:space="preserve"> GOTOBUTTON ZEqnNum326232  \* MERGEFORMAT </w:instrText>
      </w:r>
      <w:r w:rsidR="00AE63F5">
        <w:rPr>
          <w:iCs/>
        </w:rPr>
        <w:fldChar w:fldCharType="begin"/>
      </w:r>
      <w:r w:rsidR="00AE63F5">
        <w:rPr>
          <w:iCs/>
        </w:rPr>
        <w:instrText xml:space="preserve"> REF ZEqnNum326232 \* Charformat \! \* MERGEFORMAT </w:instrText>
      </w:r>
      <w:r w:rsidR="00AE63F5">
        <w:rPr>
          <w:iCs/>
        </w:rPr>
        <w:fldChar w:fldCharType="separate"/>
      </w:r>
      <w:r w:rsidR="00CA5B27" w:rsidRPr="00CA5B27">
        <w:rPr>
          <w:iCs/>
        </w:rPr>
        <w:instrText>(5)</w:instrText>
      </w:r>
      <w:r w:rsidR="00AE63F5">
        <w:rPr>
          <w:iCs/>
        </w:rPr>
        <w:fldChar w:fldCharType="end"/>
      </w:r>
      <w:r w:rsidR="00AE63F5">
        <w:rPr>
          <w:iCs/>
        </w:rPr>
        <w:fldChar w:fldCharType="end"/>
      </w:r>
      <w:r w:rsidR="001C4FFE">
        <w:rPr>
          <w:iCs/>
        </w:rPr>
        <w:t>-</w:t>
      </w:r>
      <w:r w:rsidR="001C4FFE">
        <w:fldChar w:fldCharType="begin"/>
      </w:r>
      <w:r w:rsidR="001C4FFE">
        <w:instrText xml:space="preserve"> GOTOBUTTON ZEqnNum832317  \* MERGEFORMAT </w:instrText>
      </w:r>
      <w:r w:rsidR="001C4FFE">
        <w:fldChar w:fldCharType="begin"/>
      </w:r>
      <w:r w:rsidR="001C4FFE">
        <w:instrText xml:space="preserve"> REF ZEqnNum832317 \* Charformat \! \* MERGEFORMAT </w:instrText>
      </w:r>
      <w:r w:rsidR="001C4FFE">
        <w:fldChar w:fldCharType="separate"/>
      </w:r>
      <w:r w:rsidR="00CA5B27">
        <w:instrText>(11)</w:instrText>
      </w:r>
      <w:r w:rsidR="001C4FFE">
        <w:fldChar w:fldCharType="end"/>
      </w:r>
      <w:r w:rsidR="001C4FFE">
        <w:fldChar w:fldCharType="end"/>
      </w:r>
      <w:r w:rsidR="00FB375D">
        <w:rPr>
          <w:iCs/>
        </w:rPr>
        <w:t xml:space="preserve"> </w:t>
      </w:r>
      <w:r w:rsidR="00620DA9">
        <w:rPr>
          <w:iCs/>
        </w:rPr>
        <w:t xml:space="preserve">for </w:t>
      </w:r>
      <w:r w:rsidR="00735EB2">
        <w:t xml:space="preserve">the reaction scheme </w:t>
      </w:r>
      <w:r w:rsidR="00F64ED0">
        <w:rPr>
          <w:iCs/>
        </w:rPr>
        <w:fldChar w:fldCharType="begin"/>
      </w:r>
      <w:r w:rsidR="00F64ED0">
        <w:rPr>
          <w:iCs/>
        </w:rPr>
        <w:instrText xml:space="preserve"> GOTOBUTTON ZEqnNum348411  \* MERGEFORMAT </w:instrText>
      </w:r>
      <w:r w:rsidR="00F64ED0">
        <w:rPr>
          <w:iCs/>
        </w:rPr>
        <w:fldChar w:fldCharType="begin"/>
      </w:r>
      <w:r w:rsidR="00F64ED0">
        <w:rPr>
          <w:iCs/>
        </w:rPr>
        <w:instrText xml:space="preserve"> REF ZEqnNum348411 \* Charformat \! \* MERGEFORMAT </w:instrText>
      </w:r>
      <w:r w:rsidR="00F64ED0">
        <w:rPr>
          <w:iCs/>
        </w:rPr>
        <w:fldChar w:fldCharType="separate"/>
      </w:r>
      <w:r w:rsidR="00CA5B27" w:rsidRPr="00CA5B27">
        <w:rPr>
          <w:iCs/>
        </w:rPr>
        <w:instrText>(1)</w:instrText>
      </w:r>
      <w:r w:rsidR="00F64ED0">
        <w:rPr>
          <w:iCs/>
        </w:rPr>
        <w:fldChar w:fldCharType="end"/>
      </w:r>
      <w:r w:rsidR="00F64ED0">
        <w:rPr>
          <w:iCs/>
        </w:rPr>
        <w:fldChar w:fldCharType="end"/>
      </w:r>
      <w:r w:rsidR="00F64ED0">
        <w:rPr>
          <w:iCs/>
        </w:rPr>
        <w:t xml:space="preserve"> </w:t>
      </w:r>
      <w:r w:rsidR="00FB375D">
        <w:rPr>
          <w:iCs/>
        </w:rPr>
        <w:t xml:space="preserve">adapted to </w:t>
      </w:r>
      <w:r w:rsidR="00F64ED0">
        <w:rPr>
          <w:iCs/>
        </w:rPr>
        <w:t>pure FAME</w:t>
      </w:r>
      <w:r w:rsidR="00620DA9">
        <w:rPr>
          <w:iCs/>
        </w:rPr>
        <w:t>s</w:t>
      </w:r>
      <w:r w:rsidR="00F64ED0">
        <w:rPr>
          <w:iCs/>
        </w:rPr>
        <w:t xml:space="preserve"> (</w:t>
      </w:r>
      <w:r w:rsidR="00B24021">
        <w:rPr>
          <w:iCs/>
        </w:rPr>
        <w:t>nine</w:t>
      </w:r>
      <w:r w:rsidR="00F64ED0">
        <w:rPr>
          <w:iCs/>
        </w:rPr>
        <w:t xml:space="preserve"> reactions instead of </w:t>
      </w:r>
      <w:r w:rsidR="00B24021">
        <w:rPr>
          <w:iCs/>
        </w:rPr>
        <w:t>fifty-one</w:t>
      </w:r>
      <w:r w:rsidR="00F64ED0">
        <w:rPr>
          <w:iCs/>
        </w:rPr>
        <w:t>)</w:t>
      </w:r>
      <w:r w:rsidR="001001A7">
        <w:t>.</w:t>
      </w:r>
      <w:r w:rsidR="006E0483">
        <w:t xml:space="preserve"> </w:t>
      </w:r>
      <w:r w:rsidR="001001A7">
        <w:t xml:space="preserve">Corresponding </w:t>
      </w:r>
      <w:r w:rsidR="006E0483">
        <w:t>pre-exponential factors and activation energies are summarized in</w:t>
      </w:r>
      <w:r w:rsidR="003A0DF6">
        <w:t xml:space="preserve"> Table 4</w:t>
      </w:r>
      <w:r w:rsidR="006E0483">
        <w:t>.</w:t>
      </w:r>
      <w:r w:rsidR="001D387B">
        <w:t xml:space="preserve"> </w:t>
      </w:r>
      <w:r w:rsidR="001D387B">
        <w:rPr>
          <w:lang w:eastAsia="de-DE"/>
        </w:rPr>
        <w:t xml:space="preserve"> It </w:t>
      </w:r>
      <w:r w:rsidR="00DF3DA1">
        <w:rPr>
          <w:lang w:eastAsia="de-DE"/>
        </w:rPr>
        <w:t>is worth noting</w:t>
      </w:r>
      <w:r w:rsidR="001D387B">
        <w:rPr>
          <w:lang w:eastAsia="de-DE"/>
        </w:rPr>
        <w:t xml:space="preserve"> that the model </w:t>
      </w:r>
      <w:r w:rsidR="00D45DFB">
        <w:rPr>
          <w:lang w:eastAsia="de-DE"/>
        </w:rPr>
        <w:t xml:space="preserve">described </w:t>
      </w:r>
      <w:r w:rsidR="00CE5288">
        <w:rPr>
          <w:lang w:eastAsia="de-DE"/>
        </w:rPr>
        <w:t>all data well</w:t>
      </w:r>
      <w:r w:rsidR="00086126">
        <w:rPr>
          <w:lang w:eastAsia="de-DE"/>
        </w:rPr>
        <w:t xml:space="preserve"> </w:t>
      </w:r>
      <w:r w:rsidR="00FD3249">
        <w:rPr>
          <w:lang w:eastAsia="de-DE"/>
        </w:rPr>
        <w:t xml:space="preserve">without any fitting </w:t>
      </w:r>
      <w:r w:rsidR="00086126">
        <w:rPr>
          <w:lang w:eastAsia="de-DE"/>
        </w:rPr>
        <w:t xml:space="preserve">and </w:t>
      </w:r>
      <w:r w:rsidR="007E759C">
        <w:rPr>
          <w:lang w:eastAsia="de-DE"/>
        </w:rPr>
        <w:t xml:space="preserve">could reconstruct </w:t>
      </w:r>
      <w:r w:rsidR="00811E25">
        <w:rPr>
          <w:lang w:eastAsia="de-DE"/>
        </w:rPr>
        <w:t xml:space="preserve">the </w:t>
      </w:r>
      <w:r w:rsidR="007E759C">
        <w:rPr>
          <w:lang w:eastAsia="de-DE"/>
        </w:rPr>
        <w:t xml:space="preserve">missing parts of </w:t>
      </w:r>
      <w:r w:rsidR="00964176">
        <w:rPr>
          <w:lang w:eastAsia="de-DE"/>
        </w:rPr>
        <w:t xml:space="preserve">the </w:t>
      </w:r>
      <w:r w:rsidR="007E759C">
        <w:rPr>
          <w:lang w:eastAsia="de-DE"/>
        </w:rPr>
        <w:t>kinetics or extend</w:t>
      </w:r>
      <w:r w:rsidR="001D387B">
        <w:rPr>
          <w:lang w:eastAsia="de-DE"/>
        </w:rPr>
        <w:t xml:space="preserve"> the oxidation kinetics beyond the observed duration</w:t>
      </w:r>
      <w:r w:rsidR="00FD3249">
        <w:rPr>
          <w:lang w:eastAsia="de-DE"/>
        </w:rPr>
        <w:t xml:space="preserve"> period</w:t>
      </w:r>
      <w:r w:rsidR="001D387B">
        <w:rPr>
          <w:lang w:eastAsia="de-DE"/>
        </w:rPr>
        <w:t>.</w:t>
      </w:r>
    </w:p>
    <w:p w14:paraId="5911D032" w14:textId="46D422BF" w:rsidR="007045AC" w:rsidRDefault="002E7E73" w:rsidP="00261309">
      <w:pPr>
        <w:rPr>
          <w:lang w:eastAsia="de-DE"/>
        </w:rPr>
      </w:pPr>
      <w:r>
        <w:t xml:space="preserve"> </w:t>
      </w:r>
      <w:r w:rsidR="001D387B">
        <w:rPr>
          <w:lang w:eastAsia="de-DE"/>
        </w:rPr>
        <w:t xml:space="preserve">For </w:t>
      </w:r>
      <w:r w:rsidR="00DB535B">
        <w:rPr>
          <w:lang w:eastAsia="de-DE"/>
        </w:rPr>
        <w:t xml:space="preserve">all </w:t>
      </w:r>
      <w:r w:rsidR="000D7B8F">
        <w:rPr>
          <w:lang w:eastAsia="de-DE"/>
        </w:rPr>
        <w:t xml:space="preserve">tested </w:t>
      </w:r>
      <w:r w:rsidR="00157E79">
        <w:rPr>
          <w:lang w:eastAsia="de-DE"/>
        </w:rPr>
        <w:t>temperatures</w:t>
      </w:r>
      <w:r w:rsidR="00DB535B">
        <w:rPr>
          <w:lang w:eastAsia="de-DE"/>
        </w:rPr>
        <w:t>,</w:t>
      </w:r>
      <w:r w:rsidR="00672470">
        <w:rPr>
          <w:lang w:eastAsia="de-DE"/>
        </w:rPr>
        <w:t xml:space="preserve"> hydroperoxides accumulate</w:t>
      </w:r>
      <w:r w:rsidR="00433434">
        <w:rPr>
          <w:lang w:eastAsia="de-DE"/>
        </w:rPr>
        <w:t>d</w:t>
      </w:r>
      <w:r w:rsidR="00672470">
        <w:rPr>
          <w:lang w:eastAsia="de-DE"/>
        </w:rPr>
        <w:t xml:space="preserve"> until a maximum value</w:t>
      </w:r>
      <w:r w:rsidR="00BB1F93">
        <w:rPr>
          <w:lang w:eastAsia="de-DE"/>
        </w:rPr>
        <w:t xml:space="preserve"> (</w:t>
      </w:r>
      <w:r w:rsidR="0084423E">
        <w:rPr>
          <w:lang w:eastAsia="de-DE"/>
        </w:rPr>
        <w:t>chain reaction length decreased down to unity</w:t>
      </w:r>
      <w:r w:rsidR="00BB1F93">
        <w:rPr>
          <w:lang w:eastAsia="de-DE"/>
        </w:rPr>
        <w:t>)</w:t>
      </w:r>
      <w:r w:rsidR="00D6755A">
        <w:rPr>
          <w:lang w:eastAsia="de-DE"/>
        </w:rPr>
        <w:t xml:space="preserve"> </w:t>
      </w:r>
      <w:r w:rsidR="00672470">
        <w:rPr>
          <w:lang w:eastAsia="de-DE"/>
        </w:rPr>
        <w:t>and then decrease</w:t>
      </w:r>
      <w:r w:rsidR="00EF445E">
        <w:rPr>
          <w:lang w:eastAsia="de-DE"/>
        </w:rPr>
        <w:t>d</w:t>
      </w:r>
      <w:r w:rsidR="0084423E">
        <w:rPr>
          <w:lang w:eastAsia="de-DE"/>
        </w:rPr>
        <w:t xml:space="preserve"> (chain reaction length increased)</w:t>
      </w:r>
      <w:r w:rsidR="00672470">
        <w:rPr>
          <w:lang w:eastAsia="de-DE"/>
        </w:rPr>
        <w:t>.</w:t>
      </w:r>
      <w:r w:rsidR="00D6755A">
        <w:rPr>
          <w:lang w:eastAsia="de-DE"/>
        </w:rPr>
        <w:t xml:space="preserve"> The maximum concentration </w:t>
      </w:r>
      <w:r w:rsidR="00C538BE">
        <w:rPr>
          <w:lang w:eastAsia="de-DE"/>
        </w:rPr>
        <w:t xml:space="preserve">in hydroperoxides </w:t>
      </w:r>
      <w:r w:rsidR="00D6755A">
        <w:rPr>
          <w:lang w:eastAsia="de-DE"/>
        </w:rPr>
        <w:t>indicate</w:t>
      </w:r>
      <w:r w:rsidR="001C3C75">
        <w:rPr>
          <w:lang w:eastAsia="de-DE"/>
        </w:rPr>
        <w:t>d</w:t>
      </w:r>
      <w:r w:rsidR="00D6755A">
        <w:rPr>
          <w:lang w:eastAsia="de-DE"/>
        </w:rPr>
        <w:t xml:space="preserve"> </w:t>
      </w:r>
      <w:r w:rsidR="00AB6CA4">
        <w:rPr>
          <w:lang w:eastAsia="de-DE"/>
        </w:rPr>
        <w:t>when</w:t>
      </w:r>
      <w:r w:rsidR="001C3C75">
        <w:rPr>
          <w:lang w:eastAsia="de-DE"/>
        </w:rPr>
        <w:t xml:space="preserve"> </w:t>
      </w:r>
      <w:r w:rsidR="0025067B">
        <w:rPr>
          <w:lang w:eastAsia="de-DE"/>
        </w:rPr>
        <w:t xml:space="preserve">the condition of steady state </w:t>
      </w:r>
      <w:r w:rsidR="00EF445E">
        <w:rPr>
          <w:lang w:eastAsia="de-DE"/>
        </w:rPr>
        <w:t>wa</w:t>
      </w:r>
      <w:r w:rsidR="0025067B">
        <w:rPr>
          <w:lang w:eastAsia="de-DE"/>
        </w:rPr>
        <w:t>s reached</w:t>
      </w:r>
      <w:r w:rsidR="0095550D">
        <w:rPr>
          <w:lang w:eastAsia="de-DE"/>
        </w:rPr>
        <w:t xml:space="preserve">, meaning </w:t>
      </w:r>
      <w:r w:rsidR="006463CA">
        <w:rPr>
          <w:lang w:eastAsia="de-DE"/>
        </w:rPr>
        <w:t xml:space="preserve">the </w:t>
      </w:r>
      <w:r w:rsidR="00F44B6A">
        <w:rPr>
          <w:lang w:eastAsia="de-DE"/>
        </w:rPr>
        <w:t xml:space="preserve">addition of oxygen </w:t>
      </w:r>
      <w:r w:rsidR="00AA3B79">
        <w:rPr>
          <w:lang w:eastAsia="de-DE"/>
        </w:rPr>
        <w:t>wa</w:t>
      </w:r>
      <w:r w:rsidR="006463CA">
        <w:rPr>
          <w:lang w:eastAsia="de-DE"/>
        </w:rPr>
        <w:t>s</w:t>
      </w:r>
      <w:r w:rsidR="003F1D0E">
        <w:rPr>
          <w:lang w:eastAsia="de-DE"/>
        </w:rPr>
        <w:t xml:space="preserve"> </w:t>
      </w:r>
      <w:r w:rsidR="00F44B6A">
        <w:rPr>
          <w:lang w:eastAsia="de-DE"/>
        </w:rPr>
        <w:t xml:space="preserve">as fast as </w:t>
      </w:r>
      <w:r w:rsidR="00AA3B79">
        <w:rPr>
          <w:lang w:eastAsia="de-DE"/>
        </w:rPr>
        <w:t>the</w:t>
      </w:r>
      <w:r w:rsidR="0095550D">
        <w:rPr>
          <w:lang w:eastAsia="de-DE"/>
        </w:rPr>
        <w:t xml:space="preserve"> </w:t>
      </w:r>
      <w:r w:rsidR="0017243C">
        <w:rPr>
          <w:lang w:eastAsia="de-DE"/>
        </w:rPr>
        <w:t xml:space="preserve">bulk </w:t>
      </w:r>
      <w:r w:rsidR="00F44B6A">
        <w:rPr>
          <w:lang w:eastAsia="de-DE"/>
        </w:rPr>
        <w:t xml:space="preserve">thermal decomposition </w:t>
      </w:r>
      <w:r w:rsidR="00CB66AD">
        <w:rPr>
          <w:lang w:eastAsia="de-DE"/>
        </w:rPr>
        <w:t xml:space="preserve">of </w:t>
      </w:r>
      <w:r w:rsidR="00F44B6A">
        <w:rPr>
          <w:lang w:eastAsia="de-DE"/>
        </w:rPr>
        <w:t xml:space="preserve">oil </w:t>
      </w:r>
      <w:r w:rsidR="00917A19">
        <w:rPr>
          <w:lang w:eastAsia="de-DE"/>
        </w:rPr>
        <w:fldChar w:fldCharType="begin"/>
      </w:r>
      <w:r w:rsidR="00917A19">
        <w:rPr>
          <w:lang w:eastAsia="de-DE"/>
        </w:rPr>
        <w:instrText xml:space="preserve"> ADDIN EN.CITE &lt;EndNote&gt;&lt;Cite&gt;&lt;Author&gt;Patsioura&lt;/Author&gt;&lt;Year&gt;2017&lt;/Year&gt;&lt;RecNum&gt;38&lt;/RecNum&gt;&lt;DisplayText&gt;(Patsioura et al., 2017)&lt;/DisplayText&gt;&lt;record&gt;&lt;rec-number&gt;38&lt;/rec-number&gt;&lt;foreign-keys&gt;&lt;key app="EN" db-id="warsve5adt205qe20x3p0590xraa2es2zee0" timestamp="1656400337"&gt;38&lt;/key&gt;&lt;/foreign-keys&gt;&lt;ref-type name="Journal Article"&gt;17&lt;/ref-type&gt;&lt;contributors&gt;&lt;authors&gt;&lt;author&gt;Patsioura, A.&lt;/author&gt;&lt;author&gt;Ziaiifar, A.M.&lt;/author&gt;&lt;author&gt;Smith, P.&lt;/author&gt;&lt;author&gt;Menzel, A.&lt;/author&gt;&lt;author&gt;Vitrac, O.&lt;/author&gt;&lt;/authors&gt;&lt;/contributors&gt;&lt;titles&gt;&lt;title&gt;Effects of oxygenation and process conditions on thermo-oxidation of oil during deep-frying&lt;/title&gt;&lt;secondary-title&gt;Food and Bioproducts Processing&lt;/secondary-title&gt;&lt;/titles&gt;&lt;periodical&gt;&lt;full-title&gt;Food and Bioproducts Processing&lt;/full-title&gt;&lt;/periodical&gt;&lt;pages&gt;84-99&lt;/pages&gt;&lt;volume&gt;101&lt;/volume&gt;&lt;keywords&gt;&lt;keyword&gt;Frying&lt;/keyword&gt;&lt;keyword&gt;Oil thermo-oxidation&lt;/keyword&gt;&lt;keyword&gt;Kinetic modeling&lt;/keyword&gt;&lt;keyword&gt;Oxygen mass transfer&lt;/keyword&gt;&lt;keyword&gt;Radicalar mechanism&lt;/keyword&gt;&lt;keyword&gt;Oil hydrolysis&lt;/keyword&gt;&lt;/keywords&gt;&lt;dates&gt;&lt;year&gt;2017&lt;/year&gt;&lt;pub-dates&gt;&lt;date&gt;2017/01/01/&lt;/date&gt;&lt;/pub-dates&gt;&lt;/dates&gt;&lt;isbn&gt;0960-3085&lt;/isbn&gt;&lt;urls&gt;&lt;related-urls&gt;&lt;url&gt;https://www.sciencedirect.com/science/article/pii/S0960308516301171&lt;/url&gt;&lt;/related-urls&gt;&lt;/urls&gt;&lt;electronic-resource-num&gt;https://doi.org/10.1016/j.fbp.2016.10.009&lt;/electronic-resource-num&gt;&lt;/record&gt;&lt;/Cite&gt;&lt;/EndNote&gt;</w:instrText>
      </w:r>
      <w:r w:rsidR="00917A19">
        <w:rPr>
          <w:lang w:eastAsia="de-DE"/>
        </w:rPr>
        <w:fldChar w:fldCharType="separate"/>
      </w:r>
      <w:r w:rsidR="00917A19">
        <w:rPr>
          <w:noProof/>
          <w:lang w:eastAsia="de-DE"/>
        </w:rPr>
        <w:t>(</w:t>
      </w:r>
      <w:hyperlink w:anchor="_ENREF_63" w:tooltip="Patsioura, 2017 #38" w:history="1">
        <w:r w:rsidR="00B6593C">
          <w:rPr>
            <w:noProof/>
            <w:lang w:eastAsia="de-DE"/>
          </w:rPr>
          <w:t>Patsioura et al., 2017</w:t>
        </w:r>
      </w:hyperlink>
      <w:r w:rsidR="00917A19">
        <w:rPr>
          <w:noProof/>
          <w:lang w:eastAsia="de-DE"/>
        </w:rPr>
        <w:t>)</w:t>
      </w:r>
      <w:r w:rsidR="00917A19">
        <w:rPr>
          <w:lang w:eastAsia="de-DE"/>
        </w:rPr>
        <w:fldChar w:fldCharType="end"/>
      </w:r>
      <w:r w:rsidR="00F44B6A">
        <w:rPr>
          <w:lang w:eastAsia="de-DE"/>
        </w:rPr>
        <w:t>.</w:t>
      </w:r>
      <w:r w:rsidR="00E37C9C">
        <w:rPr>
          <w:lang w:eastAsia="de-DE"/>
        </w:rPr>
        <w:t xml:space="preserve"> </w:t>
      </w:r>
      <w:r w:rsidR="00124A7F">
        <w:rPr>
          <w:lang w:eastAsia="de-DE"/>
        </w:rPr>
        <w:t>The</w:t>
      </w:r>
      <w:r w:rsidR="002959DA">
        <w:rPr>
          <w:lang w:eastAsia="de-DE"/>
        </w:rPr>
        <w:t xml:space="preserve"> </w:t>
      </w:r>
      <w:r w:rsidR="00E15CF2">
        <w:rPr>
          <w:lang w:eastAsia="de-DE"/>
        </w:rPr>
        <w:t>steady state condition</w:t>
      </w:r>
      <w:r w:rsidR="002959DA">
        <w:rPr>
          <w:lang w:eastAsia="de-DE"/>
        </w:rPr>
        <w:t xml:space="preserve"> </w:t>
      </w:r>
      <w:r w:rsidR="00CB66AD">
        <w:rPr>
          <w:lang w:eastAsia="de-DE"/>
        </w:rPr>
        <w:t>wa</w:t>
      </w:r>
      <w:r w:rsidR="002959DA">
        <w:rPr>
          <w:lang w:eastAsia="de-DE"/>
        </w:rPr>
        <w:t xml:space="preserve">s approximately maintained while the </w:t>
      </w:r>
      <w:r w:rsidR="00DC637C">
        <w:rPr>
          <w:lang w:eastAsia="de-DE"/>
        </w:rPr>
        <w:t>number</w:t>
      </w:r>
      <w:r w:rsidR="002959DA">
        <w:rPr>
          <w:lang w:eastAsia="de-DE"/>
        </w:rPr>
        <w:t xml:space="preserve"> of labile hydrogen</w:t>
      </w:r>
      <w:r w:rsidR="00DE1943">
        <w:rPr>
          <w:lang w:eastAsia="de-DE"/>
        </w:rPr>
        <w:t>s locally exce</w:t>
      </w:r>
      <w:r w:rsidR="0017243C">
        <w:rPr>
          <w:lang w:eastAsia="de-DE"/>
        </w:rPr>
        <w:t>eded</w:t>
      </w:r>
      <w:r w:rsidR="00DE1943">
        <w:rPr>
          <w:lang w:eastAsia="de-DE"/>
        </w:rPr>
        <w:t xml:space="preserve"> </w:t>
      </w:r>
      <w:r w:rsidR="002553E0">
        <w:rPr>
          <w:lang w:eastAsia="de-DE"/>
        </w:rPr>
        <w:t>the number of oxygen-centered radicals.</w:t>
      </w:r>
      <w:r w:rsidR="0094395A">
        <w:rPr>
          <w:lang w:eastAsia="de-DE"/>
        </w:rPr>
        <w:t xml:space="preserve"> </w:t>
      </w:r>
      <w:r w:rsidR="006F2929">
        <w:rPr>
          <w:lang w:eastAsia="de-DE"/>
        </w:rPr>
        <w:t>At high oxidation rates</w:t>
      </w:r>
      <w:r w:rsidR="00DC637C">
        <w:rPr>
          <w:lang w:eastAsia="de-DE"/>
        </w:rPr>
        <w:t xml:space="preserve">, the </w:t>
      </w:r>
      <w:r w:rsidR="006F2929">
        <w:rPr>
          <w:lang w:eastAsia="de-DE"/>
        </w:rPr>
        <w:t xml:space="preserve">termination </w:t>
      </w:r>
      <w:r w:rsidR="00DC637C">
        <w:rPr>
          <w:lang w:eastAsia="de-DE"/>
        </w:rPr>
        <w:t>re</w:t>
      </w:r>
      <w:r w:rsidR="006F2929">
        <w:rPr>
          <w:lang w:eastAsia="de-DE"/>
        </w:rPr>
        <w:t xml:space="preserve">actions through </w:t>
      </w:r>
      <w:r w:rsidR="0027501A">
        <w:rPr>
          <w:lang w:eastAsia="de-DE"/>
        </w:rPr>
        <w:t>peroxyl</w:t>
      </w:r>
      <w:r w:rsidR="006F2929">
        <w:rPr>
          <w:lang w:eastAsia="de-DE"/>
        </w:rPr>
        <w:t xml:space="preserve"> radical</w:t>
      </w:r>
      <w:r w:rsidR="00E15CF2">
        <w:rPr>
          <w:lang w:eastAsia="de-DE"/>
        </w:rPr>
        <w:t>s</w:t>
      </w:r>
      <w:r w:rsidR="006F2929">
        <w:rPr>
          <w:lang w:eastAsia="de-DE"/>
        </w:rPr>
        <w:t xml:space="preserve"> </w:t>
      </w:r>
      <w:r w:rsidR="0027501A">
        <w:rPr>
          <w:lang w:eastAsia="de-DE"/>
        </w:rPr>
        <w:t>progressively</w:t>
      </w:r>
      <w:r w:rsidR="00900B07">
        <w:rPr>
          <w:lang w:eastAsia="de-DE"/>
        </w:rPr>
        <w:t xml:space="preserve"> increase</w:t>
      </w:r>
      <w:r w:rsidR="00BD6665">
        <w:rPr>
          <w:lang w:eastAsia="de-DE"/>
        </w:rPr>
        <w:t>d</w:t>
      </w:r>
      <w:r w:rsidR="00EE5FD0">
        <w:rPr>
          <w:lang w:eastAsia="de-DE"/>
        </w:rPr>
        <w:t>.</w:t>
      </w:r>
      <w:r w:rsidR="00672470">
        <w:rPr>
          <w:lang w:eastAsia="de-DE"/>
        </w:rPr>
        <w:t xml:space="preserve"> </w:t>
      </w:r>
      <w:r w:rsidR="008948CC">
        <w:rPr>
          <w:lang w:eastAsia="de-DE"/>
        </w:rPr>
        <w:t>L</w:t>
      </w:r>
      <w:r w:rsidR="00DB535B">
        <w:rPr>
          <w:lang w:eastAsia="de-DE"/>
        </w:rPr>
        <w:t>ow</w:t>
      </w:r>
      <w:r w:rsidR="000F1908">
        <w:rPr>
          <w:lang w:eastAsia="de-DE"/>
        </w:rPr>
        <w:t>er</w:t>
      </w:r>
      <w:r w:rsidR="00DB535B">
        <w:rPr>
          <w:lang w:eastAsia="de-DE"/>
        </w:rPr>
        <w:t xml:space="preserve"> temperatures </w:t>
      </w:r>
      <w:r w:rsidR="009C1207">
        <w:rPr>
          <w:lang w:eastAsia="de-DE"/>
        </w:rPr>
        <w:t xml:space="preserve">delayed </w:t>
      </w:r>
      <w:r w:rsidR="002E4412">
        <w:rPr>
          <w:lang w:eastAsia="de-DE"/>
        </w:rPr>
        <w:t>the time to reach</w:t>
      </w:r>
      <w:r w:rsidR="009B58D9">
        <w:rPr>
          <w:lang w:eastAsia="de-DE"/>
        </w:rPr>
        <w:t xml:space="preserve"> steady state</w:t>
      </w:r>
      <w:r w:rsidR="00DB535B">
        <w:rPr>
          <w:lang w:eastAsia="de-DE"/>
        </w:rPr>
        <w:t xml:space="preserve">. </w:t>
      </w:r>
      <w:r w:rsidR="00900B07">
        <w:rPr>
          <w:lang w:eastAsia="de-DE"/>
        </w:rPr>
        <w:t xml:space="preserve">An </w:t>
      </w:r>
      <w:r w:rsidR="00DB535B">
        <w:rPr>
          <w:lang w:eastAsia="de-DE"/>
        </w:rPr>
        <w:t xml:space="preserve">induction </w:t>
      </w:r>
      <w:r w:rsidR="009B58D9">
        <w:rPr>
          <w:lang w:eastAsia="de-DE"/>
        </w:rPr>
        <w:t xml:space="preserve">period </w:t>
      </w:r>
      <w:r w:rsidR="002E4412">
        <w:rPr>
          <w:lang w:eastAsia="de-DE"/>
        </w:rPr>
        <w:t>was</w:t>
      </w:r>
      <w:r w:rsidR="00782DEB">
        <w:rPr>
          <w:lang w:eastAsia="de-DE"/>
        </w:rPr>
        <w:t xml:space="preserve"> </w:t>
      </w:r>
      <w:r w:rsidR="00DB535B">
        <w:rPr>
          <w:lang w:eastAsia="de-DE"/>
        </w:rPr>
        <w:t>detectable below 100°C</w:t>
      </w:r>
      <w:r w:rsidR="009C1207">
        <w:rPr>
          <w:lang w:eastAsia="de-DE"/>
        </w:rPr>
        <w:t>,</w:t>
      </w:r>
      <w:r w:rsidR="00782DEB">
        <w:rPr>
          <w:lang w:eastAsia="de-DE"/>
        </w:rPr>
        <w:t xml:space="preserve"> </w:t>
      </w:r>
      <w:r w:rsidR="00900B07">
        <w:rPr>
          <w:lang w:eastAsia="de-DE"/>
        </w:rPr>
        <w:t xml:space="preserve">but </w:t>
      </w:r>
      <w:r w:rsidR="00782DEB">
        <w:rPr>
          <w:lang w:eastAsia="de-DE"/>
        </w:rPr>
        <w:t>not above</w:t>
      </w:r>
      <w:r w:rsidR="00672470">
        <w:rPr>
          <w:lang w:eastAsia="de-DE"/>
        </w:rPr>
        <w:t xml:space="preserve">. </w:t>
      </w:r>
      <w:r w:rsidR="00782DEB">
        <w:rPr>
          <w:lang w:eastAsia="de-DE"/>
        </w:rPr>
        <w:t>A</w:t>
      </w:r>
      <w:r w:rsidR="00A01475" w:rsidRPr="006B2D96">
        <w:rPr>
          <w:lang w:eastAsia="de-DE"/>
        </w:rPr>
        <w:t>t</w:t>
      </w:r>
      <w:r w:rsidR="00782DEB" w:rsidRPr="006B2D96">
        <w:rPr>
          <w:lang w:eastAsia="de-DE"/>
        </w:rPr>
        <w:t xml:space="preserve"> </w:t>
      </w:r>
      <w:r w:rsidR="007045AC" w:rsidRPr="006B2D96">
        <w:rPr>
          <w:lang w:eastAsia="de-DE"/>
        </w:rPr>
        <w:t xml:space="preserve">temperatures above 100°C, the decomposition of </w:t>
      </w:r>
      <w:r w:rsidR="00A73BE3" w:rsidRPr="006B2D96">
        <w:rPr>
          <w:lang w:eastAsia="de-DE"/>
        </w:rPr>
        <w:t>hydroperoxides</w:t>
      </w:r>
      <w:r w:rsidR="007045AC" w:rsidRPr="006B2D96">
        <w:rPr>
          <w:lang w:eastAsia="de-DE"/>
        </w:rPr>
        <w:t xml:space="preserve"> </w:t>
      </w:r>
      <w:r w:rsidR="00186336">
        <w:rPr>
          <w:lang w:eastAsia="de-DE"/>
        </w:rPr>
        <w:t>occurred much more rapidly</w:t>
      </w:r>
      <w:r w:rsidR="002E4412" w:rsidRPr="006B2D96">
        <w:rPr>
          <w:lang w:eastAsia="de-DE"/>
        </w:rPr>
        <w:t>,</w:t>
      </w:r>
      <w:r w:rsidR="007045AC" w:rsidRPr="006B2D96">
        <w:rPr>
          <w:lang w:eastAsia="de-DE"/>
        </w:rPr>
        <w:t xml:space="preserve"> with </w:t>
      </w:r>
      <w:r w:rsidR="00577C73" w:rsidRPr="006B2D96">
        <w:rPr>
          <w:lang w:eastAsia="de-DE"/>
        </w:rPr>
        <w:t>half-li</w:t>
      </w:r>
      <w:r w:rsidR="00186336">
        <w:rPr>
          <w:lang w:eastAsia="de-DE"/>
        </w:rPr>
        <w:t>v</w:t>
      </w:r>
      <w:r w:rsidR="00577C73" w:rsidRPr="006B2D96">
        <w:rPr>
          <w:lang w:eastAsia="de-DE"/>
        </w:rPr>
        <w:t>e</w:t>
      </w:r>
      <w:r w:rsidR="00900B07">
        <w:rPr>
          <w:lang w:eastAsia="de-DE"/>
        </w:rPr>
        <w:t>s</w:t>
      </w:r>
      <w:r w:rsidR="00577C73" w:rsidRPr="006B2D96">
        <w:rPr>
          <w:lang w:eastAsia="de-DE"/>
        </w:rPr>
        <w:t xml:space="preserve"> around </w:t>
      </w:r>
      <w:r w:rsidR="00392616" w:rsidRPr="006B2D96">
        <w:rPr>
          <w:lang w:eastAsia="de-DE"/>
        </w:rPr>
        <w:t>50 min (for oleate)</w:t>
      </w:r>
      <w:r w:rsidR="00186336">
        <w:rPr>
          <w:lang w:eastAsia="de-DE"/>
        </w:rPr>
        <w:t>,</w:t>
      </w:r>
      <w:r w:rsidR="00392616" w:rsidRPr="006B2D96">
        <w:rPr>
          <w:lang w:eastAsia="de-DE"/>
        </w:rPr>
        <w:t xml:space="preserve"> 15 min (for linoleate) and </w:t>
      </w:r>
      <w:r w:rsidR="006B2D96" w:rsidRPr="006B2D96">
        <w:rPr>
          <w:lang w:eastAsia="de-DE"/>
        </w:rPr>
        <w:t>~ 5 min</w:t>
      </w:r>
      <w:r w:rsidR="006B2D96">
        <w:rPr>
          <w:lang w:eastAsia="de-DE"/>
        </w:rPr>
        <w:t xml:space="preserve"> (for both)</w:t>
      </w:r>
      <w:r w:rsidR="007045AC" w:rsidRPr="006B2D96">
        <w:rPr>
          <w:lang w:eastAsia="de-DE"/>
        </w:rPr>
        <w:t xml:space="preserve"> </w:t>
      </w:r>
      <w:r w:rsidR="00392616" w:rsidRPr="006B2D96">
        <w:rPr>
          <w:lang w:eastAsia="de-DE"/>
        </w:rPr>
        <w:t>at 140°C</w:t>
      </w:r>
      <w:r w:rsidR="00577C73" w:rsidRPr="006B2D96">
        <w:rPr>
          <w:lang w:eastAsia="de-DE"/>
        </w:rPr>
        <w:t xml:space="preserve"> and </w:t>
      </w:r>
      <w:r w:rsidR="00392616" w:rsidRPr="006B2D96">
        <w:rPr>
          <w:lang w:eastAsia="de-DE"/>
        </w:rPr>
        <w:t>180</w:t>
      </w:r>
      <w:r w:rsidR="00577C73" w:rsidRPr="006B2D96">
        <w:rPr>
          <w:lang w:eastAsia="de-DE"/>
        </w:rPr>
        <w:t>°C,</w:t>
      </w:r>
      <w:r w:rsidR="00577C73">
        <w:rPr>
          <w:lang w:eastAsia="de-DE"/>
        </w:rPr>
        <w:t xml:space="preserve"> respectively, as </w:t>
      </w:r>
      <w:r w:rsidR="00900B07">
        <w:rPr>
          <w:lang w:eastAsia="de-DE"/>
        </w:rPr>
        <w:t>previously</w:t>
      </w:r>
      <w:r w:rsidR="00762096">
        <w:rPr>
          <w:lang w:eastAsia="de-DE"/>
        </w:rPr>
        <w:t xml:space="preserve"> reported </w:t>
      </w:r>
      <w:r w:rsidR="0038652D">
        <w:rPr>
          <w:lang w:eastAsia="de-DE"/>
        </w:rPr>
        <w:t xml:space="preserve"> by</w:t>
      </w:r>
      <w:r w:rsidR="00900B07">
        <w:rPr>
          <w:lang w:eastAsia="de-DE"/>
        </w:rPr>
        <w:t xml:space="preserve">  </w:t>
      </w:r>
      <w:hyperlink w:anchor="_ENREF_97" w:tooltip="Touffet, 2021 #1" w:history="1">
        <w:r w:rsidR="00B6593C">
          <w:rPr>
            <w:lang w:eastAsia="de-DE"/>
          </w:rPr>
          <w:fldChar w:fldCharType="begin"/>
        </w:r>
        <w:r w:rsidR="00B6593C">
          <w:rPr>
            <w:lang w:eastAsia="de-DE"/>
          </w:rPr>
          <w:instrText xml:space="preserve"> ADDIN EN.CITE &lt;EndNote&gt;&lt;Cite AuthorYear="1"&gt;&lt;Author&gt;Touffet&lt;/Author&gt;&lt;Year&gt;2021&lt;/Year&gt;&lt;RecNum&gt;1&lt;/RecNum&gt;&lt;DisplayText&gt;Touffet et al. (2021)&lt;/DisplayText&gt;&lt;record&gt;&lt;rec-number&gt;1&lt;/rec-number&gt;&lt;foreign-keys&gt;&lt;key app="EN" db-id="warsve5adt205qe20x3p0590xraa2es2zee0" timestamp="1654864191"&gt;1&lt;/key&gt;&lt;/foreign-keys&gt;&lt;ref-type name="Journal Article"&gt;17&lt;/ref-type&gt;&lt;contributors&gt;&lt;authors&gt;&lt;author&gt;Touffet, M.&lt;/author&gt;&lt;author&gt;Allouche, M.H.&lt;/author&gt;&lt;author&gt;Ariane, M.&lt;/author&gt;&lt;author&gt;Vitrac, O.&lt;/author&gt;&lt;/authors&gt;&lt;/contributors&gt;&lt;titles&gt;&lt;title&gt;Coupling between oxidation kinetics and anisothermal oil flow during deep-fat frying&lt;/title&gt;&lt;secondary-title&gt;Physics of Fluids&lt;/secondary-title&gt;&lt;/titles&gt;&lt;periodical&gt;&lt;full-title&gt;Physics of Fluids&lt;/full-title&gt;&lt;/periodical&gt;&lt;pages&gt;085105&lt;/pages&gt;&lt;volume&gt;33&lt;/volume&gt;&lt;number&gt;8&lt;/number&gt;&lt;dates&gt;&lt;year&gt;2021&lt;/year&gt;&lt;/dates&gt;&lt;urls&gt;&lt;related-urls&gt;&lt;url&gt;https://aip.scitation.org/doi/abs/10.1063/5.0055873&lt;/url&gt;&lt;/related-urls&gt;&lt;/urls&gt;&lt;electronic-resource-num&gt;10.1063/5.0055873&lt;/electronic-resource-num&gt;&lt;/record&gt;&lt;/Cite&gt;&lt;/EndNote&gt;</w:instrText>
        </w:r>
        <w:r w:rsidR="00B6593C">
          <w:rPr>
            <w:lang w:eastAsia="de-DE"/>
          </w:rPr>
          <w:fldChar w:fldCharType="separate"/>
        </w:r>
        <w:r w:rsidR="00B6593C">
          <w:rPr>
            <w:noProof/>
            <w:lang w:eastAsia="de-DE"/>
          </w:rPr>
          <w:t>Touffet et al. (2021)</w:t>
        </w:r>
        <w:r w:rsidR="00B6593C">
          <w:rPr>
            <w:lang w:eastAsia="de-DE"/>
          </w:rPr>
          <w:fldChar w:fldCharType="end"/>
        </w:r>
      </w:hyperlink>
      <w:r w:rsidR="00577C73">
        <w:rPr>
          <w:lang w:eastAsia="de-DE"/>
        </w:rPr>
        <w:t>.</w:t>
      </w:r>
      <w:r w:rsidR="004D7F0A">
        <w:rPr>
          <w:lang w:eastAsia="de-DE"/>
        </w:rPr>
        <w:t xml:space="preserve"> These features </w:t>
      </w:r>
      <w:r w:rsidR="00A860B1">
        <w:rPr>
          <w:lang w:eastAsia="de-DE"/>
        </w:rPr>
        <w:t xml:space="preserve">at scale 1 </w:t>
      </w:r>
      <w:r w:rsidR="004D7F0A">
        <w:rPr>
          <w:lang w:eastAsia="de-DE"/>
        </w:rPr>
        <w:t xml:space="preserve">are captured </w:t>
      </w:r>
      <w:r w:rsidR="007B01A5">
        <w:rPr>
          <w:lang w:eastAsia="de-DE"/>
        </w:rPr>
        <w:t xml:space="preserve">in </w:t>
      </w:r>
      <w:r w:rsidR="002951F8">
        <w:rPr>
          <w:lang w:eastAsia="de-DE"/>
        </w:rPr>
        <w:t xml:space="preserve">Table 4 </w:t>
      </w:r>
      <w:r w:rsidR="004D7F0A">
        <w:rPr>
          <w:lang w:eastAsia="de-DE"/>
        </w:rPr>
        <w:t>by the highest activation energies</w:t>
      </w:r>
      <w:r w:rsidR="00A860B1">
        <w:rPr>
          <w:lang w:eastAsia="de-DE"/>
        </w:rPr>
        <w:t xml:space="preserve"> </w:t>
      </w:r>
      <w:r w:rsidR="00FD1DEE">
        <w:rPr>
          <w:lang w:eastAsia="de-DE"/>
        </w:rPr>
        <w:t>of</w:t>
      </w:r>
      <w:r w:rsidR="00A860B1">
        <w:rPr>
          <w:lang w:eastAsia="de-DE"/>
        </w:rPr>
        <w:t xml:space="preserve"> the </w:t>
      </w:r>
      <w:r w:rsidR="004B6C6B">
        <w:rPr>
          <w:lang w:eastAsia="de-DE"/>
        </w:rPr>
        <w:t xml:space="preserve">homolytic </w:t>
      </w:r>
      <w:r w:rsidR="00A860B1">
        <w:rPr>
          <w:lang w:eastAsia="de-DE"/>
        </w:rPr>
        <w:t>decomposition of hydrop</w:t>
      </w:r>
      <w:r w:rsidR="00FD6AF4">
        <w:rPr>
          <w:lang w:eastAsia="de-DE"/>
        </w:rPr>
        <w:t>eroxides (values ra</w:t>
      </w:r>
      <w:r w:rsidR="00762096">
        <w:rPr>
          <w:lang w:eastAsia="de-DE"/>
        </w:rPr>
        <w:t>n</w:t>
      </w:r>
      <w:r w:rsidR="00FD6AF4">
        <w:rPr>
          <w:lang w:eastAsia="de-DE"/>
        </w:rPr>
        <w:t xml:space="preserve">ging from </w:t>
      </w:r>
      <w:r w:rsidR="007C35E2">
        <w:rPr>
          <w:lang w:eastAsia="de-DE"/>
        </w:rPr>
        <w:t>60</w:t>
      </w:r>
      <w:r w:rsidR="00FD6AF4">
        <w:rPr>
          <w:lang w:eastAsia="de-DE"/>
        </w:rPr>
        <w:t xml:space="preserve"> and </w:t>
      </w:r>
      <w:r w:rsidR="007C35E2">
        <w:rPr>
          <w:lang w:eastAsia="de-DE"/>
        </w:rPr>
        <w:t>81</w:t>
      </w:r>
      <w:r w:rsidR="00FD6AF4">
        <w:rPr>
          <w:lang w:eastAsia="de-DE"/>
        </w:rPr>
        <w:t xml:space="preserve"> kJ</w:t>
      </w:r>
      <w:r w:rsidR="00FD6AF4">
        <w:rPr>
          <w:rFonts w:ascii="Cambria Math" w:hAnsi="Cambria Math" w:cs="Cambria Math"/>
          <w:lang w:eastAsia="de-DE"/>
        </w:rPr>
        <w:t>⋅</w:t>
      </w:r>
      <w:r w:rsidR="00FD6AF4">
        <w:rPr>
          <w:lang w:eastAsia="de-DE"/>
        </w:rPr>
        <w:t>mol</w:t>
      </w:r>
      <w:r w:rsidR="00FD6AF4" w:rsidRPr="00FD6AF4">
        <w:rPr>
          <w:vertAlign w:val="superscript"/>
          <w:lang w:eastAsia="de-DE"/>
        </w:rPr>
        <w:t>-1</w:t>
      </w:r>
      <w:r w:rsidR="00FD6AF4">
        <w:rPr>
          <w:lang w:eastAsia="de-DE"/>
        </w:rPr>
        <w:t xml:space="preserve">) </w:t>
      </w:r>
      <w:r w:rsidR="00900B07">
        <w:rPr>
          <w:lang w:eastAsia="de-DE"/>
        </w:rPr>
        <w:t xml:space="preserve">compared </w:t>
      </w:r>
      <w:r w:rsidR="00FD6AF4">
        <w:rPr>
          <w:lang w:eastAsia="de-DE"/>
        </w:rPr>
        <w:t xml:space="preserve">to </w:t>
      </w:r>
      <w:r w:rsidR="004B6C6B">
        <w:rPr>
          <w:lang w:eastAsia="de-DE"/>
        </w:rPr>
        <w:t>termination reactions (values ra</w:t>
      </w:r>
      <w:r w:rsidR="00762096">
        <w:rPr>
          <w:lang w:eastAsia="de-DE"/>
        </w:rPr>
        <w:t>n</w:t>
      </w:r>
      <w:r w:rsidR="004B6C6B">
        <w:rPr>
          <w:lang w:eastAsia="de-DE"/>
        </w:rPr>
        <w:t xml:space="preserve">ging from </w:t>
      </w:r>
      <w:r w:rsidR="00344A2B">
        <w:rPr>
          <w:lang w:eastAsia="de-DE"/>
        </w:rPr>
        <w:t xml:space="preserve">35 </w:t>
      </w:r>
      <w:r w:rsidR="004B6C6B">
        <w:rPr>
          <w:lang w:eastAsia="de-DE"/>
        </w:rPr>
        <w:t xml:space="preserve">and </w:t>
      </w:r>
      <w:r w:rsidR="00B24021">
        <w:rPr>
          <w:lang w:eastAsia="de-DE"/>
        </w:rPr>
        <w:t>60</w:t>
      </w:r>
      <w:r w:rsidR="004B6C6B">
        <w:rPr>
          <w:lang w:eastAsia="de-DE"/>
        </w:rPr>
        <w:t xml:space="preserve"> kJ</w:t>
      </w:r>
      <w:r w:rsidR="004B6C6B">
        <w:rPr>
          <w:rFonts w:ascii="Cambria Math" w:hAnsi="Cambria Math" w:cs="Cambria Math"/>
          <w:lang w:eastAsia="de-DE"/>
        </w:rPr>
        <w:t>⋅</w:t>
      </w:r>
      <w:r w:rsidR="004B6C6B">
        <w:rPr>
          <w:lang w:eastAsia="de-DE"/>
        </w:rPr>
        <w:t>mol</w:t>
      </w:r>
      <w:r w:rsidR="004B6C6B" w:rsidRPr="00FD6AF4">
        <w:rPr>
          <w:vertAlign w:val="superscript"/>
          <w:lang w:eastAsia="de-DE"/>
        </w:rPr>
        <w:t>-1</w:t>
      </w:r>
      <w:r w:rsidR="004B6C6B">
        <w:rPr>
          <w:lang w:eastAsia="de-DE"/>
        </w:rPr>
        <w:t>) and propagation ones (values ra</w:t>
      </w:r>
      <w:r w:rsidR="00762096">
        <w:rPr>
          <w:lang w:eastAsia="de-DE"/>
        </w:rPr>
        <w:t>n</w:t>
      </w:r>
      <w:r w:rsidR="004B6C6B">
        <w:rPr>
          <w:lang w:eastAsia="de-DE"/>
        </w:rPr>
        <w:t xml:space="preserve">ging from </w:t>
      </w:r>
      <w:r w:rsidR="007B01A5">
        <w:rPr>
          <w:lang w:eastAsia="de-DE"/>
        </w:rPr>
        <w:t>27</w:t>
      </w:r>
      <w:r w:rsidR="004B6C6B">
        <w:rPr>
          <w:lang w:eastAsia="de-DE"/>
        </w:rPr>
        <w:t xml:space="preserve"> and </w:t>
      </w:r>
      <w:r w:rsidR="007C35E2">
        <w:rPr>
          <w:lang w:eastAsia="de-DE"/>
        </w:rPr>
        <w:t>47</w:t>
      </w:r>
      <w:r w:rsidR="004B6C6B">
        <w:rPr>
          <w:lang w:eastAsia="de-DE"/>
        </w:rPr>
        <w:t xml:space="preserve"> kJ</w:t>
      </w:r>
      <w:r w:rsidR="004B6C6B">
        <w:rPr>
          <w:rFonts w:ascii="Cambria Math" w:hAnsi="Cambria Math" w:cs="Cambria Math"/>
          <w:lang w:eastAsia="de-DE"/>
        </w:rPr>
        <w:t>⋅</w:t>
      </w:r>
      <w:r w:rsidR="004B6C6B">
        <w:rPr>
          <w:lang w:eastAsia="de-DE"/>
        </w:rPr>
        <w:t>mol</w:t>
      </w:r>
      <w:r w:rsidR="004B6C6B" w:rsidRPr="00FD6AF4">
        <w:rPr>
          <w:vertAlign w:val="superscript"/>
          <w:lang w:eastAsia="de-DE"/>
        </w:rPr>
        <w:t>-1</w:t>
      </w:r>
      <w:r w:rsidR="004B6C6B">
        <w:rPr>
          <w:lang w:eastAsia="de-DE"/>
        </w:rPr>
        <w:t>).</w:t>
      </w:r>
    </w:p>
    <w:p w14:paraId="21C8FF4F" w14:textId="6C78635A" w:rsidR="005D3DE5" w:rsidRDefault="00AC2903" w:rsidP="000D4E9E">
      <w:pPr>
        <w:rPr>
          <w:lang w:eastAsia="de-DE"/>
        </w:rPr>
      </w:pPr>
      <w:r>
        <w:rPr>
          <w:lang w:eastAsia="de-DE"/>
        </w:rPr>
        <w:t xml:space="preserve">At scale 2, </w:t>
      </w:r>
      <w:r w:rsidR="000D4E9E">
        <w:rPr>
          <w:lang w:eastAsia="de-DE"/>
        </w:rPr>
        <w:t xml:space="preserve">the results </w:t>
      </w:r>
      <w:r w:rsidR="00F66059">
        <w:rPr>
          <w:lang w:eastAsia="de-DE"/>
        </w:rPr>
        <w:t xml:space="preserve">demonstrate that </w:t>
      </w:r>
      <w:r w:rsidR="000D4E9E">
        <w:rPr>
          <w:lang w:eastAsia="de-DE"/>
        </w:rPr>
        <w:t>t</w:t>
      </w:r>
      <w:r w:rsidR="001335A9">
        <w:rPr>
          <w:lang w:eastAsia="de-DE"/>
        </w:rPr>
        <w:t>he consump</w:t>
      </w:r>
      <w:r w:rsidR="00666EC6">
        <w:rPr>
          <w:lang w:eastAsia="de-DE"/>
        </w:rPr>
        <w:t>tion of linolenate</w:t>
      </w:r>
      <w:r w:rsidR="001335A9">
        <w:rPr>
          <w:lang w:eastAsia="de-DE"/>
        </w:rPr>
        <w:t xml:space="preserve"> fatty esters </w:t>
      </w:r>
      <w:r w:rsidR="0081545F">
        <w:rPr>
          <w:lang w:eastAsia="de-DE"/>
        </w:rPr>
        <w:t>occurred more rapidly</w:t>
      </w:r>
      <w:r w:rsidR="00666EC6">
        <w:rPr>
          <w:lang w:eastAsia="de-DE"/>
        </w:rPr>
        <w:t xml:space="preserve"> than </w:t>
      </w:r>
      <w:r w:rsidR="0081545F">
        <w:rPr>
          <w:lang w:eastAsia="de-DE"/>
        </w:rPr>
        <w:t xml:space="preserve">that of </w:t>
      </w:r>
      <w:r w:rsidR="00666EC6">
        <w:rPr>
          <w:lang w:eastAsia="de-DE"/>
        </w:rPr>
        <w:t xml:space="preserve">linoleate and oleate </w:t>
      </w:r>
      <w:r w:rsidR="0081545F">
        <w:rPr>
          <w:lang w:eastAsia="de-DE"/>
        </w:rPr>
        <w:t xml:space="preserve">esters across </w:t>
      </w:r>
      <w:r w:rsidR="00293FC1">
        <w:rPr>
          <w:lang w:eastAsia="de-DE"/>
        </w:rPr>
        <w:t>all studied temperatures</w:t>
      </w:r>
      <w:r w:rsidR="001335A9">
        <w:rPr>
          <w:lang w:eastAsia="de-DE"/>
        </w:rPr>
        <w:t xml:space="preserve">. </w:t>
      </w:r>
      <w:r w:rsidR="00293FC1">
        <w:rPr>
          <w:lang w:eastAsia="de-DE"/>
        </w:rPr>
        <w:t>The induction time</w:t>
      </w:r>
      <w:r w:rsidR="007F6010">
        <w:rPr>
          <w:lang w:eastAsia="de-DE"/>
        </w:rPr>
        <w:t xml:space="preserve"> to reach steady state </w:t>
      </w:r>
      <w:r w:rsidR="009B33BE">
        <w:rPr>
          <w:lang w:eastAsia="de-DE"/>
        </w:rPr>
        <w:t>half as long</w:t>
      </w:r>
      <w:r w:rsidR="007F6010">
        <w:rPr>
          <w:lang w:eastAsia="de-DE"/>
        </w:rPr>
        <w:t xml:space="preserve"> at 140°C.</w:t>
      </w:r>
      <w:r w:rsidR="00CB311C">
        <w:rPr>
          <w:lang w:eastAsia="de-DE"/>
        </w:rPr>
        <w:t xml:space="preserve"> </w:t>
      </w:r>
      <w:r w:rsidR="009B33BE">
        <w:rPr>
          <w:lang w:eastAsia="de-DE"/>
        </w:rPr>
        <w:t>This</w:t>
      </w:r>
      <w:r w:rsidR="00332F56">
        <w:rPr>
          <w:lang w:eastAsia="de-DE"/>
        </w:rPr>
        <w:t xml:space="preserve"> can be </w:t>
      </w:r>
      <w:r w:rsidR="0081545F">
        <w:rPr>
          <w:lang w:eastAsia="de-DE"/>
        </w:rPr>
        <w:t>attributed to</w:t>
      </w:r>
      <w:r w:rsidR="009B33BE">
        <w:rPr>
          <w:lang w:eastAsia="de-DE"/>
        </w:rPr>
        <w:t xml:space="preserve"> </w:t>
      </w:r>
      <w:r w:rsidR="00332F56">
        <w:rPr>
          <w:lang w:eastAsia="de-DE"/>
        </w:rPr>
        <w:t xml:space="preserve">the </w:t>
      </w:r>
      <w:r w:rsidR="00BD46B1">
        <w:rPr>
          <w:lang w:eastAsia="de-DE"/>
        </w:rPr>
        <w:t>higher lability</w:t>
      </w:r>
      <w:r w:rsidR="001B2383">
        <w:rPr>
          <w:lang w:eastAsia="de-DE"/>
        </w:rPr>
        <w:t xml:space="preserve"> of hydrogens</w:t>
      </w:r>
      <w:r w:rsidR="00BD46B1">
        <w:rPr>
          <w:lang w:eastAsia="de-DE"/>
        </w:rPr>
        <w:t xml:space="preserve"> and the higher number of </w:t>
      </w:r>
      <w:r w:rsidR="00A958D9">
        <w:rPr>
          <w:lang w:eastAsia="de-DE"/>
        </w:rPr>
        <w:t>bi</w:t>
      </w:r>
      <w:r w:rsidR="00B93AB6">
        <w:rPr>
          <w:lang w:eastAsia="de-DE"/>
        </w:rPr>
        <w:t>s</w:t>
      </w:r>
      <w:r w:rsidR="00A958D9">
        <w:rPr>
          <w:lang w:eastAsia="de-DE"/>
        </w:rPr>
        <w:t>-</w:t>
      </w:r>
      <w:r w:rsidR="00D35AFC">
        <w:rPr>
          <w:lang w:eastAsia="de-DE"/>
        </w:rPr>
        <w:t xml:space="preserve">allylic </w:t>
      </w:r>
      <w:r w:rsidR="006E2A22">
        <w:rPr>
          <w:lang w:eastAsia="de-DE"/>
        </w:rPr>
        <w:t xml:space="preserve"> </w:t>
      </w:r>
      <w:r w:rsidR="00D35AFC">
        <w:rPr>
          <w:lang w:eastAsia="de-DE"/>
        </w:rPr>
        <w:t xml:space="preserve">sites. </w:t>
      </w:r>
      <w:r w:rsidR="00CB311C">
        <w:rPr>
          <w:lang w:eastAsia="de-DE"/>
        </w:rPr>
        <w:t>The maximum concentration of hydroperoxides</w:t>
      </w:r>
      <w:r w:rsidR="002A1344">
        <w:rPr>
          <w:lang w:eastAsia="de-DE"/>
        </w:rPr>
        <w:t xml:space="preserve"> was similar for linolenate and </w:t>
      </w:r>
      <w:r w:rsidR="00332F56">
        <w:rPr>
          <w:lang w:eastAsia="de-DE"/>
        </w:rPr>
        <w:t>linoleate</w:t>
      </w:r>
      <w:r w:rsidR="006E2A22">
        <w:rPr>
          <w:lang w:eastAsia="de-DE"/>
        </w:rPr>
        <w:t xml:space="preserve">, </w:t>
      </w:r>
      <w:r w:rsidR="001B3844">
        <w:rPr>
          <w:lang w:eastAsia="de-DE"/>
        </w:rPr>
        <w:t xml:space="preserve">which confirmed the </w:t>
      </w:r>
      <w:r w:rsidR="006E2A22">
        <w:rPr>
          <w:lang w:eastAsia="de-DE"/>
        </w:rPr>
        <w:t xml:space="preserve">similar stability </w:t>
      </w:r>
      <w:r w:rsidR="00AE77BC">
        <w:rPr>
          <w:lang w:eastAsia="de-DE"/>
        </w:rPr>
        <w:t>of their hydroperoxides.</w:t>
      </w:r>
      <w:r w:rsidR="007148A6">
        <w:rPr>
          <w:lang w:eastAsia="de-DE"/>
        </w:rPr>
        <w:t xml:space="preserve"> </w:t>
      </w:r>
      <w:r w:rsidR="001B3844">
        <w:rPr>
          <w:lang w:eastAsia="de-DE"/>
        </w:rPr>
        <w:t xml:space="preserve">A </w:t>
      </w:r>
      <w:r w:rsidR="007148A6">
        <w:rPr>
          <w:lang w:eastAsia="de-DE"/>
        </w:rPr>
        <w:t xml:space="preserve">sharp decrease </w:t>
      </w:r>
      <w:r w:rsidR="00D24455">
        <w:rPr>
          <w:lang w:eastAsia="de-DE"/>
        </w:rPr>
        <w:t xml:space="preserve">in </w:t>
      </w:r>
      <w:r w:rsidR="007822F1">
        <w:rPr>
          <w:lang w:eastAsia="de-DE"/>
        </w:rPr>
        <w:t xml:space="preserve">pure FAME </w:t>
      </w:r>
      <w:r w:rsidR="001B3844">
        <w:rPr>
          <w:lang w:eastAsia="de-DE"/>
        </w:rPr>
        <w:t>wa</w:t>
      </w:r>
      <w:r w:rsidR="00AF6CD6">
        <w:rPr>
          <w:lang w:eastAsia="de-DE"/>
        </w:rPr>
        <w:t xml:space="preserve">s a </w:t>
      </w:r>
      <w:r w:rsidR="00D24455">
        <w:rPr>
          <w:lang w:eastAsia="de-DE"/>
        </w:rPr>
        <w:t xml:space="preserve">common </w:t>
      </w:r>
      <w:r w:rsidR="00AF6CD6">
        <w:rPr>
          <w:lang w:eastAsia="de-DE"/>
        </w:rPr>
        <w:t>feature</w:t>
      </w:r>
      <w:r w:rsidR="00D24455">
        <w:rPr>
          <w:lang w:eastAsia="de-DE"/>
        </w:rPr>
        <w:t>, with the</w:t>
      </w:r>
      <w:r w:rsidR="00034D67">
        <w:rPr>
          <w:lang w:eastAsia="de-DE"/>
        </w:rPr>
        <w:t xml:space="preserve"> inflection point </w:t>
      </w:r>
      <w:r w:rsidR="00BF5DBC">
        <w:rPr>
          <w:lang w:eastAsia="de-DE"/>
        </w:rPr>
        <w:t>correspond</w:t>
      </w:r>
      <w:r w:rsidR="00CB243F">
        <w:rPr>
          <w:lang w:eastAsia="de-DE"/>
        </w:rPr>
        <w:t>ing</w:t>
      </w:r>
      <w:r w:rsidR="00BF5DBC">
        <w:rPr>
          <w:lang w:eastAsia="de-DE"/>
        </w:rPr>
        <w:t xml:space="preserve"> to the maximum </w:t>
      </w:r>
      <w:r w:rsidR="009B33BE">
        <w:rPr>
          <w:lang w:eastAsia="de-DE"/>
        </w:rPr>
        <w:t xml:space="preserve">level </w:t>
      </w:r>
      <w:r w:rsidR="00BF5DBC">
        <w:rPr>
          <w:lang w:eastAsia="de-DE"/>
        </w:rPr>
        <w:t>of hydroperoxides</w:t>
      </w:r>
      <w:r w:rsidR="003E175C">
        <w:rPr>
          <w:lang w:eastAsia="de-DE"/>
        </w:rPr>
        <w:t>.</w:t>
      </w:r>
      <w:r w:rsidR="003B1A97">
        <w:rPr>
          <w:lang w:eastAsia="de-DE"/>
        </w:rPr>
        <w:t xml:space="preserve"> </w:t>
      </w:r>
      <w:r w:rsidR="003E175C">
        <w:rPr>
          <w:lang w:eastAsia="de-DE"/>
        </w:rPr>
        <w:t xml:space="preserve">The </w:t>
      </w:r>
      <w:r w:rsidR="00CB243F">
        <w:rPr>
          <w:lang w:eastAsia="de-DE"/>
        </w:rPr>
        <w:t xml:space="preserve">increasing </w:t>
      </w:r>
      <w:r w:rsidR="003E175C">
        <w:rPr>
          <w:lang w:eastAsia="de-DE"/>
        </w:rPr>
        <w:t xml:space="preserve">instability of hydroperoxides with temperature </w:t>
      </w:r>
      <w:r w:rsidR="00CB243F">
        <w:rPr>
          <w:lang w:eastAsia="de-DE"/>
        </w:rPr>
        <w:t xml:space="preserve">was </w:t>
      </w:r>
      <w:r w:rsidR="003E175C">
        <w:rPr>
          <w:lang w:eastAsia="de-DE"/>
        </w:rPr>
        <w:t xml:space="preserve">the cause of the acceleration </w:t>
      </w:r>
      <w:r w:rsidR="000F0C92">
        <w:rPr>
          <w:lang w:eastAsia="de-DE"/>
        </w:rPr>
        <w:t xml:space="preserve">of oxidation. </w:t>
      </w:r>
      <w:r w:rsidR="009B33BE">
        <w:rPr>
          <w:lang w:eastAsia="de-DE"/>
        </w:rPr>
        <w:t>O</w:t>
      </w:r>
      <w:r w:rsidR="000F0C92">
        <w:rPr>
          <w:lang w:eastAsia="de-DE"/>
        </w:rPr>
        <w:t xml:space="preserve">xidation is self-induced </w:t>
      </w:r>
      <w:r w:rsidR="00937FBD">
        <w:rPr>
          <w:lang w:eastAsia="de-DE"/>
        </w:rPr>
        <w:t xml:space="preserve">in the case of </w:t>
      </w:r>
      <w:r w:rsidR="00735357">
        <w:rPr>
          <w:lang w:eastAsia="de-DE"/>
        </w:rPr>
        <w:t>pure FAMEs</w:t>
      </w:r>
      <w:r w:rsidR="009B33BE">
        <w:rPr>
          <w:lang w:eastAsia="de-DE"/>
        </w:rPr>
        <w:t>.</w:t>
      </w:r>
      <w:r w:rsidR="00197CAF">
        <w:rPr>
          <w:lang w:eastAsia="de-DE"/>
        </w:rPr>
        <w:t xml:space="preserve"> </w:t>
      </w:r>
    </w:p>
    <w:p w14:paraId="0F774E59" w14:textId="77777777" w:rsidR="002D6753" w:rsidRDefault="002D6753" w:rsidP="005D3DE5">
      <w:bookmarkStart w:id="31" w:name="OLE_LINK62"/>
      <w:bookmarkStart w:id="32" w:name="OLE_LINK63"/>
    </w:p>
    <w:p w14:paraId="74762F07" w14:textId="14B19338" w:rsidR="003D31DF" w:rsidRDefault="00C85FCB" w:rsidP="00820A39">
      <w:pPr>
        <w:pStyle w:val="Heading2"/>
      </w:pPr>
      <w:r>
        <w:t xml:space="preserve">Cross-oxidation kinetics </w:t>
      </w:r>
      <w:r w:rsidR="00802447">
        <w:t>of</w:t>
      </w:r>
      <w:r w:rsidR="006C7FC1">
        <w:t xml:space="preserve"> </w:t>
      </w:r>
      <w:r w:rsidR="00EE3EE5">
        <w:t>FAME</w:t>
      </w:r>
      <w:r w:rsidR="001F3490">
        <w:t xml:space="preserve"> </w:t>
      </w:r>
      <w:r w:rsidR="006C7FC1">
        <w:t>mixtures</w:t>
      </w:r>
    </w:p>
    <w:p w14:paraId="6456B977" w14:textId="4B606696" w:rsidR="00E91E46" w:rsidRDefault="002B633E" w:rsidP="00CF54F4">
      <w:pPr>
        <w:rPr>
          <w:lang w:eastAsia="de-DE"/>
        </w:rPr>
      </w:pPr>
      <w:r>
        <w:rPr>
          <w:lang w:eastAsia="de-DE"/>
        </w:rPr>
        <w:t xml:space="preserve">Cross-oxidation kinetics of FAME were </w:t>
      </w:r>
      <w:r w:rsidR="00876E95">
        <w:rPr>
          <w:lang w:eastAsia="de-DE"/>
        </w:rPr>
        <w:t xml:space="preserve">investigated </w:t>
      </w:r>
      <w:r>
        <w:rPr>
          <w:lang w:eastAsia="de-DE"/>
        </w:rPr>
        <w:t>in binary and ternary mixtures</w:t>
      </w:r>
      <w:r w:rsidR="00012136">
        <w:rPr>
          <w:lang w:eastAsia="de-DE"/>
        </w:rPr>
        <w:t xml:space="preserve"> between 110°C and 180°C. </w:t>
      </w:r>
      <w:r w:rsidR="000244B8">
        <w:rPr>
          <w:lang w:eastAsia="de-DE"/>
        </w:rPr>
        <w:t>The</w:t>
      </w:r>
      <w:r>
        <w:rPr>
          <w:lang w:eastAsia="de-DE"/>
        </w:rPr>
        <w:t xml:space="preserve"> </w:t>
      </w:r>
      <w:r w:rsidR="000244B8">
        <w:rPr>
          <w:lang w:eastAsia="de-DE"/>
        </w:rPr>
        <w:t xml:space="preserve">parameters validated </w:t>
      </w:r>
      <w:r w:rsidR="00CC4596">
        <w:rPr>
          <w:lang w:eastAsia="de-DE"/>
        </w:rPr>
        <w:t xml:space="preserve">on </w:t>
      </w:r>
      <w:r w:rsidR="000244B8">
        <w:rPr>
          <w:lang w:eastAsia="de-DE"/>
        </w:rPr>
        <w:t>pure FAME</w:t>
      </w:r>
      <w:r w:rsidR="00727037">
        <w:rPr>
          <w:lang w:eastAsia="de-DE"/>
        </w:rPr>
        <w:t>s</w:t>
      </w:r>
      <w:r w:rsidR="000244B8">
        <w:rPr>
          <w:lang w:eastAsia="de-DE"/>
        </w:rPr>
        <w:t xml:space="preserve"> were </w:t>
      </w:r>
      <w:r w:rsidR="00CC4596">
        <w:rPr>
          <w:lang w:eastAsia="de-DE"/>
        </w:rPr>
        <w:t xml:space="preserve">generalized </w:t>
      </w:r>
      <w:r w:rsidR="00C92A2B">
        <w:rPr>
          <w:lang w:eastAsia="de-DE"/>
        </w:rPr>
        <w:t>to</w:t>
      </w:r>
      <w:r w:rsidR="00CC4596">
        <w:rPr>
          <w:lang w:eastAsia="de-DE"/>
        </w:rPr>
        <w:t xml:space="preserve"> their mixtures </w:t>
      </w:r>
      <w:r w:rsidR="00C92A2B">
        <w:rPr>
          <w:lang w:eastAsia="de-DE"/>
        </w:rPr>
        <w:t xml:space="preserve">by considering that </w:t>
      </w:r>
      <w:r w:rsidR="002F35A8">
        <w:rPr>
          <w:lang w:eastAsia="de-DE"/>
        </w:rPr>
        <w:t>the hydrogen donor controlled propagation</w:t>
      </w:r>
      <w:r w:rsidR="006F5738">
        <w:rPr>
          <w:lang w:eastAsia="de-DE"/>
        </w:rPr>
        <w:t xml:space="preserve"> (H-carrier</w:t>
      </w:r>
      <w:r w:rsidR="004200A3">
        <w:rPr>
          <w:lang w:eastAsia="de-DE"/>
        </w:rPr>
        <w:t xml:space="preserve">, see Eqs. </w:t>
      </w:r>
      <w:r w:rsidR="004200A3">
        <w:rPr>
          <w:iCs/>
          <w:lang w:eastAsia="de-DE"/>
        </w:rPr>
        <w:fldChar w:fldCharType="begin"/>
      </w:r>
      <w:r w:rsidR="004200A3">
        <w:rPr>
          <w:iCs/>
          <w:lang w:eastAsia="de-DE"/>
        </w:rPr>
        <w:instrText xml:space="preserve"> GOTOBUTTON ZEqnNum874079  \* MERGEFORMAT </w:instrText>
      </w:r>
      <w:r w:rsidR="004200A3">
        <w:rPr>
          <w:iCs/>
          <w:lang w:eastAsia="de-DE"/>
        </w:rPr>
        <w:fldChar w:fldCharType="begin"/>
      </w:r>
      <w:r w:rsidR="004200A3">
        <w:rPr>
          <w:iCs/>
          <w:lang w:eastAsia="de-DE"/>
        </w:rPr>
        <w:instrText xml:space="preserve"> REF ZEqnNum874079 \* Charformat \! \* MERGEFORMAT </w:instrText>
      </w:r>
      <w:r w:rsidR="004200A3">
        <w:rPr>
          <w:iCs/>
          <w:lang w:eastAsia="de-DE"/>
        </w:rPr>
        <w:fldChar w:fldCharType="separate"/>
      </w:r>
      <w:r w:rsidR="00CA5B27" w:rsidRPr="00CA5B27">
        <w:rPr>
          <w:iCs/>
          <w:lang w:eastAsia="de-DE"/>
        </w:rPr>
        <w:instrText>(2)</w:instrText>
      </w:r>
      <w:r w:rsidR="004200A3">
        <w:rPr>
          <w:iCs/>
          <w:lang w:eastAsia="de-DE"/>
        </w:rPr>
        <w:fldChar w:fldCharType="end"/>
      </w:r>
      <w:r w:rsidR="004200A3">
        <w:rPr>
          <w:iCs/>
          <w:lang w:eastAsia="de-DE"/>
        </w:rPr>
        <w:fldChar w:fldCharType="end"/>
      </w:r>
      <w:r w:rsidR="004200A3">
        <w:rPr>
          <w:iCs/>
          <w:lang w:eastAsia="de-DE"/>
        </w:rPr>
        <w:t>-</w:t>
      </w:r>
      <w:r w:rsidR="0045798B">
        <w:rPr>
          <w:lang w:eastAsia="de-DE"/>
        </w:rPr>
        <w:fldChar w:fldCharType="begin"/>
      </w:r>
      <w:r w:rsidR="0045798B">
        <w:rPr>
          <w:lang w:eastAsia="de-DE"/>
        </w:rPr>
        <w:instrText xml:space="preserve"> GOTOBUTTON ZEqnNum525318  \* MERGEFORMAT </w:instrText>
      </w:r>
      <w:r w:rsidR="0045798B">
        <w:rPr>
          <w:lang w:eastAsia="de-DE"/>
        </w:rPr>
        <w:fldChar w:fldCharType="begin"/>
      </w:r>
      <w:r w:rsidR="0045798B">
        <w:rPr>
          <w:lang w:eastAsia="de-DE"/>
        </w:rPr>
        <w:instrText xml:space="preserve"> REF ZEqnNum525318 \* Charformat \! \* MERGEFORMAT </w:instrText>
      </w:r>
      <w:r w:rsidR="0045798B">
        <w:rPr>
          <w:lang w:eastAsia="de-DE"/>
        </w:rPr>
        <w:fldChar w:fldCharType="separate"/>
      </w:r>
      <w:r w:rsidR="00CA5B27">
        <w:rPr>
          <w:lang w:eastAsia="de-DE"/>
        </w:rPr>
        <w:instrText>(3)</w:instrText>
      </w:r>
      <w:r w:rsidR="0045798B">
        <w:rPr>
          <w:lang w:eastAsia="de-DE"/>
        </w:rPr>
        <w:fldChar w:fldCharType="end"/>
      </w:r>
      <w:r w:rsidR="0045798B">
        <w:rPr>
          <w:lang w:eastAsia="de-DE"/>
        </w:rPr>
        <w:fldChar w:fldCharType="end"/>
      </w:r>
      <w:r w:rsidR="006F5738">
        <w:rPr>
          <w:lang w:eastAsia="de-DE"/>
        </w:rPr>
        <w:t>)</w:t>
      </w:r>
      <w:r w:rsidR="009249AD">
        <w:rPr>
          <w:lang w:eastAsia="de-DE"/>
        </w:rPr>
        <w:t xml:space="preserve"> and </w:t>
      </w:r>
      <w:r w:rsidR="00CD47CA">
        <w:rPr>
          <w:lang w:eastAsia="de-DE"/>
        </w:rPr>
        <w:t xml:space="preserve">that </w:t>
      </w:r>
      <w:r w:rsidR="009249AD">
        <w:rPr>
          <w:lang w:eastAsia="de-DE"/>
        </w:rPr>
        <w:t xml:space="preserve">termination </w:t>
      </w:r>
      <w:r w:rsidR="00CD47CA">
        <w:rPr>
          <w:lang w:eastAsia="de-DE"/>
        </w:rPr>
        <w:t xml:space="preserve">reactions </w:t>
      </w:r>
      <w:r w:rsidR="009249AD">
        <w:rPr>
          <w:lang w:eastAsia="de-DE"/>
        </w:rPr>
        <w:t xml:space="preserve">between radicals </w:t>
      </w:r>
      <w:r w:rsidR="00485EA3">
        <w:rPr>
          <w:lang w:eastAsia="de-DE"/>
        </w:rPr>
        <w:t xml:space="preserve">adhered </w:t>
      </w:r>
      <w:r w:rsidR="00212358">
        <w:rPr>
          <w:lang w:eastAsia="de-DE"/>
        </w:rPr>
        <w:t xml:space="preserve">the </w:t>
      </w:r>
      <w:r w:rsidR="009249AD">
        <w:rPr>
          <w:lang w:eastAsia="de-DE"/>
        </w:rPr>
        <w:t>geometric-mean rule (</w:t>
      </w:r>
      <w:r w:rsidR="00CF54F4">
        <w:rPr>
          <w:lang w:eastAsia="de-DE"/>
        </w:rPr>
        <w:t xml:space="preserve">see </w:t>
      </w:r>
      <w:r w:rsidR="000244B8">
        <w:rPr>
          <w:lang w:eastAsia="de-DE"/>
        </w:rPr>
        <w:t>Eq</w:t>
      </w:r>
      <w:r w:rsidR="00CF54F4">
        <w:rPr>
          <w:lang w:eastAsia="de-DE"/>
        </w:rPr>
        <w:t xml:space="preserve">. </w:t>
      </w:r>
      <w:r w:rsidR="000244B8">
        <w:rPr>
          <w:lang w:eastAsia="de-DE"/>
        </w:rPr>
        <w:fldChar w:fldCharType="begin"/>
      </w:r>
      <w:r w:rsidR="000244B8">
        <w:rPr>
          <w:lang w:eastAsia="de-DE"/>
        </w:rPr>
        <w:instrText xml:space="preserve"> GOTOBUTTON ZEqnNum264705  \* MERGEFORMAT </w:instrText>
      </w:r>
      <w:r w:rsidR="000244B8">
        <w:rPr>
          <w:lang w:eastAsia="de-DE"/>
        </w:rPr>
        <w:fldChar w:fldCharType="begin"/>
      </w:r>
      <w:r w:rsidR="000244B8">
        <w:rPr>
          <w:lang w:eastAsia="de-DE"/>
        </w:rPr>
        <w:instrText xml:space="preserve"> REF ZEqnNum264705 \* Charformat \! \* MERGEFORMAT </w:instrText>
      </w:r>
      <w:r w:rsidR="000244B8">
        <w:rPr>
          <w:lang w:eastAsia="de-DE"/>
        </w:rPr>
        <w:fldChar w:fldCharType="separate"/>
      </w:r>
      <w:r w:rsidR="00CA5B27">
        <w:rPr>
          <w:lang w:eastAsia="de-DE"/>
        </w:rPr>
        <w:instrText>(4)</w:instrText>
      </w:r>
      <w:r w:rsidR="000244B8">
        <w:rPr>
          <w:lang w:eastAsia="de-DE"/>
        </w:rPr>
        <w:fldChar w:fldCharType="end"/>
      </w:r>
      <w:r w:rsidR="000244B8">
        <w:rPr>
          <w:lang w:eastAsia="de-DE"/>
        </w:rPr>
        <w:fldChar w:fldCharType="end"/>
      </w:r>
      <w:r w:rsidR="00CF54F4">
        <w:rPr>
          <w:lang w:eastAsia="de-DE"/>
        </w:rPr>
        <w:t>)</w:t>
      </w:r>
      <w:r w:rsidR="000244B8">
        <w:rPr>
          <w:lang w:eastAsia="de-DE"/>
        </w:rPr>
        <w:t>.</w:t>
      </w:r>
    </w:p>
    <w:p w14:paraId="27B76FD8" w14:textId="75EEFEFA" w:rsidR="00F735AD" w:rsidRDefault="00261309" w:rsidP="008E1A0F">
      <w:pPr>
        <w:pStyle w:val="Heading3"/>
      </w:pPr>
      <w:r>
        <w:t>Binary mixture</w:t>
      </w:r>
      <w:r w:rsidR="00E34D09">
        <w:t>s</w:t>
      </w:r>
      <w:r>
        <w:t xml:space="preserve"> of </w:t>
      </w:r>
      <w:r w:rsidR="00E34D09">
        <w:t>FAMEs</w:t>
      </w:r>
    </w:p>
    <w:p w14:paraId="25A7A9BE" w14:textId="0D1A13A2" w:rsidR="00F32315" w:rsidRDefault="00212358" w:rsidP="007441F5">
      <w:pPr>
        <w:rPr>
          <w:lang w:eastAsia="de-DE"/>
        </w:rPr>
      </w:pPr>
      <w:r>
        <w:rPr>
          <w:lang w:eastAsia="de-DE"/>
        </w:rPr>
        <w:t xml:space="preserve">Binary mixtures </w:t>
      </w:r>
      <w:r w:rsidR="00485EA3">
        <w:rPr>
          <w:lang w:eastAsia="de-DE"/>
        </w:rPr>
        <w:t>underwent oxidation</w:t>
      </w:r>
      <w:r>
        <w:rPr>
          <w:lang w:eastAsia="de-DE"/>
        </w:rPr>
        <w:t xml:space="preserve"> in the same conditions </w:t>
      </w:r>
      <w:r w:rsidR="007441F5">
        <w:rPr>
          <w:lang w:eastAsia="de-DE"/>
        </w:rPr>
        <w:t xml:space="preserve">as </w:t>
      </w:r>
      <w:r>
        <w:rPr>
          <w:lang w:eastAsia="de-DE"/>
        </w:rPr>
        <w:t>pure F</w:t>
      </w:r>
      <w:r w:rsidR="00577D20">
        <w:rPr>
          <w:lang w:eastAsia="de-DE"/>
        </w:rPr>
        <w:t>AMEs</w:t>
      </w:r>
      <w:r w:rsidR="007441F5">
        <w:rPr>
          <w:lang w:eastAsia="de-DE"/>
        </w:rPr>
        <w:t xml:space="preserve"> </w:t>
      </w:r>
      <w:r w:rsidR="007947E0">
        <w:rPr>
          <w:lang w:eastAsia="de-DE"/>
        </w:rPr>
        <w:t xml:space="preserve">at 140°C </w:t>
      </w:r>
      <w:r w:rsidR="007441F5">
        <w:rPr>
          <w:lang w:eastAsia="de-DE"/>
        </w:rPr>
        <w:t xml:space="preserve">and </w:t>
      </w:r>
      <w:r w:rsidR="0025597F">
        <w:rPr>
          <w:lang w:eastAsia="de-DE"/>
        </w:rPr>
        <w:t>150</w:t>
      </w:r>
      <w:r w:rsidR="007441F5">
        <w:rPr>
          <w:lang w:eastAsia="de-DE"/>
        </w:rPr>
        <w:t xml:space="preserve">°C in </w:t>
      </w:r>
      <w:r w:rsidR="00495514">
        <w:rPr>
          <w:lang w:eastAsia="de-DE"/>
        </w:rPr>
        <w:t>non-limit</w:t>
      </w:r>
      <w:r w:rsidR="005501D5">
        <w:rPr>
          <w:lang w:eastAsia="de-DE"/>
        </w:rPr>
        <w:t>ing oxygen</w:t>
      </w:r>
      <w:r w:rsidR="00B80622">
        <w:rPr>
          <w:lang w:eastAsia="de-DE"/>
        </w:rPr>
        <w:t>ation</w:t>
      </w:r>
      <w:r w:rsidR="005501D5">
        <w:rPr>
          <w:lang w:eastAsia="de-DE"/>
        </w:rPr>
        <w:t xml:space="preserve"> </w:t>
      </w:r>
      <w:r w:rsidR="00B80622">
        <w:rPr>
          <w:lang w:eastAsia="de-DE"/>
        </w:rPr>
        <w:t>conditions</w:t>
      </w:r>
      <w:r w:rsidR="005501D5">
        <w:rPr>
          <w:lang w:eastAsia="de-DE"/>
        </w:rPr>
        <w:t xml:space="preserve">. </w:t>
      </w:r>
      <w:r w:rsidR="00B80622">
        <w:rPr>
          <w:lang w:eastAsia="de-DE"/>
        </w:rPr>
        <w:t>E</w:t>
      </w:r>
      <w:r w:rsidR="00495514">
        <w:rPr>
          <w:lang w:eastAsia="de-DE"/>
        </w:rPr>
        <w:t xml:space="preserve">xperimental data and predictions </w:t>
      </w:r>
      <w:r w:rsidR="00B80622">
        <w:rPr>
          <w:lang w:eastAsia="de-DE"/>
        </w:rPr>
        <w:t xml:space="preserve">with the </w:t>
      </w:r>
      <w:r w:rsidR="00060133">
        <w:rPr>
          <w:lang w:eastAsia="de-DE"/>
        </w:rPr>
        <w:t xml:space="preserve">reaction scheme (Eq. </w:t>
      </w:r>
      <w:r w:rsidR="00060133">
        <w:rPr>
          <w:iCs/>
          <w:lang w:eastAsia="de-DE"/>
        </w:rPr>
        <w:fldChar w:fldCharType="begin"/>
      </w:r>
      <w:r w:rsidR="00060133">
        <w:rPr>
          <w:iCs/>
          <w:lang w:eastAsia="de-DE"/>
        </w:rPr>
        <w:instrText xml:space="preserve"> GOTOBUTTON ZEqnNum348411  \* MERGEFORMAT </w:instrText>
      </w:r>
      <w:r w:rsidR="00060133">
        <w:rPr>
          <w:iCs/>
          <w:lang w:eastAsia="de-DE"/>
        </w:rPr>
        <w:fldChar w:fldCharType="begin"/>
      </w:r>
      <w:r w:rsidR="00060133">
        <w:rPr>
          <w:iCs/>
          <w:lang w:eastAsia="de-DE"/>
        </w:rPr>
        <w:instrText xml:space="preserve"> REF ZEqnNum348411 \* Charformat \! \* MERGEFORMAT </w:instrText>
      </w:r>
      <w:r w:rsidR="00060133">
        <w:rPr>
          <w:iCs/>
          <w:lang w:eastAsia="de-DE"/>
        </w:rPr>
        <w:fldChar w:fldCharType="separate"/>
      </w:r>
      <w:r w:rsidR="00CA5B27" w:rsidRPr="00CA5B27">
        <w:rPr>
          <w:iCs/>
          <w:lang w:eastAsia="de-DE"/>
        </w:rPr>
        <w:instrText>(1)</w:instrText>
      </w:r>
      <w:r w:rsidR="00060133">
        <w:rPr>
          <w:iCs/>
          <w:lang w:eastAsia="de-DE"/>
        </w:rPr>
        <w:fldChar w:fldCharType="end"/>
      </w:r>
      <w:r w:rsidR="00060133">
        <w:rPr>
          <w:iCs/>
          <w:lang w:eastAsia="de-DE"/>
        </w:rPr>
        <w:fldChar w:fldCharType="end"/>
      </w:r>
      <w:r w:rsidR="00295195">
        <w:rPr>
          <w:iCs/>
          <w:lang w:eastAsia="de-DE"/>
        </w:rPr>
        <w:t>, including 51</w:t>
      </w:r>
      <w:r w:rsidR="00060133">
        <w:rPr>
          <w:iCs/>
          <w:lang w:eastAsia="de-DE"/>
        </w:rPr>
        <w:t xml:space="preserve"> reactions and </w:t>
      </w:r>
      <w:r w:rsidR="00295195">
        <w:rPr>
          <w:iCs/>
          <w:lang w:eastAsia="de-DE"/>
        </w:rPr>
        <w:t>22</w:t>
      </w:r>
      <w:r w:rsidR="00060133">
        <w:rPr>
          <w:iCs/>
          <w:lang w:eastAsia="de-DE"/>
        </w:rPr>
        <w:t xml:space="preserve"> species</w:t>
      </w:r>
      <w:r w:rsidR="00F6079C">
        <w:rPr>
          <w:iCs/>
          <w:lang w:eastAsia="de-DE"/>
        </w:rPr>
        <w:t>)</w:t>
      </w:r>
      <w:r w:rsidR="00E80BF2">
        <w:rPr>
          <w:iCs/>
          <w:lang w:eastAsia="de-DE"/>
        </w:rPr>
        <w:t xml:space="preserve"> </w:t>
      </w:r>
      <w:r w:rsidR="00B80622">
        <w:rPr>
          <w:lang w:eastAsia="de-DE"/>
        </w:rPr>
        <w:t xml:space="preserve">are compared </w:t>
      </w:r>
      <w:r w:rsidR="00495514">
        <w:rPr>
          <w:lang w:eastAsia="de-DE"/>
        </w:rPr>
        <w:t xml:space="preserve">in </w:t>
      </w:r>
      <w:r w:rsidR="000D6C91">
        <w:rPr>
          <w:lang w:eastAsia="de-DE"/>
        </w:rPr>
        <w:t xml:space="preserve">Figure 2 </w:t>
      </w:r>
      <w:r w:rsidR="00F6079C">
        <w:rPr>
          <w:iCs/>
          <w:lang w:eastAsia="de-DE"/>
        </w:rPr>
        <w:t xml:space="preserve">for </w:t>
      </w:r>
      <w:r w:rsidR="003C24EB" w:rsidRPr="003C24EB">
        <w:rPr>
          <w:position w:val="-10"/>
        </w:rPr>
        <w:object w:dxaOrig="660" w:dyaOrig="320" w14:anchorId="0389FD07">
          <v:shape id="_x0000_i1123" type="#_x0000_t75" style="width:33.85pt;height:15.7pt" o:ole="">
            <v:imagedata r:id="rId201" o:title=""/>
          </v:shape>
          <o:OLEObject Type="Embed" ProgID="Equation.DSMT4" ShapeID="_x0000_i1123" DrawAspect="Content" ObjectID="_1800970901" r:id="rId202"/>
        </w:object>
      </w:r>
      <w:r w:rsidR="00F6079C">
        <w:rPr>
          <w:iCs/>
          <w:lang w:eastAsia="de-DE"/>
        </w:rPr>
        <w:t xml:space="preserve"> and </w:t>
      </w:r>
      <w:r w:rsidR="003C24EB" w:rsidRPr="003C24EB">
        <w:rPr>
          <w:position w:val="-10"/>
        </w:rPr>
        <w:object w:dxaOrig="700" w:dyaOrig="320" w14:anchorId="7BB01B87">
          <v:shape id="_x0000_i1124" type="#_x0000_t75" style="width:34.55pt;height:15.7pt" o:ole="">
            <v:imagedata r:id="rId203" o:title=""/>
          </v:shape>
          <o:OLEObject Type="Embed" ProgID="Equation.DSMT4" ShapeID="_x0000_i1124" DrawAspect="Content" ObjectID="_1800970902" r:id="rId204"/>
        </w:object>
      </w:r>
      <w:r w:rsidR="00F96020">
        <w:rPr>
          <w:lang w:eastAsia="de-DE"/>
        </w:rPr>
        <w:t>.</w:t>
      </w:r>
      <w:r w:rsidR="00F13E7F">
        <w:rPr>
          <w:lang w:eastAsia="de-DE"/>
        </w:rPr>
        <w:t xml:space="preserve"> </w:t>
      </w:r>
      <w:r w:rsidR="00F32315">
        <w:rPr>
          <w:lang w:eastAsia="de-DE"/>
        </w:rPr>
        <w:t xml:space="preserve">Pair </w:t>
      </w:r>
      <w:r w:rsidR="00CF0DC6">
        <w:rPr>
          <w:lang w:eastAsia="de-DE"/>
        </w:rPr>
        <w:t>c</w:t>
      </w:r>
      <w:r w:rsidR="00F13E7F">
        <w:rPr>
          <w:lang w:eastAsia="de-DE"/>
        </w:rPr>
        <w:t>ross-term</w:t>
      </w:r>
      <w:r w:rsidR="002007A8">
        <w:rPr>
          <w:lang w:eastAsia="de-DE"/>
        </w:rPr>
        <w:t>ination parameter</w:t>
      </w:r>
      <w:r w:rsidR="00F6079C">
        <w:rPr>
          <w:lang w:eastAsia="de-DE"/>
        </w:rPr>
        <w:t>s</w:t>
      </w:r>
      <w:r w:rsidR="002007A8">
        <w:rPr>
          <w:lang w:eastAsia="de-DE"/>
        </w:rPr>
        <w:t xml:space="preserve"> </w:t>
      </w:r>
      <w:r w:rsidR="00F6079C">
        <w:rPr>
          <w:lang w:eastAsia="de-DE"/>
        </w:rPr>
        <w:t xml:space="preserve">were </w:t>
      </w:r>
      <w:r w:rsidR="002007A8">
        <w:rPr>
          <w:lang w:eastAsia="de-DE"/>
        </w:rPr>
        <w:t xml:space="preserve">set to </w:t>
      </w:r>
      <w:r w:rsidR="00726104">
        <w:rPr>
          <w:lang w:eastAsia="de-DE"/>
        </w:rPr>
        <w:t>2</w:t>
      </w:r>
      <w:r w:rsidR="00287B8C">
        <w:rPr>
          <w:lang w:eastAsia="de-DE"/>
        </w:rPr>
        <w:t xml:space="preserve"> </w:t>
      </w:r>
      <w:r w:rsidR="00F6079C">
        <w:rPr>
          <w:lang w:eastAsia="de-DE"/>
        </w:rPr>
        <w:t xml:space="preserve">based on observations at </w:t>
      </w:r>
      <w:r w:rsidR="002007A8">
        <w:rPr>
          <w:lang w:eastAsia="de-DE"/>
        </w:rPr>
        <w:t>140°C</w:t>
      </w:r>
      <w:r w:rsidR="00F32315">
        <w:rPr>
          <w:lang w:eastAsia="de-DE"/>
        </w:rPr>
        <w:t xml:space="preserve">. </w:t>
      </w:r>
      <w:r w:rsidR="002D63CC">
        <w:rPr>
          <w:lang w:eastAsia="de-DE"/>
        </w:rPr>
        <w:t>A value close to 2 indicate</w:t>
      </w:r>
      <w:r w:rsidR="002E4D46">
        <w:rPr>
          <w:lang w:eastAsia="de-DE"/>
        </w:rPr>
        <w:t>d</w:t>
      </w:r>
      <w:r w:rsidR="002D63CC">
        <w:rPr>
          <w:lang w:eastAsia="de-DE"/>
        </w:rPr>
        <w:t xml:space="preserve"> symmetric </w:t>
      </w:r>
      <w:r w:rsidR="00B72309">
        <w:rPr>
          <w:lang w:eastAsia="de-DE"/>
        </w:rPr>
        <w:t>behavior</w:t>
      </w:r>
      <w:r w:rsidR="009F098F">
        <w:rPr>
          <w:lang w:eastAsia="de-DE"/>
        </w:rPr>
        <w:t>.</w:t>
      </w:r>
      <w:r w:rsidR="005F1AAB">
        <w:rPr>
          <w:lang w:eastAsia="de-DE"/>
        </w:rPr>
        <w:t xml:space="preserve"> </w:t>
      </w:r>
      <w:r w:rsidR="007947E0">
        <w:rPr>
          <w:lang w:eastAsia="de-DE"/>
        </w:rPr>
        <w:t>An independent validation</w:t>
      </w:r>
      <w:r w:rsidR="0000743A">
        <w:rPr>
          <w:lang w:eastAsia="de-DE"/>
        </w:rPr>
        <w:t xml:space="preserve"> is </w:t>
      </w:r>
      <w:r w:rsidR="009B33BE">
        <w:rPr>
          <w:lang w:eastAsia="de-DE"/>
        </w:rPr>
        <w:t xml:space="preserve">given </w:t>
      </w:r>
      <w:r w:rsidR="0000743A">
        <w:rPr>
          <w:lang w:eastAsia="de-DE"/>
        </w:rPr>
        <w:t xml:space="preserve">in </w:t>
      </w:r>
      <w:r w:rsidR="000D6C91">
        <w:rPr>
          <w:lang w:eastAsia="de-DE"/>
        </w:rPr>
        <w:t xml:space="preserve">Figure 3 </w:t>
      </w:r>
      <w:r w:rsidR="005C7437">
        <w:rPr>
          <w:lang w:eastAsia="de-DE"/>
        </w:rPr>
        <w:t xml:space="preserve">by comparing predictions with </w:t>
      </w:r>
      <w:r w:rsidR="00B219D4">
        <w:rPr>
          <w:lang w:eastAsia="de-DE"/>
        </w:rPr>
        <w:t xml:space="preserve">oxidation kinetics reported in the literature </w:t>
      </w:r>
      <w:r w:rsidR="00B219D4">
        <w:rPr>
          <w:lang w:eastAsia="de-DE"/>
        </w:rPr>
        <w:fldChar w:fldCharType="begin"/>
      </w:r>
      <w:r w:rsidR="00B219D4">
        <w:rPr>
          <w:lang w:eastAsia="de-DE"/>
        </w:rPr>
        <w:instrText xml:space="preserve"> ADDIN EN.CITE &lt;EndNote&gt;&lt;Cite&gt;&lt;Author&gt;Cherepanova&lt;/Author&gt;&lt;Year&gt;2022&lt;/Year&gt;&lt;RecNum&gt;67&lt;/RecNum&gt;&lt;DisplayText&gt;(Cherepanova &amp;amp; Sapunov, 2022)&lt;/DisplayText&gt;&lt;record&gt;&lt;rec-number&gt;67&lt;/rec-number&gt;&lt;foreign-keys&gt;&lt;key app="EN" db-id="warsve5adt205qe20x3p0590xraa2es2zee0" timestamp="1656928489"&gt;67&lt;/key&gt;&lt;/foreign-keys&gt;&lt;ref-type name="Journal Article"&gt;17&lt;/ref-type&gt;&lt;contributors&gt;&lt;authors&gt;&lt;author&gt;Cherepanova, A.&lt;/author&gt;&lt;author&gt;Sapunov, V.&lt;/author&gt;&lt;/authors&gt;&lt;/contributors&gt;&lt;titles&gt;&lt;title&gt;Analysis of the kinetic regularities of diffusion-controlled aerobic oxidation of FAMEs&lt;/title&gt;&lt;secondary-title&gt;Chemical Papers&lt;/secondary-title&gt;&lt;/titles&gt;&lt;periodical&gt;&lt;full-title&gt;Chemical Papers&lt;/full-title&gt;&lt;/periodical&gt;&lt;pages&gt;1135-1146&lt;/pages&gt;&lt;volume&gt;76&lt;/volume&gt;&lt;number&gt;2&lt;/number&gt;&lt;dates&gt;&lt;year&gt;2022&lt;/year&gt;&lt;pub-dates&gt;&lt;date&gt;2022/02/01&lt;/date&gt;&lt;/pub-dates&gt;&lt;/dates&gt;&lt;isbn&gt;2585-7290&lt;/isbn&gt;&lt;urls&gt;&lt;related-urls&gt;&lt;url&gt;https://doi.org/10.1007/s11696-021-01930-2&lt;/url&gt;&lt;/related-urls&gt;&lt;/urls&gt;&lt;electronic-resource-num&gt;10.1007/s11696-021-01930-2&lt;/electronic-resource-num&gt;&lt;/record&gt;&lt;/Cite&gt;&lt;/EndNote&gt;</w:instrText>
      </w:r>
      <w:r w:rsidR="00B219D4">
        <w:rPr>
          <w:lang w:eastAsia="de-DE"/>
        </w:rPr>
        <w:fldChar w:fldCharType="separate"/>
      </w:r>
      <w:r w:rsidR="00B219D4">
        <w:rPr>
          <w:noProof/>
          <w:lang w:eastAsia="de-DE"/>
        </w:rPr>
        <w:t>(</w:t>
      </w:r>
      <w:hyperlink w:anchor="_ENREF_12" w:tooltip="Cherepanova, 2022 #67" w:history="1">
        <w:r w:rsidR="00B6593C">
          <w:rPr>
            <w:noProof/>
            <w:lang w:eastAsia="de-DE"/>
          </w:rPr>
          <w:t>Cherepanova &amp; Sapunov, 2022</w:t>
        </w:r>
      </w:hyperlink>
      <w:r w:rsidR="00B219D4">
        <w:rPr>
          <w:noProof/>
          <w:lang w:eastAsia="de-DE"/>
        </w:rPr>
        <w:t>)</w:t>
      </w:r>
      <w:r w:rsidR="00B219D4">
        <w:rPr>
          <w:lang w:eastAsia="de-DE"/>
        </w:rPr>
        <w:fldChar w:fldCharType="end"/>
      </w:r>
      <w:r w:rsidR="00B219D4">
        <w:rPr>
          <w:lang w:eastAsia="de-DE"/>
        </w:rPr>
        <w:t xml:space="preserve"> at 110°C without any adjustment.</w:t>
      </w:r>
    </w:p>
    <w:p w14:paraId="677C0C7A" w14:textId="17E133B6" w:rsidR="00F735AD" w:rsidRPr="00F735AD" w:rsidRDefault="00F96020" w:rsidP="00AF487C">
      <w:pPr>
        <w:rPr>
          <w:lang w:eastAsia="de-DE"/>
        </w:rPr>
      </w:pPr>
      <w:r>
        <w:rPr>
          <w:lang w:eastAsia="de-DE"/>
        </w:rPr>
        <w:t xml:space="preserve">The </w:t>
      </w:r>
      <w:r w:rsidR="00F3162D">
        <w:rPr>
          <w:lang w:eastAsia="de-DE"/>
        </w:rPr>
        <w:t xml:space="preserve">two-scale </w:t>
      </w:r>
      <w:r>
        <w:rPr>
          <w:lang w:eastAsia="de-DE"/>
        </w:rPr>
        <w:t>model</w:t>
      </w:r>
      <w:r w:rsidR="0029650C">
        <w:rPr>
          <w:lang w:eastAsia="de-DE"/>
        </w:rPr>
        <w:t xml:space="preserve"> </w:t>
      </w:r>
      <w:r w:rsidR="00F3162D">
        <w:rPr>
          <w:lang w:eastAsia="de-DE"/>
        </w:rPr>
        <w:t xml:space="preserve">successfully </w:t>
      </w:r>
      <w:r w:rsidR="0029650C">
        <w:rPr>
          <w:lang w:eastAsia="de-DE"/>
        </w:rPr>
        <w:t xml:space="preserve">reproduced </w:t>
      </w:r>
      <w:r>
        <w:rPr>
          <w:lang w:eastAsia="de-DE"/>
        </w:rPr>
        <w:t>the kinetics observed experimentally</w:t>
      </w:r>
      <w:r w:rsidR="00B219D4">
        <w:rPr>
          <w:lang w:eastAsia="de-DE"/>
        </w:rPr>
        <w:t xml:space="preserve"> in this study</w:t>
      </w:r>
      <w:r w:rsidR="004078D8">
        <w:rPr>
          <w:lang w:eastAsia="de-DE"/>
        </w:rPr>
        <w:t xml:space="preserve"> for global </w:t>
      </w:r>
      <w:r w:rsidR="002E66E4">
        <w:rPr>
          <w:lang w:eastAsia="de-DE"/>
        </w:rPr>
        <w:t xml:space="preserve">(scale 1) </w:t>
      </w:r>
      <w:r w:rsidR="004078D8">
        <w:rPr>
          <w:lang w:eastAsia="de-DE"/>
        </w:rPr>
        <w:t>and specific chemical species</w:t>
      </w:r>
      <w:r w:rsidR="002E66E4">
        <w:rPr>
          <w:lang w:eastAsia="de-DE"/>
        </w:rPr>
        <w:t xml:space="preserve"> (scale 2)</w:t>
      </w:r>
      <w:r>
        <w:rPr>
          <w:lang w:eastAsia="de-DE"/>
        </w:rPr>
        <w:t xml:space="preserve">. </w:t>
      </w:r>
      <w:r w:rsidR="001A5706">
        <w:rPr>
          <w:lang w:eastAsia="de-DE"/>
        </w:rPr>
        <w:t xml:space="preserve">In initially homogeneous mixtures of </w:t>
      </w:r>
      <w:r>
        <w:rPr>
          <w:lang w:eastAsia="de-DE"/>
        </w:rPr>
        <w:t>oleate and linoleate (</w:t>
      </w:r>
      <w:r w:rsidR="003C24EB" w:rsidRPr="003C24EB">
        <w:rPr>
          <w:position w:val="-10"/>
        </w:rPr>
        <w:object w:dxaOrig="660" w:dyaOrig="320" w14:anchorId="0F135BD7">
          <v:shape id="_x0000_i1125" type="#_x0000_t75" style="width:33.85pt;height:15.7pt" o:ole="">
            <v:imagedata r:id="rId205" o:title=""/>
          </v:shape>
          <o:OLEObject Type="Embed" ProgID="Equation.DSMT4" ShapeID="_x0000_i1125" DrawAspect="Content" ObjectID="_1800970903" r:id="rId206"/>
        </w:object>
      </w:r>
      <w:r w:rsidR="00030E06">
        <w:rPr>
          <w:iCs/>
          <w:lang w:eastAsia="de-DE"/>
        </w:rPr>
        <w:t xml:space="preserve"> </w:t>
      </w:r>
      <w:r w:rsidR="009328C7">
        <w:rPr>
          <w:lang w:eastAsia="de-DE"/>
        </w:rPr>
        <w:t xml:space="preserve">with equi-concentrations, </w:t>
      </w:r>
      <w:r>
        <w:rPr>
          <w:lang w:eastAsia="de-DE"/>
        </w:rPr>
        <w:t xml:space="preserve">see </w:t>
      </w:r>
      <w:r w:rsidR="000D6C91">
        <w:rPr>
          <w:lang w:eastAsia="de-DE"/>
        </w:rPr>
        <w:t>Figure 2</w:t>
      </w:r>
      <w:r>
        <w:rPr>
          <w:lang w:eastAsia="de-DE"/>
        </w:rPr>
        <w:t xml:space="preserve">a,d), oxidation </w:t>
      </w:r>
      <w:r w:rsidR="00FF2280">
        <w:rPr>
          <w:lang w:eastAsia="de-DE"/>
        </w:rPr>
        <w:t>wa</w:t>
      </w:r>
      <w:r w:rsidR="009328C7">
        <w:rPr>
          <w:lang w:eastAsia="de-DE"/>
        </w:rPr>
        <w:t xml:space="preserve">s initiated and propagated </w:t>
      </w:r>
      <w:r w:rsidR="00E3421B">
        <w:rPr>
          <w:lang w:eastAsia="de-DE"/>
        </w:rPr>
        <w:t>through</w:t>
      </w:r>
      <w:r>
        <w:rPr>
          <w:lang w:eastAsia="de-DE"/>
        </w:rPr>
        <w:t xml:space="preserve"> </w:t>
      </w:r>
      <w:r w:rsidR="009B33BE">
        <w:rPr>
          <w:lang w:eastAsia="de-DE"/>
        </w:rPr>
        <w:t xml:space="preserve">the </w:t>
      </w:r>
      <w:r>
        <w:rPr>
          <w:lang w:eastAsia="de-DE"/>
        </w:rPr>
        <w:t xml:space="preserve">linoleate </w:t>
      </w:r>
      <w:r w:rsidR="00E3421B">
        <w:rPr>
          <w:lang w:eastAsia="de-DE"/>
        </w:rPr>
        <w:t>chain reaction</w:t>
      </w:r>
      <w:r w:rsidR="00030E06">
        <w:rPr>
          <w:lang w:eastAsia="de-DE"/>
        </w:rPr>
        <w:t xml:space="preserve">, </w:t>
      </w:r>
      <w:r w:rsidR="00FA5FFC">
        <w:rPr>
          <w:lang w:eastAsia="de-DE"/>
        </w:rPr>
        <w:t xml:space="preserve">leading to rapid accumulation of </w:t>
      </w:r>
      <w:r w:rsidR="00030E06">
        <w:rPr>
          <w:lang w:eastAsia="de-DE"/>
        </w:rPr>
        <w:t>hydroperoxides in the mixture</w:t>
      </w:r>
      <w:r>
        <w:rPr>
          <w:lang w:eastAsia="de-DE"/>
        </w:rPr>
        <w:t xml:space="preserve">. </w:t>
      </w:r>
      <w:r w:rsidR="00EE0E3B">
        <w:rPr>
          <w:lang w:eastAsia="de-DE"/>
        </w:rPr>
        <w:t>The production of o</w:t>
      </w:r>
      <w:r w:rsidR="0051524F">
        <w:rPr>
          <w:lang w:eastAsia="de-DE"/>
        </w:rPr>
        <w:t>leate hydroperoxide</w:t>
      </w:r>
      <w:r w:rsidR="000604F7">
        <w:rPr>
          <w:lang w:eastAsia="de-DE"/>
        </w:rPr>
        <w:t>s</w:t>
      </w:r>
      <w:r w:rsidR="0051524F">
        <w:rPr>
          <w:lang w:eastAsia="de-DE"/>
        </w:rPr>
        <w:t xml:space="preserve"> </w:t>
      </w:r>
      <w:r w:rsidR="00490FD3">
        <w:rPr>
          <w:lang w:eastAsia="de-DE"/>
        </w:rPr>
        <w:t xml:space="preserve">began </w:t>
      </w:r>
      <w:r w:rsidR="0016563B">
        <w:rPr>
          <w:lang w:eastAsia="de-DE"/>
        </w:rPr>
        <w:t>simultaneous</w:t>
      </w:r>
      <w:r w:rsidR="00E3421B">
        <w:rPr>
          <w:lang w:eastAsia="de-DE"/>
        </w:rPr>
        <w:t>ly</w:t>
      </w:r>
      <w:r w:rsidR="0016563B">
        <w:rPr>
          <w:lang w:eastAsia="de-DE"/>
        </w:rPr>
        <w:t xml:space="preserve"> but </w:t>
      </w:r>
      <w:r w:rsidR="00FE3AF0">
        <w:rPr>
          <w:lang w:eastAsia="de-DE"/>
        </w:rPr>
        <w:t xml:space="preserve">at a lower </w:t>
      </w:r>
      <w:r w:rsidR="0016563B">
        <w:rPr>
          <w:lang w:eastAsia="de-DE"/>
        </w:rPr>
        <w:t>intens</w:t>
      </w:r>
      <w:r w:rsidR="00FE3AF0">
        <w:rPr>
          <w:lang w:eastAsia="de-DE"/>
        </w:rPr>
        <w:t>ity</w:t>
      </w:r>
      <w:r w:rsidR="0016563B">
        <w:rPr>
          <w:lang w:eastAsia="de-DE"/>
        </w:rPr>
        <w:t>.</w:t>
      </w:r>
      <w:r w:rsidR="007769EB">
        <w:rPr>
          <w:lang w:eastAsia="de-DE"/>
        </w:rPr>
        <w:t xml:space="preserve"> </w:t>
      </w:r>
      <w:r w:rsidR="00EF518F">
        <w:rPr>
          <w:lang w:eastAsia="de-DE"/>
        </w:rPr>
        <w:t>T</w:t>
      </w:r>
      <w:r w:rsidR="004043BB">
        <w:rPr>
          <w:lang w:eastAsia="de-DE"/>
        </w:rPr>
        <w:t xml:space="preserve">hey </w:t>
      </w:r>
      <w:r w:rsidR="00FE3AF0">
        <w:rPr>
          <w:lang w:eastAsia="de-DE"/>
        </w:rPr>
        <w:t xml:space="preserve">became </w:t>
      </w:r>
      <w:r w:rsidR="004043BB">
        <w:rPr>
          <w:lang w:eastAsia="de-DE"/>
        </w:rPr>
        <w:t>domina</w:t>
      </w:r>
      <w:r w:rsidR="00FE3AF0">
        <w:rPr>
          <w:lang w:eastAsia="de-DE"/>
        </w:rPr>
        <w:t>nt</w:t>
      </w:r>
      <w:r w:rsidR="000F311F">
        <w:rPr>
          <w:lang w:eastAsia="de-DE"/>
        </w:rPr>
        <w:t xml:space="preserve"> later in the mixture</w:t>
      </w:r>
      <w:r w:rsidR="004043BB">
        <w:rPr>
          <w:lang w:eastAsia="de-DE"/>
        </w:rPr>
        <w:t xml:space="preserve"> </w:t>
      </w:r>
      <w:r w:rsidR="007769EB">
        <w:rPr>
          <w:lang w:eastAsia="de-DE"/>
        </w:rPr>
        <w:t>when the</w:t>
      </w:r>
      <w:r w:rsidR="00DC1681">
        <w:rPr>
          <w:lang w:eastAsia="de-DE"/>
        </w:rPr>
        <w:t xml:space="preserve"> </w:t>
      </w:r>
      <w:r w:rsidR="000F311F">
        <w:rPr>
          <w:lang w:eastAsia="de-DE"/>
        </w:rPr>
        <w:t>amount of linoleate FAME ha</w:t>
      </w:r>
      <w:r w:rsidR="00FE3AF0">
        <w:rPr>
          <w:lang w:eastAsia="de-DE"/>
        </w:rPr>
        <w:t>s</w:t>
      </w:r>
      <w:r w:rsidR="000F311F">
        <w:rPr>
          <w:lang w:eastAsia="de-DE"/>
        </w:rPr>
        <w:t xml:space="preserve"> already </w:t>
      </w:r>
      <w:r w:rsidR="00C90A43">
        <w:rPr>
          <w:lang w:eastAsia="de-DE"/>
        </w:rPr>
        <w:t>decreased</w:t>
      </w:r>
      <w:r w:rsidR="000F311F">
        <w:rPr>
          <w:lang w:eastAsia="de-DE"/>
        </w:rPr>
        <w:t xml:space="preserve"> by h</w:t>
      </w:r>
      <w:r w:rsidR="005915AD">
        <w:rPr>
          <w:lang w:eastAsia="de-DE"/>
        </w:rPr>
        <w:t>alf. At scale 1, one maximum concentration in hydroperoxides</w:t>
      </w:r>
      <w:r w:rsidR="00C90A43">
        <w:rPr>
          <w:lang w:eastAsia="de-DE"/>
        </w:rPr>
        <w:t xml:space="preserve"> was observed</w:t>
      </w:r>
      <w:r w:rsidR="005915AD">
        <w:rPr>
          <w:lang w:eastAsia="de-DE"/>
        </w:rPr>
        <w:t xml:space="preserve">. At scale 2, </w:t>
      </w:r>
      <w:r w:rsidR="00E673C3">
        <w:rPr>
          <w:lang w:eastAsia="de-DE"/>
        </w:rPr>
        <w:t xml:space="preserve">the </w:t>
      </w:r>
      <w:r w:rsidR="00B93AB6">
        <w:rPr>
          <w:lang w:eastAsia="de-DE"/>
        </w:rPr>
        <w:t>maxima of the two populations of hydroperoxide (L</w:t>
      </w:r>
      <w:r w:rsidR="00B93AB6" w:rsidRPr="00B93AB6">
        <w:rPr>
          <w:vertAlign w:val="subscript"/>
          <w:lang w:eastAsia="de-DE"/>
        </w:rPr>
        <w:t>1</w:t>
      </w:r>
      <w:r w:rsidR="00B93AB6">
        <w:rPr>
          <w:lang w:eastAsia="de-DE"/>
        </w:rPr>
        <w:t>OOH/L</w:t>
      </w:r>
      <w:r w:rsidR="00B93AB6" w:rsidRPr="00B93AB6">
        <w:rPr>
          <w:vertAlign w:val="subscript"/>
          <w:lang w:eastAsia="de-DE"/>
        </w:rPr>
        <w:t>2</w:t>
      </w:r>
      <w:r w:rsidR="00B93AB6">
        <w:rPr>
          <w:lang w:eastAsia="de-DE"/>
        </w:rPr>
        <w:t>OOH and L</w:t>
      </w:r>
      <w:r w:rsidR="00B93AB6" w:rsidRPr="00B93AB6">
        <w:rPr>
          <w:vertAlign w:val="subscript"/>
          <w:lang w:eastAsia="de-DE"/>
        </w:rPr>
        <w:t>2</w:t>
      </w:r>
      <w:r w:rsidR="00B93AB6">
        <w:rPr>
          <w:lang w:eastAsia="de-DE"/>
        </w:rPr>
        <w:t>OOH/L</w:t>
      </w:r>
      <w:r w:rsidR="00B93AB6" w:rsidRPr="00B93AB6">
        <w:rPr>
          <w:vertAlign w:val="subscript"/>
          <w:lang w:eastAsia="de-DE"/>
        </w:rPr>
        <w:t>3</w:t>
      </w:r>
      <w:r w:rsidR="00B93AB6">
        <w:rPr>
          <w:lang w:eastAsia="de-DE"/>
        </w:rPr>
        <w:t xml:space="preserve">OOH) are </w:t>
      </w:r>
      <w:r w:rsidR="00C64820">
        <w:rPr>
          <w:lang w:eastAsia="de-DE"/>
        </w:rPr>
        <w:t>distinguishable</w:t>
      </w:r>
      <w:r w:rsidR="00E673C3">
        <w:rPr>
          <w:lang w:eastAsia="de-DE"/>
        </w:rPr>
        <w:t xml:space="preserve">. </w:t>
      </w:r>
      <w:r w:rsidR="00AF487C">
        <w:rPr>
          <w:lang w:eastAsia="de-DE"/>
        </w:rPr>
        <w:t>D</w:t>
      </w:r>
      <w:r w:rsidR="0051524F">
        <w:rPr>
          <w:lang w:eastAsia="de-DE"/>
        </w:rPr>
        <w:t>ue to the fast</w:t>
      </w:r>
      <w:r w:rsidR="00AF487C">
        <w:rPr>
          <w:lang w:eastAsia="de-DE"/>
        </w:rPr>
        <w:t>er</w:t>
      </w:r>
      <w:r w:rsidR="0051524F">
        <w:rPr>
          <w:lang w:eastAsia="de-DE"/>
        </w:rPr>
        <w:t xml:space="preserve"> consumption of linoleate FAME and lower stability of linoleate hydroperoxides, the</w:t>
      </w:r>
      <w:r w:rsidR="00EC3D0D">
        <w:rPr>
          <w:lang w:eastAsia="de-DE"/>
        </w:rPr>
        <w:t>ir</w:t>
      </w:r>
      <w:r w:rsidR="0051524F">
        <w:rPr>
          <w:lang w:eastAsia="de-DE"/>
        </w:rPr>
        <w:t xml:space="preserve"> concentration </w:t>
      </w:r>
      <w:r w:rsidR="00581440">
        <w:rPr>
          <w:lang w:eastAsia="de-DE"/>
        </w:rPr>
        <w:t>diminished</w:t>
      </w:r>
      <w:r w:rsidR="00C64820">
        <w:rPr>
          <w:lang w:eastAsia="de-DE"/>
        </w:rPr>
        <w:t xml:space="preserve"> </w:t>
      </w:r>
      <w:r w:rsidR="0051524F">
        <w:rPr>
          <w:lang w:eastAsia="de-DE"/>
        </w:rPr>
        <w:t>more rapidly</w:t>
      </w:r>
      <w:r w:rsidR="00232C6A">
        <w:rPr>
          <w:lang w:eastAsia="de-DE"/>
        </w:rPr>
        <w:t>. A</w:t>
      </w:r>
      <w:r w:rsidR="0051524F">
        <w:rPr>
          <w:lang w:eastAsia="de-DE"/>
        </w:rPr>
        <w:t>fter 2</w:t>
      </w:r>
      <w:r w:rsidR="00781908">
        <w:rPr>
          <w:rFonts w:cs="Times New Roman"/>
          <w:lang w:eastAsia="de-DE"/>
        </w:rPr>
        <w:t>·</w:t>
      </w:r>
      <w:r w:rsidR="0051524F">
        <w:rPr>
          <w:lang w:eastAsia="de-DE"/>
        </w:rPr>
        <w:t>10</w:t>
      </w:r>
      <w:r w:rsidR="0051524F" w:rsidRPr="0051524F">
        <w:rPr>
          <w:vertAlign w:val="superscript"/>
          <w:lang w:eastAsia="de-DE"/>
        </w:rPr>
        <w:t>4</w:t>
      </w:r>
      <w:r w:rsidR="0051524F">
        <w:rPr>
          <w:vertAlign w:val="superscript"/>
          <w:lang w:eastAsia="de-DE"/>
        </w:rPr>
        <w:t xml:space="preserve"> </w:t>
      </w:r>
      <w:r w:rsidR="00781908">
        <w:rPr>
          <w:lang w:eastAsia="de-DE"/>
        </w:rPr>
        <w:t>s, almost all</w:t>
      </w:r>
      <w:r w:rsidR="0051524F">
        <w:rPr>
          <w:lang w:eastAsia="de-DE"/>
        </w:rPr>
        <w:t xml:space="preserve"> hydroperoxides </w:t>
      </w:r>
      <w:r w:rsidR="00C64820">
        <w:rPr>
          <w:lang w:eastAsia="de-DE"/>
        </w:rPr>
        <w:t>we</w:t>
      </w:r>
      <w:r w:rsidR="0051524F">
        <w:rPr>
          <w:lang w:eastAsia="de-DE"/>
        </w:rPr>
        <w:t>re oleate</w:t>
      </w:r>
      <w:r w:rsidR="009B33BE">
        <w:rPr>
          <w:lang w:eastAsia="de-DE"/>
        </w:rPr>
        <w:t>s</w:t>
      </w:r>
      <w:r w:rsidR="0051524F">
        <w:rPr>
          <w:lang w:eastAsia="de-DE"/>
        </w:rPr>
        <w:t>.</w:t>
      </w:r>
      <w:r w:rsidR="00781908">
        <w:rPr>
          <w:lang w:eastAsia="de-DE"/>
        </w:rPr>
        <w:t xml:space="preserve"> The mixture of linoleate/linole</w:t>
      </w:r>
      <w:r w:rsidR="00581440">
        <w:rPr>
          <w:lang w:eastAsia="de-DE"/>
        </w:rPr>
        <w:t>n</w:t>
      </w:r>
      <w:r w:rsidR="00781908">
        <w:rPr>
          <w:lang w:eastAsia="de-DE"/>
        </w:rPr>
        <w:t>ate FAME</w:t>
      </w:r>
      <w:r w:rsidR="00581440">
        <w:rPr>
          <w:lang w:eastAsia="de-DE"/>
        </w:rPr>
        <w:t>s</w:t>
      </w:r>
      <w:r w:rsidR="00781908">
        <w:rPr>
          <w:lang w:eastAsia="de-DE"/>
        </w:rPr>
        <w:t xml:space="preserve"> </w:t>
      </w:r>
      <w:r w:rsidR="00F22500">
        <w:rPr>
          <w:lang w:eastAsia="de-DE"/>
        </w:rPr>
        <w:t xml:space="preserve">at 140°C </w:t>
      </w:r>
      <w:r w:rsidR="00781908">
        <w:rPr>
          <w:lang w:eastAsia="de-DE"/>
        </w:rPr>
        <w:t>(</w:t>
      </w:r>
      <w:r w:rsidR="000D6C91">
        <w:rPr>
          <w:lang w:eastAsia="de-DE"/>
        </w:rPr>
        <w:t>Figure 2</w:t>
      </w:r>
      <w:r w:rsidR="00781908">
        <w:rPr>
          <w:lang w:eastAsia="de-DE"/>
        </w:rPr>
        <w:t>f)</w:t>
      </w:r>
      <w:r w:rsidR="0051524F">
        <w:rPr>
          <w:lang w:eastAsia="de-DE"/>
        </w:rPr>
        <w:t xml:space="preserve"> </w:t>
      </w:r>
      <w:r w:rsidR="00C64820">
        <w:rPr>
          <w:lang w:eastAsia="de-DE"/>
        </w:rPr>
        <w:t xml:space="preserve">displayed a more pronounced </w:t>
      </w:r>
      <w:r w:rsidR="00F22500">
        <w:rPr>
          <w:lang w:eastAsia="de-DE"/>
        </w:rPr>
        <w:t xml:space="preserve">peak </w:t>
      </w:r>
      <w:r w:rsidR="00C64820">
        <w:rPr>
          <w:lang w:eastAsia="de-DE"/>
        </w:rPr>
        <w:t xml:space="preserve">in </w:t>
      </w:r>
      <w:r w:rsidR="00F22500">
        <w:rPr>
          <w:lang w:eastAsia="de-DE"/>
        </w:rPr>
        <w:t>hydroperoxide kinetic (rapid accumulation and decomposition).</w:t>
      </w:r>
    </w:p>
    <w:p w14:paraId="78F367A0" w14:textId="466ED415" w:rsidR="009560BA" w:rsidRDefault="009560BA" w:rsidP="00556DAC">
      <w:pPr>
        <w:rPr>
          <w:lang w:eastAsia="de-DE"/>
        </w:rPr>
      </w:pPr>
    </w:p>
    <w:p w14:paraId="02858A8A" w14:textId="7A44CE49" w:rsidR="00F735AD" w:rsidRDefault="00B6593C" w:rsidP="00B219D4">
      <w:pPr>
        <w:rPr>
          <w:lang w:eastAsia="de-DE"/>
        </w:rPr>
      </w:pPr>
      <w:hyperlink w:anchor="_ENREF_12" w:tooltip="Cherepanova, 2022 #67" w:history="1">
        <w:r w:rsidRPr="006B7091">
          <w:rPr>
            <w:lang w:eastAsia="de-DE"/>
          </w:rPr>
          <w:fldChar w:fldCharType="begin"/>
        </w:r>
        <w:r w:rsidRPr="006B7091">
          <w:rPr>
            <w:lang w:eastAsia="de-DE"/>
          </w:rPr>
          <w:instrText xml:space="preserve"> ADDIN EN.CITE &lt;EndNote&gt;&lt;Cite AuthorYear="1"&gt;&lt;Author&gt;Cherepanova&lt;/Author&gt;&lt;Year&gt;2022&lt;/Year&gt;&lt;RecNum&gt;67&lt;/RecNum&gt;&lt;DisplayText&gt;Cherepanova and Sapunov (2022)&lt;/DisplayText&gt;&lt;record&gt;&lt;rec-number&gt;67&lt;/rec-number&gt;&lt;foreign-keys&gt;&lt;key app="EN" db-id="warsve5adt205qe20x3p0590xraa2es2zee0" timestamp="1656928489"&gt;67&lt;/key&gt;&lt;/foreign-keys&gt;&lt;ref-type name="Journal Article"&gt;17&lt;/ref-type&gt;&lt;contributors&gt;&lt;authors&gt;&lt;author&gt;Cherepanova, A.&lt;/author&gt;&lt;author&gt;Sapunov, V.&lt;/author&gt;&lt;/authors&gt;&lt;/contributors&gt;&lt;titles&gt;&lt;title&gt;Analysis of the kinetic regularities of diffusion-controlled aerobic oxidation of FAMEs&lt;/title&gt;&lt;secondary-title&gt;Chemical Papers&lt;/secondary-title&gt;&lt;/titles&gt;&lt;periodical&gt;&lt;full-title&gt;Chemical Papers&lt;/full-title&gt;&lt;/periodical&gt;&lt;pages&gt;1135-1146&lt;/pages&gt;&lt;volume&gt;76&lt;/volume&gt;&lt;number&gt;2&lt;/number&gt;&lt;dates&gt;&lt;year&gt;2022&lt;/year&gt;&lt;pub-dates&gt;&lt;date&gt;2022/02/01&lt;/date&gt;&lt;/pub-dates&gt;&lt;/dates&gt;&lt;isbn&gt;2585-7290&lt;/isbn&gt;&lt;urls&gt;&lt;related-urls&gt;&lt;url&gt;https://doi.org/10.1007/s11696-021-01930-2&lt;/url&gt;&lt;/related-urls&gt;&lt;/urls&gt;&lt;electronic-resource-num&gt;10.1007/s11696-021-01930-2&lt;/electronic-resource-num&gt;&lt;/record&gt;&lt;/Cite&gt;&lt;/EndNote&gt;</w:instrText>
        </w:r>
        <w:r w:rsidRPr="006B7091">
          <w:rPr>
            <w:lang w:eastAsia="de-DE"/>
          </w:rPr>
          <w:fldChar w:fldCharType="separate"/>
        </w:r>
        <w:r w:rsidRPr="006B7091">
          <w:rPr>
            <w:noProof/>
            <w:lang w:eastAsia="de-DE"/>
          </w:rPr>
          <w:t>Cherepanova and Sapunov (2022)</w:t>
        </w:r>
        <w:r w:rsidRPr="006B7091">
          <w:rPr>
            <w:lang w:eastAsia="de-DE"/>
          </w:rPr>
          <w:fldChar w:fldCharType="end"/>
        </w:r>
      </w:hyperlink>
      <w:r w:rsidR="00B219D4">
        <w:rPr>
          <w:lang w:eastAsia="de-DE"/>
        </w:rPr>
        <w:t xml:space="preserve"> reported </w:t>
      </w:r>
      <w:r w:rsidR="002B0D6E">
        <w:rPr>
          <w:lang w:eastAsia="de-DE"/>
        </w:rPr>
        <w:t xml:space="preserve">the oxidation kinetics at 110°C of two binary FAME mixtures </w:t>
      </w:r>
      <w:r w:rsidR="002B0D6E" w:rsidRPr="005F796D">
        <w:rPr>
          <w:lang w:eastAsia="de-DE"/>
        </w:rPr>
        <w:t xml:space="preserve">with two different initial methyl oleate-to-methyl linoleate ratios:  </w:t>
      </w:r>
      <w:r w:rsidR="005F796D" w:rsidRPr="005F796D">
        <w:rPr>
          <w:lang w:eastAsia="de-DE"/>
        </w:rPr>
        <w:t>0.91</w:t>
      </w:r>
      <w:r w:rsidR="002B0D6E" w:rsidRPr="005F796D">
        <w:rPr>
          <w:lang w:eastAsia="de-DE"/>
        </w:rPr>
        <w:t>:</w:t>
      </w:r>
      <w:r w:rsidR="005F796D" w:rsidRPr="005F796D">
        <w:rPr>
          <w:lang w:eastAsia="de-DE"/>
        </w:rPr>
        <w:t xml:space="preserve">0.09 </w:t>
      </w:r>
      <w:r w:rsidR="0054061F">
        <w:rPr>
          <w:lang w:eastAsia="de-DE"/>
        </w:rPr>
        <w:t>(</w:t>
      </w:r>
      <w:r w:rsidR="00E34F95">
        <w:rPr>
          <w:lang w:eastAsia="de-DE"/>
        </w:rPr>
        <w:t>trans</w:t>
      </w:r>
      <w:r w:rsidR="00EC74C0">
        <w:rPr>
          <w:lang w:eastAsia="de-DE"/>
        </w:rPr>
        <w:t>-</w:t>
      </w:r>
      <w:r w:rsidR="00E34F95">
        <w:rPr>
          <w:lang w:eastAsia="de-DE"/>
        </w:rPr>
        <w:t xml:space="preserve">esterified with methanol </w:t>
      </w:r>
      <w:r w:rsidR="0054061F">
        <w:rPr>
          <w:lang w:eastAsia="de-DE"/>
        </w:rPr>
        <w:t xml:space="preserve">from olive oil) </w:t>
      </w:r>
      <w:r w:rsidR="002B0D6E" w:rsidRPr="005F796D">
        <w:rPr>
          <w:lang w:eastAsia="de-DE"/>
        </w:rPr>
        <w:t xml:space="preserve">and </w:t>
      </w:r>
      <w:r w:rsidR="005F796D" w:rsidRPr="005F796D">
        <w:rPr>
          <w:lang w:eastAsia="de-DE"/>
        </w:rPr>
        <w:t>0.26</w:t>
      </w:r>
      <w:r w:rsidR="00B219D4" w:rsidRPr="005F796D">
        <w:rPr>
          <w:lang w:eastAsia="de-DE"/>
        </w:rPr>
        <w:t>:</w:t>
      </w:r>
      <w:r w:rsidR="005F796D" w:rsidRPr="005F796D">
        <w:rPr>
          <w:lang w:eastAsia="de-DE"/>
        </w:rPr>
        <w:t>0.74</w:t>
      </w:r>
      <w:r w:rsidR="0054061F">
        <w:rPr>
          <w:lang w:eastAsia="de-DE"/>
        </w:rPr>
        <w:t xml:space="preserve"> (from sunflower oil)</w:t>
      </w:r>
      <w:r w:rsidR="00B219D4">
        <w:rPr>
          <w:lang w:eastAsia="de-DE"/>
        </w:rPr>
        <w:t xml:space="preserve">. </w:t>
      </w:r>
      <w:r w:rsidR="009B33BE">
        <w:rPr>
          <w:lang w:eastAsia="de-DE"/>
        </w:rPr>
        <w:t>They</w:t>
      </w:r>
      <w:r w:rsidR="00B219D4">
        <w:rPr>
          <w:lang w:eastAsia="de-DE"/>
        </w:rPr>
        <w:t xml:space="preserve"> </w:t>
      </w:r>
      <w:r w:rsidR="002B0D6E">
        <w:rPr>
          <w:lang w:eastAsia="de-DE"/>
        </w:rPr>
        <w:t>measured</w:t>
      </w:r>
      <w:r w:rsidR="00B219D4">
        <w:rPr>
          <w:lang w:eastAsia="de-DE"/>
        </w:rPr>
        <w:t xml:space="preserve"> the depletion kinetics </w:t>
      </w:r>
      <w:r w:rsidR="002B0D6E">
        <w:rPr>
          <w:lang w:eastAsia="de-DE"/>
        </w:rPr>
        <w:t>of</w:t>
      </w:r>
      <w:r w:rsidR="00B219D4">
        <w:rPr>
          <w:lang w:eastAsia="de-DE"/>
        </w:rPr>
        <w:t xml:space="preserve"> each species and the total accumulation in hydroperoxides. </w:t>
      </w:r>
      <w:r w:rsidR="00AF7712">
        <w:rPr>
          <w:lang w:eastAsia="de-DE"/>
        </w:rPr>
        <w:t xml:space="preserve">The </w:t>
      </w:r>
      <w:r w:rsidR="00B219D4">
        <w:rPr>
          <w:lang w:eastAsia="de-DE"/>
        </w:rPr>
        <w:t>capability of extrapolating oxidation kinetics at temperatures and for composition</w:t>
      </w:r>
      <w:r w:rsidR="009B33BE">
        <w:rPr>
          <w:lang w:eastAsia="de-DE"/>
        </w:rPr>
        <w:t>s</w:t>
      </w:r>
      <w:r w:rsidR="00B219D4">
        <w:rPr>
          <w:lang w:eastAsia="de-DE"/>
        </w:rPr>
        <w:t xml:space="preserve"> different from those previously studied is shown in</w:t>
      </w:r>
      <w:r w:rsidR="000D6C91">
        <w:rPr>
          <w:lang w:eastAsia="de-DE"/>
        </w:rPr>
        <w:t xml:space="preserve"> Figure 3</w:t>
      </w:r>
      <w:r w:rsidR="00B219D4">
        <w:rPr>
          <w:lang w:eastAsia="de-DE"/>
        </w:rPr>
        <w:t xml:space="preserve">. The two-scale predictions were remarkably accurate and confirmed the choices of </w:t>
      </w:r>
      <w:r w:rsidR="002007A8">
        <w:rPr>
          <w:lang w:eastAsia="de-DE"/>
        </w:rPr>
        <w:t xml:space="preserve">cross-termination parameters </w:t>
      </w:r>
      <w:r w:rsidR="00B219D4">
        <w:rPr>
          <w:lang w:eastAsia="de-DE"/>
        </w:rPr>
        <w:t>close</w:t>
      </w:r>
      <w:r w:rsidR="002007A8">
        <w:rPr>
          <w:lang w:eastAsia="de-DE"/>
        </w:rPr>
        <w:t xml:space="preserve"> to 2.</w:t>
      </w:r>
      <w:r w:rsidR="00B219D4">
        <w:rPr>
          <w:lang w:eastAsia="de-DE"/>
        </w:rPr>
        <w:t xml:space="preserve"> </w:t>
      </w:r>
      <w:r w:rsidR="00557FFC" w:rsidRPr="00557FFC">
        <w:rPr>
          <w:lang w:eastAsia="de-DE"/>
        </w:rPr>
        <w:t>Moreover, the two-scale model explained the difference in the duration of the steady state according to the ratio L</w:t>
      </w:r>
      <w:r w:rsidR="00557FFC" w:rsidRPr="00557FFC">
        <w:rPr>
          <w:vertAlign w:val="subscript"/>
          <w:lang w:eastAsia="de-DE"/>
        </w:rPr>
        <w:t>1</w:t>
      </w:r>
      <w:r w:rsidR="00557FFC" w:rsidRPr="00557FFC">
        <w:rPr>
          <w:lang w:eastAsia="de-DE"/>
        </w:rPr>
        <w:t>H:L</w:t>
      </w:r>
      <w:r w:rsidR="00557FFC" w:rsidRPr="00557FFC">
        <w:rPr>
          <w:vertAlign w:val="subscript"/>
          <w:lang w:eastAsia="de-DE"/>
        </w:rPr>
        <w:t>2</w:t>
      </w:r>
      <w:r w:rsidR="00557FFC" w:rsidRPr="00557FFC">
        <w:rPr>
          <w:lang w:eastAsia="de-DE"/>
        </w:rPr>
        <w:t>H. At high L</w:t>
      </w:r>
      <w:r w:rsidR="00557FFC" w:rsidRPr="00557FFC">
        <w:rPr>
          <w:vertAlign w:val="subscript"/>
          <w:lang w:eastAsia="de-DE"/>
        </w:rPr>
        <w:t>1</w:t>
      </w:r>
      <w:r w:rsidR="00557FFC" w:rsidRPr="00557FFC">
        <w:rPr>
          <w:lang w:eastAsia="de-DE"/>
        </w:rPr>
        <w:t>H concentration, the L</w:t>
      </w:r>
      <w:r w:rsidR="00557FFC" w:rsidRPr="00557FFC">
        <w:rPr>
          <w:vertAlign w:val="subscript"/>
          <w:lang w:eastAsia="de-DE"/>
        </w:rPr>
        <w:t>2</w:t>
      </w:r>
      <w:r w:rsidR="00557FFC" w:rsidRPr="00557FFC">
        <w:rPr>
          <w:lang w:eastAsia="de-DE"/>
        </w:rPr>
        <w:t>H</w:t>
      </w:r>
      <w:r w:rsidR="00557FFC">
        <w:rPr>
          <w:lang w:eastAsia="de-DE"/>
        </w:rPr>
        <w:t>s</w:t>
      </w:r>
      <w:r w:rsidR="00557FFC" w:rsidRPr="00557FFC">
        <w:rPr>
          <w:lang w:eastAsia="de-DE"/>
        </w:rPr>
        <w:t xml:space="preserve"> initiate oxidation and propagate it to L</w:t>
      </w:r>
      <w:r w:rsidR="00557FFC" w:rsidRPr="00557FFC">
        <w:rPr>
          <w:vertAlign w:val="subscript"/>
          <w:lang w:eastAsia="de-DE"/>
        </w:rPr>
        <w:t>1</w:t>
      </w:r>
      <w:r w:rsidR="00557FFC" w:rsidRPr="00557FFC">
        <w:rPr>
          <w:lang w:eastAsia="de-DE"/>
        </w:rPr>
        <w:t>H</w:t>
      </w:r>
      <w:r w:rsidR="00557FFC">
        <w:rPr>
          <w:lang w:eastAsia="de-DE"/>
        </w:rPr>
        <w:t>s</w:t>
      </w:r>
      <w:r w:rsidR="0040742C">
        <w:rPr>
          <w:lang w:eastAsia="de-DE"/>
        </w:rPr>
        <w:t>. The</w:t>
      </w:r>
      <w:r w:rsidR="00206B67">
        <w:rPr>
          <w:lang w:eastAsia="de-DE"/>
        </w:rPr>
        <w:t>se</w:t>
      </w:r>
      <w:r w:rsidR="0040742C">
        <w:rPr>
          <w:lang w:eastAsia="de-DE"/>
        </w:rPr>
        <w:t xml:space="preserve"> </w:t>
      </w:r>
      <w:r w:rsidR="00557FFC" w:rsidRPr="00557FFC">
        <w:rPr>
          <w:lang w:eastAsia="de-DE"/>
        </w:rPr>
        <w:t>consume the hydroperoxides more slowly than the L</w:t>
      </w:r>
      <w:r w:rsidR="00557FFC" w:rsidRPr="00557FFC">
        <w:rPr>
          <w:vertAlign w:val="subscript"/>
          <w:lang w:eastAsia="de-DE"/>
        </w:rPr>
        <w:t>2</w:t>
      </w:r>
      <w:r w:rsidR="00557FFC" w:rsidRPr="00557FFC">
        <w:rPr>
          <w:lang w:eastAsia="de-DE"/>
        </w:rPr>
        <w:t xml:space="preserve">H due to a less efficient abstraction of </w:t>
      </w:r>
      <w:r w:rsidR="00557FFC">
        <w:rPr>
          <w:lang w:eastAsia="de-DE"/>
        </w:rPr>
        <w:t xml:space="preserve">labile </w:t>
      </w:r>
      <w:r w:rsidR="00557FFC" w:rsidRPr="00557FFC">
        <w:rPr>
          <w:lang w:eastAsia="de-DE"/>
        </w:rPr>
        <w:t xml:space="preserve">hydrogens and higher </w:t>
      </w:r>
      <w:r w:rsidR="0002612F">
        <w:rPr>
          <w:lang w:eastAsia="de-DE"/>
        </w:rPr>
        <w:t xml:space="preserve">thermal </w:t>
      </w:r>
      <w:r w:rsidR="00557FFC" w:rsidRPr="00557FFC">
        <w:rPr>
          <w:lang w:eastAsia="de-DE"/>
        </w:rPr>
        <w:t>stability. The maximum hydroperoxide concentrations are similar</w:t>
      </w:r>
      <w:r w:rsidR="00A65F32">
        <w:rPr>
          <w:lang w:eastAsia="de-DE"/>
        </w:rPr>
        <w:t>,</w:t>
      </w:r>
      <w:r w:rsidR="00557FFC" w:rsidRPr="00557FFC">
        <w:rPr>
          <w:lang w:eastAsia="de-DE"/>
        </w:rPr>
        <w:t xml:space="preserve"> but overall </w:t>
      </w:r>
      <w:r w:rsidR="009B33BE">
        <w:rPr>
          <w:lang w:eastAsia="de-DE"/>
        </w:rPr>
        <w:t xml:space="preserve">correspond </w:t>
      </w:r>
      <w:r w:rsidR="00557FFC" w:rsidRPr="00557FFC">
        <w:rPr>
          <w:lang w:eastAsia="de-DE"/>
        </w:rPr>
        <w:t>to a lower number of propagation events.</w:t>
      </w:r>
    </w:p>
    <w:p w14:paraId="0B7E3B3B" w14:textId="77777777" w:rsidR="00A41359" w:rsidRPr="00A41359" w:rsidRDefault="00A41359" w:rsidP="00A41359"/>
    <w:p w14:paraId="3804F65D" w14:textId="4832418E" w:rsidR="003D31DF" w:rsidRDefault="00263AA5" w:rsidP="008E1A0F">
      <w:pPr>
        <w:pStyle w:val="Heading3"/>
      </w:pPr>
      <w:r>
        <w:t>T</w:t>
      </w:r>
      <w:r w:rsidR="003B1877">
        <w:t xml:space="preserve">ernary </w:t>
      </w:r>
      <w:r w:rsidR="00261309">
        <w:t>mixture</w:t>
      </w:r>
      <w:r w:rsidR="00557FFC">
        <w:t>s</w:t>
      </w:r>
      <w:r w:rsidR="00261309">
        <w:t xml:space="preserve"> </w:t>
      </w:r>
      <w:r w:rsidR="00557FFC">
        <w:t>of FAMEs</w:t>
      </w:r>
    </w:p>
    <w:p w14:paraId="38DAE04D" w14:textId="45CA398B" w:rsidR="00123F52" w:rsidRPr="004E7497" w:rsidRDefault="00557FFC" w:rsidP="003B1877">
      <w:pPr>
        <w:rPr>
          <w:lang w:eastAsia="fr-FR" w:bidi="hi-IN"/>
        </w:rPr>
      </w:pPr>
      <w:r>
        <w:rPr>
          <w:lang w:eastAsia="fr-FR" w:bidi="hi-IN"/>
        </w:rPr>
        <w:t>E</w:t>
      </w:r>
      <w:r w:rsidR="003A25EA">
        <w:rPr>
          <w:lang w:eastAsia="fr-FR" w:bidi="hi-IN"/>
        </w:rPr>
        <w:t xml:space="preserve">xperimental </w:t>
      </w:r>
      <w:r w:rsidR="00051BBD">
        <w:rPr>
          <w:lang w:eastAsia="fr-FR" w:bidi="hi-IN"/>
        </w:rPr>
        <w:t xml:space="preserve">oxidation </w:t>
      </w:r>
      <w:r>
        <w:rPr>
          <w:lang w:eastAsia="fr-FR" w:bidi="hi-IN"/>
        </w:rPr>
        <w:t xml:space="preserve">kinetics </w:t>
      </w:r>
      <w:r w:rsidR="00051BBD">
        <w:rPr>
          <w:lang w:eastAsia="fr-FR" w:bidi="hi-IN"/>
        </w:rPr>
        <w:t xml:space="preserve">of </w:t>
      </w:r>
      <w:r w:rsidR="004D0DA4">
        <w:rPr>
          <w:lang w:eastAsia="fr-FR" w:bidi="hi-IN"/>
        </w:rPr>
        <w:t xml:space="preserve">FAMEs, produced by transesterification of </w:t>
      </w:r>
      <w:r w:rsidR="00051BBD">
        <w:rPr>
          <w:lang w:eastAsia="fr-FR" w:bidi="hi-IN"/>
        </w:rPr>
        <w:t>edible oils (rapeseed, linseed</w:t>
      </w:r>
      <w:r w:rsidR="00605A31">
        <w:rPr>
          <w:lang w:eastAsia="fr-FR" w:bidi="hi-IN"/>
        </w:rPr>
        <w:t>,</w:t>
      </w:r>
      <w:r w:rsidR="00051BBD">
        <w:rPr>
          <w:lang w:eastAsia="fr-FR" w:bidi="hi-IN"/>
        </w:rPr>
        <w:t xml:space="preserve"> and soybean</w:t>
      </w:r>
      <w:r w:rsidR="008032BF">
        <w:rPr>
          <w:lang w:eastAsia="fr-FR" w:bidi="hi-IN"/>
        </w:rPr>
        <w:t xml:space="preserve"> oils</w:t>
      </w:r>
      <w:r w:rsidR="00051BBD">
        <w:rPr>
          <w:lang w:eastAsia="fr-FR" w:bidi="hi-IN"/>
        </w:rPr>
        <w:t>)</w:t>
      </w:r>
      <w:r w:rsidR="006B2D96">
        <w:rPr>
          <w:lang w:eastAsia="fr-FR" w:bidi="hi-IN"/>
        </w:rPr>
        <w:t xml:space="preserve"> with methanol</w:t>
      </w:r>
      <w:r w:rsidR="004D0DA4">
        <w:rPr>
          <w:lang w:eastAsia="fr-FR" w:bidi="hi-IN"/>
        </w:rPr>
        <w:t>, were</w:t>
      </w:r>
      <w:r w:rsidR="00051BBD">
        <w:rPr>
          <w:lang w:eastAsia="fr-FR" w:bidi="hi-IN"/>
        </w:rPr>
        <w:t xml:space="preserve"> obtained </w:t>
      </w:r>
      <w:r w:rsidR="003A25EA">
        <w:rPr>
          <w:lang w:eastAsia="fr-FR" w:bidi="hi-IN"/>
        </w:rPr>
        <w:t>in a Rancimat</w:t>
      </w:r>
      <w:r w:rsidR="00A62799">
        <w:rPr>
          <w:lang w:eastAsia="fr-FR" w:bidi="hi-IN"/>
        </w:rPr>
        <w:t xml:space="preserve"> apparatus</w:t>
      </w:r>
      <w:r w:rsidR="006F3A69">
        <w:rPr>
          <w:lang w:eastAsia="fr-FR" w:bidi="hi-IN"/>
        </w:rPr>
        <w:t xml:space="preserve"> </w:t>
      </w:r>
      <w:r w:rsidRPr="004C3ECA">
        <w:rPr>
          <w:lang w:eastAsia="fr-FR" w:bidi="hi-IN"/>
        </w:rPr>
        <w:t>by</w:t>
      </w:r>
      <w:r w:rsidR="004D0DA4">
        <w:rPr>
          <w:lang w:eastAsia="fr-FR" w:bidi="hi-IN"/>
        </w:rPr>
        <w:t xml:space="preserve"> </w:t>
      </w:r>
      <w:hyperlink w:anchor="_ENREF_110" w:tooltip="Yamane, 2007 #74" w:history="1">
        <w:r w:rsidR="00B6593C">
          <w:rPr>
            <w:lang w:eastAsia="fr-FR" w:bidi="hi-IN"/>
          </w:rPr>
          <w:fldChar w:fldCharType="begin"/>
        </w:r>
        <w:r w:rsidR="00B6593C">
          <w:rPr>
            <w:lang w:eastAsia="fr-FR" w:bidi="hi-IN"/>
          </w:rPr>
          <w:instrText xml:space="preserve"> ADDIN EN.CITE &lt;EndNote&gt;&lt;Cite AuthorYear="1"&gt;&lt;Author&gt;Yamane&lt;/Author&gt;&lt;Year&gt;2007&lt;/Year&gt;&lt;RecNum&gt;74&lt;/RecNum&gt;&lt;DisplayText&gt;Yamane et al. (2007)&lt;/DisplayText&gt;&lt;record&gt;&lt;rec-number&gt;74&lt;/rec-number&gt;&lt;foreign-keys&gt;&lt;key app="EN" db-id="warsve5adt205qe20x3p0590xraa2es2zee0" timestamp="1657014591"&gt;74&lt;/key&gt;&lt;/foreign-keys&gt;&lt;ref-type name="Journal Article"&gt;17&lt;/ref-type&gt;&lt;contributors&gt;&lt;authors&gt;&lt;author&gt;Yamane, K&lt;/author&gt;&lt;author&gt;Kawasaki, K&lt;/author&gt;&lt;author&gt;Sone, K&lt;/author&gt;&lt;author&gt;Hara, T&lt;/author&gt;&lt;author&gt;Prakoso, T&lt;/author&gt;&lt;/authors&gt;&lt;/contributors&gt;&lt;titles&gt;&lt;title&gt;Oxidation stability of biodiesel and its effects on diesel combustion and emission characteristics&lt;/title&gt;&lt;secondary-title&gt;International Journal of Engine Research&lt;/secondary-title&gt;&lt;/titles&gt;&lt;periodical&gt;&lt;full-title&gt;International Journal of Engine Research&lt;/full-title&gt;&lt;/periodical&gt;&lt;pages&gt;307-319&lt;/pages&gt;&lt;volume&gt;8&lt;/volume&gt;&lt;number&gt;3&lt;/number&gt;&lt;keywords&gt;&lt;keyword&gt;diesel engine,biodiesel,oxidation stability,combustion,emissions&lt;/keyword&gt;&lt;/keywords&gt;&lt;dates&gt;&lt;year&gt;2007&lt;/year&gt;&lt;/dates&gt;&lt;urls&gt;&lt;related-urls&gt;&lt;url&gt;https://journals.sagepub.com/doi/abs/10.1243/14680874JER00207&lt;/url&gt;&lt;/related-urls&gt;&lt;/urls&gt;&lt;electronic-resource-num&gt;10.1243/14680874jer00207&lt;/electronic-resource-num&gt;&lt;/record&gt;&lt;/Cite&gt;&lt;/EndNote&gt;</w:instrText>
        </w:r>
        <w:r w:rsidR="00B6593C">
          <w:rPr>
            <w:lang w:eastAsia="fr-FR" w:bidi="hi-IN"/>
          </w:rPr>
          <w:fldChar w:fldCharType="separate"/>
        </w:r>
        <w:r w:rsidR="00B6593C">
          <w:rPr>
            <w:noProof/>
            <w:lang w:eastAsia="fr-FR" w:bidi="hi-IN"/>
          </w:rPr>
          <w:t>Yamane et al. (2007)</w:t>
        </w:r>
        <w:r w:rsidR="00B6593C">
          <w:rPr>
            <w:lang w:eastAsia="fr-FR" w:bidi="hi-IN"/>
          </w:rPr>
          <w:fldChar w:fldCharType="end"/>
        </w:r>
      </w:hyperlink>
      <w:r w:rsidR="004D0DA4">
        <w:rPr>
          <w:lang w:eastAsia="fr-FR" w:bidi="hi-IN"/>
        </w:rPr>
        <w:t xml:space="preserve"> and </w:t>
      </w:r>
      <w:hyperlink w:anchor="_ENREF_4" w:tooltip="Baer, 2013 #89" w:history="1">
        <w:r w:rsidR="00B6593C">
          <w:rPr>
            <w:lang w:eastAsia="fr-FR" w:bidi="hi-IN"/>
          </w:rPr>
          <w:fldChar w:fldCharType="begin"/>
        </w:r>
        <w:r w:rsidR="00B6593C">
          <w:rPr>
            <w:lang w:eastAsia="fr-FR" w:bidi="hi-IN"/>
          </w:rPr>
          <w:instrText xml:space="preserve"> ADDIN EN.CITE &lt;EndNote&gt;&lt;Cite AuthorYear="1"&gt;&lt;Author&gt;Baer&lt;/Author&gt;&lt;Year&gt;2013&lt;/Year&gt;&lt;RecNum&gt;89&lt;/RecNum&gt;&lt;DisplayText&gt;Baer et al. (2013)&lt;/DisplayText&gt;&lt;record&gt;&lt;rec-number&gt;89&lt;/rec-number&gt;&lt;foreign-keys&gt;&lt;key app="EN" db-id="warsve5adt205qe20x3p0590xraa2es2zee0" timestamp="1659365453"&gt;89&lt;/key&gt;&lt;/foreign-keys&gt;&lt;ref-type name="Conference Paper"&gt;47&lt;/ref-type&gt;&lt;contributors&gt;&lt;authors&gt;&lt;author&gt;Baer, F.&lt;/author&gt;&lt;author&gt;Schmidt, L.&lt;/author&gt;&lt;author&gt;Schaper, K.&lt;/author&gt;&lt;author&gt;Fan, Z.&lt;/author&gt;&lt;author&gt;Eskiner, M.&lt;/author&gt;&lt;author&gt;Staufenbiel, J.&lt;/author&gt;&lt;author&gt;Geiser, J.&lt;/author&gt;&lt;author&gt;Schilder, B.&lt;/author&gt;&lt;author&gt;Bornschlegel, B.&lt;/author&gt;&lt;author&gt;Krahl, J.&lt;/author&gt;&lt;/authors&gt;&lt;/contributors&gt;&lt;titles&gt;&lt;title&gt;Aeging of Biodiesel&lt;/title&gt;&lt;secondary-title&gt;6th International Conference on Biodiesel&lt;/secondary-title&gt;&lt;/titles&gt;&lt;dates&gt;&lt;year&gt;2013&lt;/year&gt;&lt;pub-dates&gt;&lt;date&gt;7-8 May 2013&lt;/date&gt;&lt;/pub-dates&gt;&lt;/dates&gt;&lt;pub-location&gt;Berlin&lt;/pub-location&gt;&lt;urls&gt;&lt;/urls&gt;&lt;/record&gt;&lt;/Cite&gt;&lt;/EndNote&gt;</w:instrText>
        </w:r>
        <w:r w:rsidR="00B6593C">
          <w:rPr>
            <w:lang w:eastAsia="fr-FR" w:bidi="hi-IN"/>
          </w:rPr>
          <w:fldChar w:fldCharType="separate"/>
        </w:r>
        <w:r w:rsidR="00B6593C">
          <w:rPr>
            <w:noProof/>
            <w:lang w:eastAsia="fr-FR" w:bidi="hi-IN"/>
          </w:rPr>
          <w:t>Baer et al. (2013)</w:t>
        </w:r>
        <w:r w:rsidR="00B6593C">
          <w:rPr>
            <w:lang w:eastAsia="fr-FR" w:bidi="hi-IN"/>
          </w:rPr>
          <w:fldChar w:fldCharType="end"/>
        </w:r>
      </w:hyperlink>
      <w:r w:rsidR="003A25EA">
        <w:rPr>
          <w:lang w:eastAsia="fr-FR" w:bidi="hi-IN"/>
        </w:rPr>
        <w:t xml:space="preserve"> </w:t>
      </w:r>
      <w:r>
        <w:rPr>
          <w:lang w:eastAsia="fr-FR" w:bidi="hi-IN"/>
        </w:rPr>
        <w:t xml:space="preserve">at temperatures ranging from 110°C to 180°C </w:t>
      </w:r>
      <w:r w:rsidR="004D0DA4">
        <w:rPr>
          <w:lang w:eastAsia="fr-FR" w:bidi="hi-IN"/>
        </w:rPr>
        <w:t>. The</w:t>
      </w:r>
      <w:r w:rsidR="00FA1A18">
        <w:rPr>
          <w:lang w:eastAsia="fr-FR" w:bidi="hi-IN"/>
        </w:rPr>
        <w:t xml:space="preserve">se studies </w:t>
      </w:r>
      <w:r w:rsidR="000B7DE8">
        <w:rPr>
          <w:lang w:eastAsia="fr-FR" w:bidi="hi-IN"/>
        </w:rPr>
        <w:t>served</w:t>
      </w:r>
      <w:r w:rsidR="004D0DA4">
        <w:rPr>
          <w:lang w:eastAsia="fr-FR" w:bidi="hi-IN"/>
        </w:rPr>
        <w:t xml:space="preserve"> </w:t>
      </w:r>
      <w:r>
        <w:rPr>
          <w:lang w:eastAsia="fr-FR" w:bidi="hi-IN"/>
        </w:rPr>
        <w:t>as reference</w:t>
      </w:r>
      <w:r w:rsidR="00605A31">
        <w:rPr>
          <w:lang w:eastAsia="fr-FR" w:bidi="hi-IN"/>
        </w:rPr>
        <w:t>s</w:t>
      </w:r>
      <w:r w:rsidR="00051BBD">
        <w:rPr>
          <w:lang w:eastAsia="fr-FR" w:bidi="hi-IN"/>
        </w:rPr>
        <w:t xml:space="preserve"> </w:t>
      </w:r>
      <w:r w:rsidR="004D0DA4">
        <w:rPr>
          <w:lang w:eastAsia="fr-FR" w:bidi="hi-IN"/>
        </w:rPr>
        <w:t>of</w:t>
      </w:r>
      <w:r w:rsidR="00051BBD">
        <w:rPr>
          <w:lang w:eastAsia="fr-FR" w:bidi="hi-IN"/>
        </w:rPr>
        <w:t xml:space="preserve"> ternary mixtures of FAMEs for comparison with our two-scale model</w:t>
      </w:r>
      <w:r w:rsidR="003B1877">
        <w:rPr>
          <w:lang w:eastAsia="fr-FR" w:bidi="hi-IN"/>
        </w:rPr>
        <w:t>.</w:t>
      </w:r>
      <w:r>
        <w:rPr>
          <w:lang w:eastAsia="fr-FR" w:bidi="hi-IN"/>
        </w:rPr>
        <w:t xml:space="preserve"> </w:t>
      </w:r>
      <w:r w:rsidR="003B1877">
        <w:rPr>
          <w:lang w:eastAsia="fr-FR" w:bidi="hi-IN"/>
        </w:rPr>
        <w:t xml:space="preserve">Saturated </w:t>
      </w:r>
      <w:r w:rsidR="00051BBD">
        <w:rPr>
          <w:lang w:eastAsia="fr-FR" w:bidi="hi-IN"/>
        </w:rPr>
        <w:t>fatty esters</w:t>
      </w:r>
      <w:r w:rsidR="003B1877">
        <w:rPr>
          <w:lang w:eastAsia="fr-FR" w:bidi="hi-IN"/>
        </w:rPr>
        <w:t xml:space="preserve"> present in the mixture were considered stable during the </w:t>
      </w:r>
      <w:r w:rsidR="000B7DE8">
        <w:rPr>
          <w:lang w:eastAsia="fr-FR" w:bidi="hi-IN"/>
        </w:rPr>
        <w:t xml:space="preserve">experiment </w:t>
      </w:r>
      <w:r w:rsidR="003B1877">
        <w:rPr>
          <w:lang w:eastAsia="fr-FR" w:bidi="hi-IN"/>
        </w:rPr>
        <w:t>duration. This assumption was justified</w:t>
      </w:r>
      <w:r w:rsidR="001A73D5">
        <w:rPr>
          <w:lang w:eastAsia="fr-FR" w:bidi="hi-IN"/>
        </w:rPr>
        <w:t>,</w:t>
      </w:r>
      <w:r w:rsidR="003B1877">
        <w:rPr>
          <w:lang w:eastAsia="fr-FR" w:bidi="hi-IN"/>
        </w:rPr>
        <w:t xml:space="preserve"> especially at temperatures below 140°C, since </w:t>
      </w:r>
      <w:r w:rsidR="001A73D5">
        <w:rPr>
          <w:lang w:eastAsia="fr-FR" w:bidi="hi-IN"/>
        </w:rPr>
        <w:t xml:space="preserve">the </w:t>
      </w:r>
      <w:r w:rsidR="003B1877">
        <w:rPr>
          <w:lang w:eastAsia="fr-FR" w:bidi="hi-IN"/>
        </w:rPr>
        <w:t>abstraction rate constant of aliphatic hydrogen abstraction by peroxyl radicals is about 1.3</w:t>
      </w:r>
      <w:r w:rsidR="003B1877">
        <w:rPr>
          <w:rFonts w:cs="Times New Roman"/>
          <w:lang w:eastAsia="fr-FR" w:bidi="hi-IN"/>
        </w:rPr>
        <w:t>·</w:t>
      </w:r>
      <w:r w:rsidR="003B1877">
        <w:rPr>
          <w:lang w:eastAsia="fr-FR" w:bidi="hi-IN"/>
        </w:rPr>
        <w:t>10</w:t>
      </w:r>
      <w:r w:rsidR="003B1877" w:rsidRPr="00227C19">
        <w:rPr>
          <w:vertAlign w:val="superscript"/>
          <w:lang w:eastAsia="fr-FR" w:bidi="hi-IN"/>
        </w:rPr>
        <w:t>-6</w:t>
      </w:r>
      <w:r w:rsidR="003B1877">
        <w:rPr>
          <w:lang w:eastAsia="fr-FR" w:bidi="hi-IN"/>
        </w:rPr>
        <w:t xml:space="preserve"> m</w:t>
      </w:r>
      <w:r w:rsidR="003B1877" w:rsidRPr="005936C4">
        <w:rPr>
          <w:vertAlign w:val="superscript"/>
          <w:lang w:eastAsia="fr-FR" w:bidi="hi-IN"/>
        </w:rPr>
        <w:t>3</w:t>
      </w:r>
      <w:r w:rsidR="003B1877">
        <w:rPr>
          <w:rFonts w:cs="Times New Roman"/>
          <w:lang w:eastAsia="fr-FR" w:bidi="hi-IN"/>
        </w:rPr>
        <w:t>·</w:t>
      </w:r>
      <w:r w:rsidR="003B1877">
        <w:rPr>
          <w:lang w:eastAsia="fr-FR" w:bidi="hi-IN"/>
        </w:rPr>
        <w:t>mol</w:t>
      </w:r>
      <w:r w:rsidR="003B1877" w:rsidRPr="005936C4">
        <w:rPr>
          <w:vertAlign w:val="superscript"/>
          <w:lang w:eastAsia="fr-FR" w:bidi="hi-IN"/>
        </w:rPr>
        <w:t>-1</w:t>
      </w:r>
      <w:r w:rsidR="003B1877">
        <w:rPr>
          <w:rFonts w:cs="Times New Roman"/>
          <w:lang w:eastAsia="fr-FR" w:bidi="hi-IN"/>
        </w:rPr>
        <w:t>·</w:t>
      </w:r>
      <w:r w:rsidR="003B1877">
        <w:rPr>
          <w:lang w:eastAsia="fr-FR" w:bidi="hi-IN"/>
        </w:rPr>
        <w:t>s</w:t>
      </w:r>
      <w:r w:rsidR="003B1877" w:rsidRPr="005936C4">
        <w:rPr>
          <w:vertAlign w:val="superscript"/>
          <w:lang w:eastAsia="fr-FR" w:bidi="hi-IN"/>
        </w:rPr>
        <w:t>-1</w:t>
      </w:r>
      <w:r w:rsidR="003B1877">
        <w:rPr>
          <w:lang w:eastAsia="fr-FR" w:bidi="hi-IN"/>
        </w:rPr>
        <w:t xml:space="preserve"> at 110°C </w:t>
      </w:r>
      <w:r w:rsidR="003B1877">
        <w:rPr>
          <w:lang w:eastAsia="fr-FR" w:bidi="hi-IN"/>
        </w:rPr>
        <w:fldChar w:fldCharType="begin"/>
      </w:r>
      <w:r w:rsidR="003B1877">
        <w:rPr>
          <w:lang w:eastAsia="fr-FR" w:bidi="hi-IN"/>
        </w:rPr>
        <w:instrText xml:space="preserve"> ADDIN EN.CITE &lt;EndNote&gt;&lt;Cite&gt;&lt;Author&gt;Korcek&lt;/Author&gt;&lt;Year&gt;1972&lt;/Year&gt;&lt;RecNum&gt;6&lt;/RecNum&gt;&lt;DisplayText&gt;(Korcek et al., 1972)&lt;/DisplayText&gt;&lt;record&gt;&lt;rec-number&gt;6&lt;/rec-number&gt;&lt;foreign-keys&gt;&lt;key app="EN" db-id="warsve5adt205qe20x3p0590xraa2es2zee0" timestamp="1654872104"&gt;6&lt;/key&gt;&lt;/foreign-keys&gt;&lt;ref-type name="Journal Article"&gt;17&lt;/ref-type&gt;&lt;contributors&gt;&lt;authors&gt;&lt;author&gt;Korcek, S.&lt;/author&gt;&lt;author&gt;Chenier, J. H. B.&lt;/author&gt;&lt;author&gt;Howard, J. A.&lt;/author&gt;&lt;author&gt;Ingold, K. U.&lt;/author&gt;&lt;/authors&gt;&lt;/contributors&gt;&lt;titles&gt;&lt;title&gt;Absolute Rate Constants for Hydrocarbon Autoxidation. XXI. Activation Energies for Propagation and the Correlation of Propagation Rate Constants with Carbon–Hydrogen Bond Strengths&lt;/title&gt;&lt;secondary-title&gt;Canadian Journal of Chemistry&lt;/secondary-title&gt;&lt;/titles&gt;&lt;periodical&gt;&lt;full-title&gt;Canadian Journal of Chemistry&lt;/full-title&gt;&lt;/periodical&gt;&lt;pages&gt;2285-2297&lt;/pages&gt;&lt;volume&gt;50&lt;/volume&gt;&lt;number&gt;14&lt;/number&gt;&lt;dates&gt;&lt;year&gt;1972&lt;/year&gt;&lt;pub-dates&gt;&lt;date&gt;1972/07/15&lt;/date&gt;&lt;/pub-dates&gt;&lt;/dates&gt;&lt;publisher&gt;NRC Research Press&lt;/publisher&gt;&lt;isbn&gt;0008-4042&lt;/isbn&gt;&lt;urls&gt;&lt;related-urls&gt;&lt;url&gt;https://doi.org/10.1139/v72-365&lt;/url&gt;&lt;/related-urls&gt;&lt;/urls&gt;&lt;electronic-resource-num&gt;10.1139/v72-365&lt;/electronic-resource-num&gt;&lt;access-date&gt;2022/06/10&lt;/access-date&gt;&lt;/record&gt;&lt;/Cite&gt;&lt;/EndNote&gt;</w:instrText>
      </w:r>
      <w:r w:rsidR="003B1877">
        <w:rPr>
          <w:lang w:eastAsia="fr-FR" w:bidi="hi-IN"/>
        </w:rPr>
        <w:fldChar w:fldCharType="separate"/>
      </w:r>
      <w:r w:rsidR="003B1877">
        <w:rPr>
          <w:noProof/>
          <w:lang w:eastAsia="fr-FR" w:bidi="hi-IN"/>
        </w:rPr>
        <w:t>(</w:t>
      </w:r>
      <w:hyperlink w:anchor="_ENREF_42" w:tooltip="Korcek, 1972 #6" w:history="1">
        <w:r w:rsidR="00B6593C">
          <w:rPr>
            <w:noProof/>
            <w:lang w:eastAsia="fr-FR" w:bidi="hi-IN"/>
          </w:rPr>
          <w:t>Korcek et al., 1972</w:t>
        </w:r>
      </w:hyperlink>
      <w:r w:rsidR="003B1877">
        <w:rPr>
          <w:noProof/>
          <w:lang w:eastAsia="fr-FR" w:bidi="hi-IN"/>
        </w:rPr>
        <w:t>)</w:t>
      </w:r>
      <w:r w:rsidR="003B1877">
        <w:rPr>
          <w:lang w:eastAsia="fr-FR" w:bidi="hi-IN"/>
        </w:rPr>
        <w:fldChar w:fldCharType="end"/>
      </w:r>
      <w:r w:rsidR="003B1877">
        <w:rPr>
          <w:lang w:eastAsia="fr-FR" w:bidi="hi-IN"/>
        </w:rPr>
        <w:t xml:space="preserve"> an</w:t>
      </w:r>
      <w:r w:rsidR="003B1877" w:rsidRPr="00BB702F">
        <w:rPr>
          <w:lang w:eastAsia="fr-FR" w:bidi="hi-IN"/>
        </w:rPr>
        <w:t>d remain</w:t>
      </w:r>
      <w:r w:rsidR="009B33BE">
        <w:rPr>
          <w:lang w:eastAsia="fr-FR" w:bidi="hi-IN"/>
        </w:rPr>
        <w:t>s</w:t>
      </w:r>
      <w:r w:rsidR="003B1877" w:rsidRPr="00BB702F">
        <w:rPr>
          <w:lang w:eastAsia="fr-FR" w:bidi="hi-IN"/>
        </w:rPr>
        <w:t xml:space="preserve"> much lower than </w:t>
      </w:r>
      <w:r w:rsidR="00425AA1">
        <w:rPr>
          <w:lang w:eastAsia="fr-FR" w:bidi="hi-IN"/>
        </w:rPr>
        <w:t>those</w:t>
      </w:r>
      <w:r w:rsidR="00425AA1" w:rsidRPr="00BB702F">
        <w:rPr>
          <w:lang w:eastAsia="fr-FR" w:bidi="hi-IN"/>
        </w:rPr>
        <w:t xml:space="preserve"> </w:t>
      </w:r>
      <w:r w:rsidR="003B1877" w:rsidRPr="00BB702F">
        <w:rPr>
          <w:lang w:eastAsia="fr-FR" w:bidi="hi-IN"/>
        </w:rPr>
        <w:t>of hydrogens in allylic and bi</w:t>
      </w:r>
      <w:r w:rsidR="00B93AB6">
        <w:rPr>
          <w:lang w:eastAsia="fr-FR" w:bidi="hi-IN"/>
        </w:rPr>
        <w:t>s</w:t>
      </w:r>
      <w:r w:rsidR="003B1877" w:rsidRPr="00BB702F">
        <w:rPr>
          <w:lang w:eastAsia="fr-FR" w:bidi="hi-IN"/>
        </w:rPr>
        <w:t>-allylic positions (see</w:t>
      </w:r>
      <w:r w:rsidR="003A0DF6">
        <w:rPr>
          <w:lang w:eastAsia="fr-FR" w:bidi="hi-IN"/>
        </w:rPr>
        <w:t xml:space="preserve"> Table 4</w:t>
      </w:r>
      <w:r w:rsidR="0054061F" w:rsidRPr="00BB702F">
        <w:rPr>
          <w:lang w:eastAsia="fr-FR" w:bidi="hi-IN"/>
        </w:rPr>
        <w:t>)</w:t>
      </w:r>
      <w:r w:rsidR="003B1877" w:rsidRPr="00BB702F">
        <w:rPr>
          <w:lang w:eastAsia="fr-FR" w:bidi="hi-IN"/>
        </w:rPr>
        <w:t xml:space="preserve">. In addition, </w:t>
      </w:r>
      <w:r w:rsidR="00455E53" w:rsidRPr="00BB702F">
        <w:rPr>
          <w:lang w:eastAsia="fr-FR" w:bidi="hi-IN"/>
        </w:rPr>
        <w:t xml:space="preserve">it has been </w:t>
      </w:r>
      <w:r w:rsidR="003E2C7C">
        <w:rPr>
          <w:lang w:eastAsia="fr-FR" w:bidi="hi-IN"/>
        </w:rPr>
        <w:t>demonstrated</w:t>
      </w:r>
      <w:r w:rsidR="003E2C7C" w:rsidRPr="00BB702F">
        <w:rPr>
          <w:lang w:eastAsia="fr-FR" w:bidi="hi-IN"/>
        </w:rPr>
        <w:t xml:space="preserve"> </w:t>
      </w:r>
      <w:r w:rsidR="00455E53" w:rsidRPr="00BB702F">
        <w:rPr>
          <w:lang w:eastAsia="fr-FR" w:bidi="hi-IN"/>
        </w:rPr>
        <w:t xml:space="preserve">that </w:t>
      </w:r>
      <w:r w:rsidR="003B1877" w:rsidRPr="00BB702F">
        <w:rPr>
          <w:lang w:eastAsia="fr-FR" w:bidi="hi-IN"/>
        </w:rPr>
        <w:t>t</w:t>
      </w:r>
      <w:r w:rsidRPr="00BB702F">
        <w:rPr>
          <w:lang w:eastAsia="fr-FR" w:bidi="hi-IN"/>
        </w:rPr>
        <w:t xml:space="preserve">he Rancimat conditions </w:t>
      </w:r>
      <w:r w:rsidR="00CF11C5" w:rsidRPr="00BB702F">
        <w:rPr>
          <w:lang w:eastAsia="fr-FR" w:bidi="hi-IN"/>
        </w:rPr>
        <w:t xml:space="preserve">do not offer sufficient </w:t>
      </w:r>
      <w:r w:rsidRPr="00BB702F">
        <w:rPr>
          <w:lang w:eastAsia="fr-FR" w:bidi="hi-IN"/>
        </w:rPr>
        <w:t xml:space="preserve">oxygenation </w:t>
      </w:r>
      <w:r w:rsidR="003B1877" w:rsidRPr="00BB702F">
        <w:rPr>
          <w:lang w:eastAsia="fr-FR" w:bidi="hi-IN"/>
        </w:rPr>
        <w:t xml:space="preserve">to fulfill the oxygen dissolution rate-to-oil volume ratio set in </w:t>
      </w:r>
      <w:r w:rsidR="000D6C91">
        <w:rPr>
          <w:lang w:eastAsia="fr-FR" w:bidi="hi-IN"/>
        </w:rPr>
        <w:t>Figure 9</w:t>
      </w:r>
      <w:r w:rsidR="003B1877" w:rsidRPr="00BB702F">
        <w:rPr>
          <w:lang w:eastAsia="fr-FR" w:bidi="hi-IN"/>
        </w:rPr>
        <w:t xml:space="preserve"> of</w:t>
      </w:r>
      <w:r w:rsidR="003A25EA" w:rsidRPr="00BB702F">
        <w:rPr>
          <w:lang w:eastAsia="fr-FR" w:bidi="hi-IN"/>
        </w:rPr>
        <w:t xml:space="preserve"> </w:t>
      </w:r>
      <w:hyperlink w:anchor="_ENREF_63" w:tooltip="Patsioura, 2017 #38" w:history="1">
        <w:r w:rsidR="00B6593C" w:rsidRPr="00BB702F">
          <w:rPr>
            <w:lang w:eastAsia="fr-FR" w:bidi="hi-IN"/>
          </w:rPr>
          <w:fldChar w:fldCharType="begin"/>
        </w:r>
        <w:r w:rsidR="00B6593C">
          <w:rPr>
            <w:lang w:eastAsia="fr-FR" w:bidi="hi-IN"/>
          </w:rPr>
          <w:instrText xml:space="preserve"> ADDIN EN.CITE &lt;EndNote&gt;&lt;Cite AuthorYear="1"&gt;&lt;Author&gt;Patsioura&lt;/Author&gt;&lt;Year&gt;2017&lt;/Year&gt;&lt;RecNum&gt;38&lt;/RecNum&gt;&lt;DisplayText&gt;Patsioura et al. (2017)&lt;/DisplayText&gt;&lt;record&gt;&lt;rec-number&gt;38&lt;/rec-number&gt;&lt;foreign-keys&gt;&lt;key app="EN" db-id="warsve5adt205qe20x3p0590xraa2es2zee0" timestamp="1656400337"&gt;38&lt;/key&gt;&lt;/foreign-keys&gt;&lt;ref-type name="Journal Article"&gt;17&lt;/ref-type&gt;&lt;contributors&gt;&lt;authors&gt;&lt;author&gt;Patsioura, A.&lt;/author&gt;&lt;author&gt;Ziaiifar, A.M.&lt;/author&gt;&lt;author&gt;Smith, P.&lt;/author&gt;&lt;author&gt;Menzel, A.&lt;/author&gt;&lt;author&gt;Vitrac, O.&lt;/author&gt;&lt;/authors&gt;&lt;/contributors&gt;&lt;titles&gt;&lt;title&gt;Effects of oxygenation and process conditions on thermo-oxidation of oil during deep-frying&lt;/title&gt;&lt;secondary-title&gt;Food and Bioproducts Processing&lt;/secondary-title&gt;&lt;/titles&gt;&lt;periodical&gt;&lt;full-title&gt;Food and Bioproducts Processing&lt;/full-title&gt;&lt;/periodical&gt;&lt;pages&gt;84-99&lt;/pages&gt;&lt;volume&gt;101&lt;/volume&gt;&lt;keywords&gt;&lt;keyword&gt;Frying&lt;/keyword&gt;&lt;keyword&gt;Oil thermo-oxidation&lt;/keyword&gt;&lt;keyword&gt;Kinetic modeling&lt;/keyword&gt;&lt;keyword&gt;Oxygen mass transfer&lt;/keyword&gt;&lt;keyword&gt;Radicalar mechanism&lt;/keyword&gt;&lt;keyword&gt;Oil hydrolysis&lt;/keyword&gt;&lt;/keywords&gt;&lt;dates&gt;&lt;year&gt;2017&lt;/year&gt;&lt;pub-dates&gt;&lt;date&gt;2017/01/01/&lt;/date&gt;&lt;/pub-dates&gt;&lt;/dates&gt;&lt;isbn&gt;0960-3085&lt;/isbn&gt;&lt;urls&gt;&lt;related-urls&gt;&lt;url&gt;https://www.sciencedirect.com/science/article/pii/S0960308516301171&lt;/url&gt;&lt;/related-urls&gt;&lt;/urls&gt;&lt;electronic-resource-num&gt;https://doi.org/10.1016/j.fbp.2016.10.009&lt;/electronic-resource-num&gt;&lt;/record&gt;&lt;/Cite&gt;&lt;/EndNote&gt;</w:instrText>
        </w:r>
        <w:r w:rsidR="00B6593C" w:rsidRPr="00BB702F">
          <w:rPr>
            <w:lang w:eastAsia="fr-FR" w:bidi="hi-IN"/>
          </w:rPr>
          <w:fldChar w:fldCharType="separate"/>
        </w:r>
        <w:r w:rsidR="00B6593C">
          <w:rPr>
            <w:noProof/>
            <w:lang w:eastAsia="fr-FR" w:bidi="hi-IN"/>
          </w:rPr>
          <w:t>Patsioura et al. (2017)</w:t>
        </w:r>
        <w:r w:rsidR="00B6593C" w:rsidRPr="00BB702F">
          <w:rPr>
            <w:lang w:eastAsia="fr-FR" w:bidi="hi-IN"/>
          </w:rPr>
          <w:fldChar w:fldCharType="end"/>
        </w:r>
      </w:hyperlink>
      <w:r w:rsidR="00261309" w:rsidRPr="00BB702F">
        <w:rPr>
          <w:lang w:eastAsia="fr-FR" w:bidi="hi-IN"/>
        </w:rPr>
        <w:t>.</w:t>
      </w:r>
      <w:r w:rsidR="004D21C0" w:rsidRPr="00BB702F">
        <w:rPr>
          <w:lang w:eastAsia="fr-FR" w:bidi="hi-IN"/>
        </w:rPr>
        <w:t xml:space="preserve"> </w:t>
      </w:r>
      <w:r w:rsidR="00822839" w:rsidRPr="00BB702F">
        <w:rPr>
          <w:lang w:eastAsia="fr-FR" w:bidi="hi-IN"/>
        </w:rPr>
        <w:t>Th</w:t>
      </w:r>
      <w:r w:rsidR="00822839">
        <w:rPr>
          <w:lang w:eastAsia="fr-FR" w:bidi="hi-IN"/>
        </w:rPr>
        <w:t>e prediction</w:t>
      </w:r>
      <w:r w:rsidR="003B1877">
        <w:rPr>
          <w:lang w:eastAsia="fr-FR" w:bidi="hi-IN"/>
        </w:rPr>
        <w:t xml:space="preserve">s with the full reaction scheme </w:t>
      </w:r>
      <w:r w:rsidR="003B1877">
        <w:rPr>
          <w:iCs/>
          <w:lang w:eastAsia="fr-FR" w:bidi="hi-IN"/>
        </w:rPr>
        <w:fldChar w:fldCharType="begin"/>
      </w:r>
      <w:r w:rsidR="003B1877">
        <w:rPr>
          <w:iCs/>
          <w:lang w:eastAsia="fr-FR" w:bidi="hi-IN"/>
        </w:rPr>
        <w:instrText xml:space="preserve"> GOTOBUTTON ZEqnNum348411  \* MERGEFORMAT </w:instrText>
      </w:r>
      <w:r w:rsidR="003B1877">
        <w:rPr>
          <w:iCs/>
          <w:lang w:eastAsia="fr-FR" w:bidi="hi-IN"/>
        </w:rPr>
        <w:fldChar w:fldCharType="begin"/>
      </w:r>
      <w:r w:rsidR="003B1877">
        <w:rPr>
          <w:iCs/>
          <w:lang w:eastAsia="fr-FR" w:bidi="hi-IN"/>
        </w:rPr>
        <w:instrText xml:space="preserve"> REF ZEqnNum348411 \* Charformat \! \* MERGEFORMAT </w:instrText>
      </w:r>
      <w:r w:rsidR="003B1877">
        <w:rPr>
          <w:iCs/>
          <w:lang w:eastAsia="fr-FR" w:bidi="hi-IN"/>
        </w:rPr>
        <w:fldChar w:fldCharType="separate"/>
      </w:r>
      <w:r w:rsidR="00CA5B27" w:rsidRPr="00CA5B27">
        <w:rPr>
          <w:iCs/>
          <w:lang w:eastAsia="fr-FR" w:bidi="hi-IN"/>
        </w:rPr>
        <w:instrText>(1)</w:instrText>
      </w:r>
      <w:r w:rsidR="003B1877">
        <w:rPr>
          <w:iCs/>
          <w:lang w:eastAsia="fr-FR" w:bidi="hi-IN"/>
        </w:rPr>
        <w:fldChar w:fldCharType="end"/>
      </w:r>
      <w:r w:rsidR="003B1877">
        <w:rPr>
          <w:iCs/>
          <w:lang w:eastAsia="fr-FR" w:bidi="hi-IN"/>
        </w:rPr>
        <w:fldChar w:fldCharType="end"/>
      </w:r>
      <w:r w:rsidR="003B1877">
        <w:rPr>
          <w:lang w:eastAsia="fr-FR" w:bidi="hi-IN"/>
        </w:rPr>
        <w:t xml:space="preserve"> (51 reactions) were carried out</w:t>
      </w:r>
      <w:r w:rsidR="00352522">
        <w:rPr>
          <w:lang w:eastAsia="fr-FR" w:bidi="hi-IN"/>
        </w:rPr>
        <w:t xml:space="preserve"> </w:t>
      </w:r>
      <w:r w:rsidR="003B1877">
        <w:rPr>
          <w:lang w:eastAsia="fr-FR" w:bidi="hi-IN"/>
        </w:rPr>
        <w:t xml:space="preserve">for </w:t>
      </w:r>
      <w:r w:rsidR="003C24EB" w:rsidRPr="003C24EB">
        <w:rPr>
          <w:position w:val="-24"/>
        </w:rPr>
        <w:object w:dxaOrig="2100" w:dyaOrig="620" w14:anchorId="237C0822">
          <v:shape id="_x0000_i1126" type="#_x0000_t75" style="width:105.85pt;height:29.95pt" o:ole="">
            <v:imagedata r:id="rId207" o:title=""/>
          </v:shape>
          <o:OLEObject Type="Embed" ProgID="Equation.DSMT4" ShapeID="_x0000_i1126" DrawAspect="Content" ObjectID="_1800970904" r:id="rId208"/>
        </w:object>
      </w:r>
      <w:r w:rsidR="003B1877">
        <w:t>and without additional assumptions. The experimental values and predictions are compared in</w:t>
      </w:r>
      <w:r w:rsidR="00822839">
        <w:rPr>
          <w:lang w:eastAsia="fr-FR" w:bidi="hi-IN"/>
        </w:rPr>
        <w:t xml:space="preserve"> </w:t>
      </w:r>
      <w:r w:rsidR="000D6C91">
        <w:rPr>
          <w:lang w:eastAsia="fr-FR" w:bidi="hi-IN"/>
        </w:rPr>
        <w:t>Figure 4</w:t>
      </w:r>
      <w:r w:rsidR="000D6C91">
        <w:t xml:space="preserve"> </w:t>
      </w:r>
      <w:r w:rsidR="003B1877">
        <w:rPr>
          <w:lang w:eastAsia="fr-FR" w:bidi="hi-IN"/>
        </w:rPr>
        <w:t>without any mathematical adjustment.</w:t>
      </w:r>
      <w:r w:rsidR="00051BBD">
        <w:rPr>
          <w:lang w:eastAsia="fr-FR" w:bidi="hi-IN"/>
        </w:rPr>
        <w:t xml:space="preserve"> </w:t>
      </w:r>
      <w:r w:rsidR="003B1877">
        <w:rPr>
          <w:lang w:eastAsia="fr-FR" w:bidi="hi-IN"/>
        </w:rPr>
        <w:t>The results are expressed in molar fractions as in the original work to facilitate the comparison and highlight the relative concentration in stable species observed by authors</w:t>
      </w:r>
      <w:r w:rsidR="00EF3151">
        <w:rPr>
          <w:lang w:eastAsia="fr-FR" w:bidi="hi-IN"/>
        </w:rPr>
        <w:t>.</w:t>
      </w:r>
    </w:p>
    <w:p w14:paraId="07820395" w14:textId="729E4A57" w:rsidR="000A1D52" w:rsidRDefault="0087293A" w:rsidP="00A21534">
      <w:r>
        <w:t>T</w:t>
      </w:r>
      <w:r w:rsidR="00F2015C">
        <w:t>he predictions of the two-scale model were consistent with experimental results for the entire range of temperatures</w:t>
      </w:r>
      <w:r w:rsidR="009B33BE">
        <w:t xml:space="preserve"> studied</w:t>
      </w:r>
      <w:r w:rsidR="00F2015C">
        <w:t xml:space="preserve">. </w:t>
      </w:r>
      <w:r w:rsidR="00822839">
        <w:t xml:space="preserve">In all </w:t>
      </w:r>
      <w:r w:rsidR="00F2015C">
        <w:t>tested conditions</w:t>
      </w:r>
      <w:r w:rsidR="00822839">
        <w:t>, the relative content of saturated and monounsaturated</w:t>
      </w:r>
      <w:r w:rsidR="005936C4">
        <w:t xml:space="preserve"> </w:t>
      </w:r>
      <w:r>
        <w:t>FAMEs</w:t>
      </w:r>
      <w:r w:rsidR="00F2015C">
        <w:t xml:space="preserve"> </w:t>
      </w:r>
      <w:r w:rsidR="005936C4">
        <w:t>increase</w:t>
      </w:r>
      <w:r w:rsidR="00F2015C">
        <w:t>d</w:t>
      </w:r>
      <w:r w:rsidR="005936C4">
        <w:t xml:space="preserve"> with time </w:t>
      </w:r>
      <w:r w:rsidR="00892698">
        <w:t>due to</w:t>
      </w:r>
      <w:r w:rsidR="00F2015C">
        <w:t xml:space="preserve"> </w:t>
      </w:r>
      <w:r w:rsidR="009D0B5A">
        <w:t xml:space="preserve">the </w:t>
      </w:r>
      <w:r w:rsidR="00F2015C">
        <w:t>ox</w:t>
      </w:r>
      <w:r w:rsidR="005B3064">
        <w:t>i</w:t>
      </w:r>
      <w:r w:rsidR="00F2015C">
        <w:t xml:space="preserve">dation </w:t>
      </w:r>
      <w:r>
        <w:t>of</w:t>
      </w:r>
      <w:r w:rsidR="00F2015C">
        <w:t xml:space="preserve"> </w:t>
      </w:r>
      <w:r w:rsidR="005936C4">
        <w:t>polyunsaturated FAME</w:t>
      </w:r>
      <w:r>
        <w:t>s</w:t>
      </w:r>
      <w:r w:rsidR="0095377B">
        <w:t>.</w:t>
      </w:r>
      <w:r w:rsidR="00822839">
        <w:t xml:space="preserve"> </w:t>
      </w:r>
      <w:r w:rsidR="00D12E73">
        <w:t xml:space="preserve">The </w:t>
      </w:r>
      <w:r w:rsidR="00F2015C">
        <w:t xml:space="preserve">two-scale </w:t>
      </w:r>
      <w:r w:rsidR="00D12E73">
        <w:t xml:space="preserve">model </w:t>
      </w:r>
      <w:r w:rsidR="00634D08">
        <w:t xml:space="preserve">showed </w:t>
      </w:r>
      <w:r w:rsidR="00F2015C">
        <w:t>accura</w:t>
      </w:r>
      <w:r w:rsidR="00634D08">
        <w:t xml:space="preserve">cy when </w:t>
      </w:r>
      <w:r w:rsidR="00F2015C">
        <w:t xml:space="preserve">the </w:t>
      </w:r>
      <w:r w:rsidR="00B97945">
        <w:t>amount of saturated</w:t>
      </w:r>
      <w:r w:rsidR="00F2015C">
        <w:t xml:space="preserve"> </w:t>
      </w:r>
      <w:r w:rsidR="00B97945">
        <w:t>FAME</w:t>
      </w:r>
      <w:r>
        <w:t>s</w:t>
      </w:r>
      <w:r w:rsidR="00B97945">
        <w:t xml:space="preserve"> in the mixt</w:t>
      </w:r>
      <w:r w:rsidR="00EF3151">
        <w:t>ure</w:t>
      </w:r>
      <w:r w:rsidR="00F2015C">
        <w:t xml:space="preserve"> was low</w:t>
      </w:r>
      <w:r w:rsidR="00EF3151">
        <w:t xml:space="preserve"> (see </w:t>
      </w:r>
      <w:r w:rsidR="000D6C91">
        <w:t>Figure 4</w:t>
      </w:r>
      <w:r w:rsidR="00EF3151">
        <w:t>c).</w:t>
      </w:r>
      <w:r w:rsidR="00EA02EB">
        <w:t xml:space="preserve"> </w:t>
      </w:r>
      <w:r>
        <w:t>For FAMEs from</w:t>
      </w:r>
      <w:r w:rsidR="00F2015C">
        <w:t xml:space="preserve"> soybean oil</w:t>
      </w:r>
      <w:r w:rsidR="00EA02EB">
        <w:t>, the</w:t>
      </w:r>
      <w:r w:rsidR="00CD7312">
        <w:t xml:space="preserve"> molar fraction of saturated FAME</w:t>
      </w:r>
      <w:r>
        <w:t>s</w:t>
      </w:r>
      <w:r w:rsidR="00CD7312">
        <w:t xml:space="preserve"> </w:t>
      </w:r>
      <w:r w:rsidR="00F2015C">
        <w:t>was sligh</w:t>
      </w:r>
      <w:r w:rsidR="00892698">
        <w:t>t</w:t>
      </w:r>
      <w:r w:rsidR="00F2015C">
        <w:t xml:space="preserve">ly </w:t>
      </w:r>
      <w:r w:rsidR="00CD7312">
        <w:t xml:space="preserve">overestimated by the </w:t>
      </w:r>
      <w:r w:rsidR="00F2015C">
        <w:t xml:space="preserve">two-scale </w:t>
      </w:r>
      <w:r w:rsidR="00CD7312">
        <w:t>model</w:t>
      </w:r>
      <w:r w:rsidR="00892698">
        <w:t>,</w:t>
      </w:r>
      <w:r w:rsidR="00CD7312">
        <w:t xml:space="preserve"> and unsaturated ones </w:t>
      </w:r>
      <w:r w:rsidR="00F2015C">
        <w:t>were</w:t>
      </w:r>
      <w:r w:rsidR="00CD7312">
        <w:t xml:space="preserve"> </w:t>
      </w:r>
      <w:r w:rsidR="00F72242">
        <w:t xml:space="preserve">correspondingly </w:t>
      </w:r>
      <w:r w:rsidR="00CD7312">
        <w:t xml:space="preserve">underestimated. </w:t>
      </w:r>
      <w:r>
        <w:t>S</w:t>
      </w:r>
      <w:r w:rsidR="00CD7312">
        <w:t xml:space="preserve">aturated fat could </w:t>
      </w:r>
      <w:r w:rsidR="00831D92">
        <w:t xml:space="preserve">indeed have </w:t>
      </w:r>
      <w:r w:rsidR="00CD7312">
        <w:t>be</w:t>
      </w:r>
      <w:r w:rsidR="00831D92">
        <w:t>en</w:t>
      </w:r>
      <w:r w:rsidR="00CD7312">
        <w:t xml:space="preserve"> slightly oxidized by highly reactive hydroxyl and alkoxyl radicals.</w:t>
      </w:r>
      <w:r w:rsidR="0095377B">
        <w:t xml:space="preserve"> </w:t>
      </w:r>
      <w:r w:rsidR="009F7619">
        <w:t>Despite these limitations</w:t>
      </w:r>
      <w:r w:rsidR="00380834">
        <w:t xml:space="preserve">, the </w:t>
      </w:r>
      <w:r w:rsidR="00EE670D">
        <w:t xml:space="preserve">two-scale model </w:t>
      </w:r>
      <w:r w:rsidR="00246BA2">
        <w:t xml:space="preserve">accurately </w:t>
      </w:r>
      <w:r w:rsidR="00EE670D">
        <w:t>capture</w:t>
      </w:r>
      <w:r w:rsidR="005B76F6">
        <w:t>d</w:t>
      </w:r>
      <w:r w:rsidR="00EE670D">
        <w:t xml:space="preserve"> oxidation activation by temperature</w:t>
      </w:r>
      <w:r w:rsidR="0095377B">
        <w:t xml:space="preserve"> (</w:t>
      </w:r>
      <w:r w:rsidR="000D6C91">
        <w:t>Figure 4</w:t>
      </w:r>
      <w:r w:rsidR="0095377B">
        <w:t>d-f).</w:t>
      </w:r>
    </w:p>
    <w:p w14:paraId="3E8C79A6" w14:textId="77777777" w:rsidR="000A1D52" w:rsidRDefault="000A1D52" w:rsidP="00D12E73"/>
    <w:p w14:paraId="52A8D573" w14:textId="1CA27150" w:rsidR="003D50F1" w:rsidRDefault="009F7619" w:rsidP="003D50F1">
      <w:pPr>
        <w:pStyle w:val="Heading2"/>
      </w:pPr>
      <w:r>
        <w:t>On the r</w:t>
      </w:r>
      <w:r w:rsidR="003D50F1">
        <w:t>elative importance of termination reactions of oleate/linoleate mixtures</w:t>
      </w:r>
    </w:p>
    <w:p w14:paraId="10D430A6" w14:textId="122F2048" w:rsidR="00327CBB" w:rsidRDefault="00246BA2" w:rsidP="00327CBB">
      <w:r>
        <w:t>T</w:t>
      </w:r>
      <w:r w:rsidR="00D70B93">
        <w:t>he</w:t>
      </w:r>
      <w:r>
        <w:t xml:space="preserve"> </w:t>
      </w:r>
      <w:r w:rsidR="00A21534">
        <w:t xml:space="preserve">two-scale model </w:t>
      </w:r>
      <w:r w:rsidR="00327CBB">
        <w:t xml:space="preserve">enables </w:t>
      </w:r>
      <w:r w:rsidR="00A21534">
        <w:t>track</w:t>
      </w:r>
      <w:r>
        <w:t>ing of</w:t>
      </w:r>
      <w:r w:rsidR="00A21534">
        <w:t xml:space="preserve"> reactivities in mixtures beyond experimental capacities. </w:t>
      </w:r>
      <w:r w:rsidR="002462C1">
        <w:t>Specifically</w:t>
      </w:r>
      <w:r w:rsidR="00327CBB">
        <w:t xml:space="preserve">, the </w:t>
      </w:r>
      <w:r w:rsidR="00A8520C">
        <w:t xml:space="preserve">relative importance of self- and cross-of termination of binary mixtures of oleate/linoleate </w:t>
      </w:r>
      <w:r w:rsidR="00327CBB">
        <w:t xml:space="preserve">can be investigated. It is </w:t>
      </w:r>
      <w:r w:rsidR="001F594C">
        <w:t xml:space="preserve">commonly believed </w:t>
      </w:r>
      <w:r w:rsidR="00327CBB">
        <w:t xml:space="preserve">that </w:t>
      </w:r>
      <w:r w:rsidR="00482C65">
        <w:t xml:space="preserve">an </w:t>
      </w:r>
      <w:r w:rsidR="00327CBB">
        <w:t xml:space="preserve">excessive linoleate </w:t>
      </w:r>
      <w:r w:rsidR="00482C65">
        <w:t xml:space="preserve">content </w:t>
      </w:r>
      <w:r w:rsidR="00DE0469">
        <w:t xml:space="preserve">negatively affects </w:t>
      </w:r>
      <w:r w:rsidR="00327CBB">
        <w:t>oil shelf-life</w:t>
      </w:r>
      <w:r w:rsidR="006A5027">
        <w:t xml:space="preserve"> during storage</w:t>
      </w:r>
      <w:r w:rsidR="00327CBB">
        <w:t xml:space="preserve"> </w:t>
      </w:r>
      <w:r w:rsidR="006A5027">
        <w:t xml:space="preserve">or lifetime </w:t>
      </w:r>
      <w:r>
        <w:t xml:space="preserve">under </w:t>
      </w:r>
      <w:r w:rsidR="00327CBB">
        <w:t xml:space="preserve">frying conditions. The </w:t>
      </w:r>
      <w:r w:rsidR="00A67AC8">
        <w:t xml:space="preserve">predicted </w:t>
      </w:r>
      <w:r w:rsidR="00327CBB">
        <w:t xml:space="preserve">contributions of </w:t>
      </w:r>
      <w:r w:rsidR="002B2CBC">
        <w:t>the initial fraction in methyl linoleate on</w:t>
      </w:r>
      <w:r w:rsidR="00327CBB">
        <w:t xml:space="preserve"> cross</w:t>
      </w:r>
      <w:r w:rsidR="00F73E5F">
        <w:t>-</w:t>
      </w:r>
      <w:r w:rsidR="00327CBB">
        <w:t>termination</w:t>
      </w:r>
      <w:r w:rsidR="00F73E5F">
        <w:t xml:space="preserve"> reaction</w:t>
      </w:r>
      <w:r w:rsidR="00327CBB">
        <w:t xml:space="preserve">s from oleate and linoleate are analyzed </w:t>
      </w:r>
      <w:r w:rsidR="0019044E">
        <w:t xml:space="preserve">at different oxidation times </w:t>
      </w:r>
      <w:r w:rsidR="00A8520C">
        <w:t>in</w:t>
      </w:r>
      <w:r w:rsidR="000D6C91">
        <w:t xml:space="preserve"> Figure 5</w:t>
      </w:r>
      <w:r w:rsidR="00787974">
        <w:t>.</w:t>
      </w:r>
    </w:p>
    <w:p w14:paraId="38F973CF" w14:textId="59E154A2" w:rsidR="00327CBB" w:rsidRDefault="00327CBB" w:rsidP="00327CBB">
      <w:r>
        <w:t>For</w:t>
      </w:r>
      <w:r w:rsidR="00787974">
        <w:t xml:space="preserve"> short oxidation time</w:t>
      </w:r>
      <w:r>
        <w:t>s</w:t>
      </w:r>
      <w:r w:rsidR="00B30952">
        <w:t xml:space="preserve"> (</w:t>
      </w:r>
      <w:r w:rsidR="000D6C91">
        <w:t>Figure 5</w:t>
      </w:r>
      <w:r w:rsidR="00B30952">
        <w:t>a)</w:t>
      </w:r>
      <w:r w:rsidR="00787974">
        <w:t xml:space="preserve">, </w:t>
      </w:r>
      <w:r w:rsidR="00480DE5">
        <w:t xml:space="preserve">the </w:t>
      </w:r>
      <w:r w:rsidR="00787974">
        <w:t xml:space="preserve">self-reaction of oleate peroxyl radicals </w:t>
      </w:r>
      <w:r w:rsidR="00A67AC8">
        <w:t xml:space="preserve">decreases </w:t>
      </w:r>
      <w:r w:rsidR="00787974">
        <w:t xml:space="preserve">dramatically and </w:t>
      </w:r>
      <w:r w:rsidR="00480DE5">
        <w:t xml:space="preserve">becomes </w:t>
      </w:r>
      <w:r w:rsidR="00787974">
        <w:t xml:space="preserve">marginal as soon as 20% linoleate FAME </w:t>
      </w:r>
      <w:r w:rsidR="006011B2">
        <w:t xml:space="preserve">is </w:t>
      </w:r>
      <w:r w:rsidR="00787974">
        <w:t>incorporated in</w:t>
      </w:r>
      <w:r w:rsidR="006011B2">
        <w:t>to</w:t>
      </w:r>
      <w:r w:rsidR="00787974">
        <w:t xml:space="preserve"> the mixture. At 30% linoleate content, the self-reactions of linoleate peroxyl radicals dominate and cross-reactions involving linoleate peroxyl</w:t>
      </w:r>
      <w:r w:rsidR="00BF7ED4">
        <w:t xml:space="preserve"> radicals</w:t>
      </w:r>
      <w:r w:rsidR="00787974">
        <w:t xml:space="preserve"> </w:t>
      </w:r>
      <w:r w:rsidR="00BA6B24">
        <w:t>accounts for over</w:t>
      </w:r>
      <w:r w:rsidR="00787974">
        <w:t xml:space="preserve"> 90% of </w:t>
      </w:r>
      <w:r>
        <w:t xml:space="preserve">all </w:t>
      </w:r>
      <w:r w:rsidR="00787974">
        <w:t>termination reactions. At 70% linoleate content, self- and cross-reactions involving oleate peroxyl</w:t>
      </w:r>
      <w:r w:rsidR="00BF7ED4">
        <w:t xml:space="preserve"> radicals</w:t>
      </w:r>
      <w:r w:rsidR="00787974">
        <w:t xml:space="preserve"> are </w:t>
      </w:r>
      <w:r w:rsidR="00B30952">
        <w:t>negligible</w:t>
      </w:r>
      <w:r w:rsidR="00787974">
        <w:t>.</w:t>
      </w:r>
    </w:p>
    <w:p w14:paraId="6E062E74" w14:textId="600271C7" w:rsidR="000A1D52" w:rsidRDefault="00B30952" w:rsidP="00327CBB">
      <w:r>
        <w:t xml:space="preserve"> For longer</w:t>
      </w:r>
      <w:r w:rsidR="00327CBB">
        <w:t xml:space="preserve"> oxidation</w:t>
      </w:r>
      <w:r>
        <w:t xml:space="preserve"> time</w:t>
      </w:r>
      <w:r w:rsidR="00327CBB">
        <w:t>s</w:t>
      </w:r>
      <w:r>
        <w:t xml:space="preserve"> (</w:t>
      </w:r>
      <w:r w:rsidR="000D6C91">
        <w:t>Figure 5</w:t>
      </w:r>
      <w:r>
        <w:t>b-d), as linoleate FAME</w:t>
      </w:r>
      <w:r w:rsidR="00C2743D">
        <w:t>s</w:t>
      </w:r>
      <w:r>
        <w:t xml:space="preserve"> are consumed, oleate peroxyl</w:t>
      </w:r>
      <w:r w:rsidR="00BF7ED4">
        <w:t xml:space="preserve"> radicals</w:t>
      </w:r>
      <w:r>
        <w:t xml:space="preserve"> </w:t>
      </w:r>
      <w:r w:rsidR="006F76D1">
        <w:t xml:space="preserve">become </w:t>
      </w:r>
      <w:r>
        <w:t>more involved in self- and cross-reactions.</w:t>
      </w:r>
      <w:r w:rsidR="009953BF">
        <w:t xml:space="preserve"> Methyl linoleate </w:t>
      </w:r>
      <w:r w:rsidR="008B4E78">
        <w:t xml:space="preserve">primarily </w:t>
      </w:r>
      <w:r w:rsidR="0029490F">
        <w:t>controls</w:t>
      </w:r>
      <w:r w:rsidR="009953BF">
        <w:t xml:space="preserve"> oxidation during the </w:t>
      </w:r>
      <w:r w:rsidR="00A958D9">
        <w:t>initial moments</w:t>
      </w:r>
      <w:r w:rsidR="009953BF">
        <w:t xml:space="preserve"> of oxidation due to higher termination reactions</w:t>
      </w:r>
      <w:r w:rsidR="00E96968">
        <w:t>, alongside lower</w:t>
      </w:r>
      <w:r w:rsidR="009953BF">
        <w:t xml:space="preserve"> thermal stability of hydroperoxides and lower </w:t>
      </w:r>
      <w:r w:rsidR="00E33C40">
        <w:t>bond dissociation energy</w:t>
      </w:r>
      <w:r w:rsidR="009953BF">
        <w:t xml:space="preserve"> of bi</w:t>
      </w:r>
      <w:r w:rsidR="00B93AB6">
        <w:t>s</w:t>
      </w:r>
      <w:r w:rsidR="009953BF">
        <w:t>-allylic hydrogens.</w:t>
      </w:r>
    </w:p>
    <w:p w14:paraId="2C18C877" w14:textId="77777777" w:rsidR="000A1D52" w:rsidRDefault="000A1D52" w:rsidP="00D12E73"/>
    <w:p w14:paraId="2BDE3171" w14:textId="71714C13" w:rsidR="00123F52" w:rsidRDefault="0029490F" w:rsidP="00123F52">
      <w:pPr>
        <w:pStyle w:val="Heading2"/>
      </w:pPr>
      <w:r>
        <w:t xml:space="preserve">Discussion on the </w:t>
      </w:r>
      <w:r w:rsidR="00327CBB">
        <w:t xml:space="preserve">benefit </w:t>
      </w:r>
      <w:r w:rsidR="00110418">
        <w:t>o</w:t>
      </w:r>
      <w:r w:rsidR="00327CBB">
        <w:t xml:space="preserve">f the second scale and </w:t>
      </w:r>
      <w:r>
        <w:t xml:space="preserve">the </w:t>
      </w:r>
      <w:r w:rsidR="00327CBB">
        <w:t xml:space="preserve">sensitivity to </w:t>
      </w:r>
      <w:r w:rsidR="007639D8">
        <w:t>co-</w:t>
      </w:r>
      <w:r w:rsidR="00327CBB">
        <w:t>oxidation?</w:t>
      </w:r>
    </w:p>
    <w:p w14:paraId="2B91017C" w14:textId="396514F8" w:rsidR="001C086F" w:rsidRPr="003E4405" w:rsidRDefault="00327CBB" w:rsidP="00D12E73">
      <w:pPr>
        <w:rPr>
          <w:color w:val="7030A0"/>
        </w:rPr>
      </w:pPr>
      <w:r w:rsidRPr="00BB702F">
        <w:t>The two scale</w:t>
      </w:r>
      <w:r w:rsidR="00E80CC5">
        <w:t xml:space="preserve"> model</w:t>
      </w:r>
      <w:r w:rsidRPr="00BB702F">
        <w:t xml:space="preserve"> capture</w:t>
      </w:r>
      <w:r w:rsidR="00E80CC5">
        <w:t>s</w:t>
      </w:r>
      <w:r w:rsidRPr="00BB702F">
        <w:t xml:space="preserve"> </w:t>
      </w:r>
      <w:r w:rsidR="009D5163">
        <w:t xml:space="preserve">well the </w:t>
      </w:r>
      <w:r w:rsidRPr="00BB702F">
        <w:t xml:space="preserve">co-oxidation </w:t>
      </w:r>
      <w:r w:rsidR="009D5163">
        <w:t xml:space="preserve">mechanism </w:t>
      </w:r>
      <w:r w:rsidRPr="00BB702F">
        <w:t xml:space="preserve">during propagation and termination. The involvement of two scales </w:t>
      </w:r>
      <w:r w:rsidR="001C086F" w:rsidRPr="00BB702F">
        <w:t>does</w:t>
      </w:r>
      <w:r w:rsidRPr="00BB702F">
        <w:t xml:space="preserve"> not increase </w:t>
      </w:r>
      <w:r w:rsidR="00105F15">
        <w:t xml:space="preserve">significantly </w:t>
      </w:r>
      <w:r w:rsidRPr="00BB702F">
        <w:t xml:space="preserve">the computational cost of the oxidation model. Modern </w:t>
      </w:r>
      <w:r w:rsidR="00B83EC2" w:rsidRPr="00BB702F">
        <w:t xml:space="preserve">mathematical </w:t>
      </w:r>
      <w:r w:rsidRPr="00BB702F">
        <w:t xml:space="preserve">libraries </w:t>
      </w:r>
      <w:r w:rsidR="00E8036B" w:rsidRPr="00BB702F">
        <w:t>in C++, Fortran,</w:t>
      </w:r>
      <w:r w:rsidRPr="00BB702F">
        <w:t xml:space="preserve"> Matlab, Octave, </w:t>
      </w:r>
      <w:r w:rsidR="003B5014" w:rsidRPr="00BB702F">
        <w:t xml:space="preserve">Scilab, </w:t>
      </w:r>
      <w:r w:rsidRPr="00BB702F">
        <w:t>Python</w:t>
      </w:r>
      <w:r w:rsidR="00DE2198" w:rsidRPr="00BB702F">
        <w:t>,</w:t>
      </w:r>
      <w:r w:rsidRPr="00BB702F">
        <w:t xml:space="preserve"> R</w:t>
      </w:r>
      <w:r w:rsidR="007D6BB0" w:rsidRPr="00BB702F">
        <w:t>, MuPAd, Mathematica</w:t>
      </w:r>
      <w:r w:rsidR="006719F0" w:rsidRPr="00BB702F">
        <w:t>, and Maple</w:t>
      </w:r>
      <w:r w:rsidRPr="00BB702F">
        <w:t xml:space="preserve"> can solve hundreds of coupled ordinary differential equations</w:t>
      </w:r>
      <w:r w:rsidR="002C6C2D" w:rsidRPr="00BB702F">
        <w:t xml:space="preserve"> (ODE)</w:t>
      </w:r>
      <w:r w:rsidRPr="00BB702F">
        <w:t>.</w:t>
      </w:r>
      <w:r w:rsidR="002C6C2D" w:rsidRPr="00BB702F">
        <w:t xml:space="preserve"> As a rule of thumb, we use the robust variable-step and variable-order ODE solver ode15s implemented in Matlab and derived from the ODE Suite proposed by Shampine and Reichelt</w:t>
      </w:r>
      <w:r w:rsidR="00B92129" w:rsidRPr="00BB702F">
        <w:t xml:space="preserve"> </w:t>
      </w:r>
      <w:r w:rsidR="00B92129" w:rsidRPr="00BB702F">
        <w:fldChar w:fldCharType="begin"/>
      </w:r>
      <w:r w:rsidR="00F82771">
        <w:instrText xml:space="preserve"> ADDIN EN.CITE &lt;EndNote&gt;&lt;Cite&gt;&lt;Author&gt;S.&lt;/Author&gt;&lt;Year&gt;1997&lt;/Year&gt;&lt;RecNum&gt;119&lt;/RecNum&gt;&lt;DisplayText&gt;(Lawrence &amp;amp; Mark, 1997)&lt;/DisplayText&gt;&lt;record&gt;&lt;rec-number&gt;119&lt;/rec-number&gt;&lt;foreign-keys&gt;&lt;key app="EN" db-id="warsve5adt205qe20x3p0590xraa2es2zee0" timestamp="1676291699"&gt;119&lt;/key&gt;&lt;/foreign-keys&gt;&lt;ref-type name="Journal Article"&gt;17&lt;/ref-type&gt;&lt;contributors&gt;&lt;authors&gt;&lt;author&gt;Lawrence, F. S.&lt;/author&gt;&lt;author&gt;Mark, W. R.&lt;/author&gt;&lt;/authors&gt;&lt;/contributors&gt;&lt;titles&gt;&lt;title&gt;The MATLAB ODE Suite&lt;/title&gt;&lt;secondary-title&gt;SIAM Journal on Scientific Computing&lt;/secondary-title&gt;&lt;/titles&gt;&lt;periodical&gt;&lt;full-title&gt;SIAM Journal on Scientific Computing&lt;/full-title&gt;&lt;/periodical&gt;&lt;pages&gt;1-22&lt;/pages&gt;&lt;volume&gt;18&lt;/volume&gt;&lt;number&gt;1&lt;/number&gt;&lt;keywords&gt;&lt;keyword&gt;65L06,65L05,65Y99,34A65,ordinary differential equations,stiff systems,BDF,Gear method,Rosenbrock method,nonstiff systems,Runge--Kutta method,Adams method,software&lt;/keyword&gt;&lt;/keywords&gt;&lt;dates&gt;&lt;year&gt;1997&lt;/year&gt;&lt;/dates&gt;&lt;urls&gt;&lt;related-urls&gt;&lt;url&gt;https://epubs.siam.org/doi/abs/10.1137/S1064827594276424&lt;/url&gt;&lt;/related-urls&gt;&lt;/urls&gt;&lt;electronic-resource-num&gt;10.1137/s1064827594276424&lt;/electronic-resource-num&gt;&lt;/record&gt;&lt;/Cite&gt;&lt;/EndNote&gt;</w:instrText>
      </w:r>
      <w:r w:rsidR="00B92129" w:rsidRPr="00BB702F">
        <w:fldChar w:fldCharType="separate"/>
      </w:r>
      <w:r w:rsidR="00F82771">
        <w:rPr>
          <w:noProof/>
        </w:rPr>
        <w:t>(</w:t>
      </w:r>
      <w:hyperlink w:anchor="_ENREF_44" w:tooltip="Lawrence, 1997 #119" w:history="1">
        <w:r w:rsidR="00B6593C">
          <w:rPr>
            <w:noProof/>
          </w:rPr>
          <w:t>Lawrence &amp; Mark, 1997</w:t>
        </w:r>
      </w:hyperlink>
      <w:r w:rsidR="00F82771">
        <w:rPr>
          <w:noProof/>
        </w:rPr>
        <w:t>)</w:t>
      </w:r>
      <w:r w:rsidR="00B92129" w:rsidRPr="00BB702F">
        <w:fldChar w:fldCharType="end"/>
      </w:r>
      <w:r w:rsidR="00B92129" w:rsidRPr="00BB702F">
        <w:t>.</w:t>
      </w:r>
      <w:r w:rsidR="002C6C2D" w:rsidRPr="00BB702F">
        <w:t xml:space="preserve"> The mathematical problem is not particularly stiff</w:t>
      </w:r>
      <w:r w:rsidR="00FF4028" w:rsidRPr="00BB702F">
        <w:t xml:space="preserve"> except at the beginning of the kinetics</w:t>
      </w:r>
      <w:r w:rsidR="00B83EC2" w:rsidRPr="00BB702F">
        <w:t xml:space="preserve">. </w:t>
      </w:r>
      <w:r w:rsidR="00246BA2">
        <w:t>I</w:t>
      </w:r>
      <w:r w:rsidR="002C6C2D" w:rsidRPr="00BB702F">
        <w:t>t a</w:t>
      </w:r>
      <w:r w:rsidR="00DE2198" w:rsidRPr="00BB702F">
        <w:t>utomatically adapts</w:t>
      </w:r>
      <w:r w:rsidR="002C6C2D" w:rsidRPr="00BB702F">
        <w:t xml:space="preserve"> </w:t>
      </w:r>
      <w:r w:rsidR="00FF4028" w:rsidRPr="00BB702F">
        <w:t xml:space="preserve">the timestep </w:t>
      </w:r>
      <w:r w:rsidR="00DE2198" w:rsidRPr="00BB702F">
        <w:t>to</w:t>
      </w:r>
      <w:r w:rsidR="00FF4028" w:rsidRPr="00BB702F">
        <w:t xml:space="preserve"> approach exponential convergence that other packages</w:t>
      </w:r>
      <w:r w:rsidR="000E0021" w:rsidRPr="00BB702F">
        <w:t>,</w:t>
      </w:r>
      <w:r w:rsidR="00FF4028" w:rsidRPr="00BB702F">
        <w:t xml:space="preserve"> such as CHEMODE cannot achieve</w:t>
      </w:r>
      <w:r w:rsidR="00587AD2" w:rsidRPr="00BB702F">
        <w:t xml:space="preserve"> </w:t>
      </w:r>
      <w:r w:rsidR="00587AD2" w:rsidRPr="00BB702F">
        <w:fldChar w:fldCharType="begin">
          <w:fldData xml:space="preserve">PEVuZE5vdGU+PENpdGU+PEF1dGhvcj5GYWxhdGk8L0F1dGhvcj48WWVhcj4yMDExPC9ZZWFyPjxS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==
</w:fldData>
        </w:fldChar>
      </w:r>
      <w:r w:rsidR="002A79ED">
        <w:instrText xml:space="preserve"> ADDIN EN.CITE </w:instrText>
      </w:r>
      <w:r w:rsidR="002A79ED">
        <w:fldChar w:fldCharType="begin">
          <w:fldData xml:space="preserve">PEVuZE5vdGU+PENpdGU+PEF1dGhvcj5GYWxhdGk8L0F1dGhvcj48WWVhcj4yMDExPC9ZZWFyPjxS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==
</w:fldData>
        </w:fldChar>
      </w:r>
      <w:r w:rsidR="002A79ED">
        <w:instrText xml:space="preserve"> ADDIN EN.CITE.DATA </w:instrText>
      </w:r>
      <w:r w:rsidR="002A79ED">
        <w:fldChar w:fldCharType="end"/>
      </w:r>
      <w:r w:rsidR="00587AD2" w:rsidRPr="00BB702F">
        <w:fldChar w:fldCharType="separate"/>
      </w:r>
      <w:r w:rsidR="00587AD2" w:rsidRPr="00BB702F">
        <w:rPr>
          <w:noProof/>
        </w:rPr>
        <w:t>(</w:t>
      </w:r>
      <w:hyperlink w:anchor="_ENREF_3" w:tooltip="Aro, 1996 #120" w:history="1">
        <w:r w:rsidR="00B6593C" w:rsidRPr="00BB702F">
          <w:rPr>
            <w:noProof/>
          </w:rPr>
          <w:t>Aro, 1996</w:t>
        </w:r>
      </w:hyperlink>
      <w:r w:rsidR="00587AD2" w:rsidRPr="00BB702F">
        <w:rPr>
          <w:noProof/>
        </w:rPr>
        <w:t xml:space="preserve">; </w:t>
      </w:r>
      <w:hyperlink w:anchor="_ENREF_20" w:tooltip="Falati, 2011 #121" w:history="1">
        <w:r w:rsidR="00B6593C" w:rsidRPr="00BB702F">
          <w:rPr>
            <w:noProof/>
          </w:rPr>
          <w:t>Falati &amp; Hojjati, 2011</w:t>
        </w:r>
      </w:hyperlink>
      <w:r w:rsidR="00587AD2" w:rsidRPr="00BB702F">
        <w:rPr>
          <w:noProof/>
        </w:rPr>
        <w:t>)</w:t>
      </w:r>
      <w:r w:rsidR="00587AD2" w:rsidRPr="00BB702F">
        <w:fldChar w:fldCharType="end"/>
      </w:r>
      <w:r w:rsidR="00FF4028" w:rsidRPr="00BB702F">
        <w:t>. Several hours of oxidation are simulated in less than</w:t>
      </w:r>
      <w:r w:rsidR="00FB2FE6">
        <w:t xml:space="preserve"> one or</w:t>
      </w:r>
      <w:r w:rsidR="00FF4028" w:rsidRPr="00BB702F">
        <w:t xml:space="preserve"> two seconds of a modern CPU</w:t>
      </w:r>
      <w:r w:rsidR="000E0021" w:rsidRPr="00BB702F">
        <w:t>,</w:t>
      </w:r>
      <w:r w:rsidR="00FF4028" w:rsidRPr="00BB702F">
        <w:t xml:space="preserve"> offering real-time control capability </w:t>
      </w:r>
      <w:r w:rsidR="00E50002">
        <w:t xml:space="preserve">for </w:t>
      </w:r>
      <w:r w:rsidR="00D35C5E" w:rsidRPr="00BB702F">
        <w:t xml:space="preserve">developing </w:t>
      </w:r>
      <w:r w:rsidR="00FF4028" w:rsidRPr="00BB702F">
        <w:t>digital twins</w:t>
      </w:r>
      <w:r w:rsidR="00D35C5E" w:rsidRPr="00BB702F">
        <w:t>,</w:t>
      </w:r>
      <w:r w:rsidR="00FF4028" w:rsidRPr="00BB702F">
        <w:t xml:space="preserve"> optimiz</w:t>
      </w:r>
      <w:r w:rsidR="00D35C5E" w:rsidRPr="00BB702F">
        <w:t>ing</w:t>
      </w:r>
      <w:r w:rsidR="00FF4028" w:rsidRPr="00BB702F">
        <w:t xml:space="preserve"> oil formulation</w:t>
      </w:r>
      <w:r w:rsidR="00DE345C" w:rsidRPr="00BB702F">
        <w:t>,</w:t>
      </w:r>
      <w:r w:rsidR="00FF4028" w:rsidRPr="00BB702F">
        <w:t xml:space="preserve"> or </w:t>
      </w:r>
      <w:r w:rsidR="001C086F" w:rsidRPr="00BB702F">
        <w:t xml:space="preserve">even </w:t>
      </w:r>
      <w:r w:rsidR="00FF4028" w:rsidRPr="00BB702F">
        <w:t>coupl</w:t>
      </w:r>
      <w:r w:rsidR="00D35C5E" w:rsidRPr="00BB702F">
        <w:t>ing</w:t>
      </w:r>
      <w:r w:rsidR="00FF4028" w:rsidRPr="00BB702F">
        <w:t xml:space="preserve"> </w:t>
      </w:r>
      <w:r w:rsidR="001C086F" w:rsidRPr="00BB702F">
        <w:t>the re</w:t>
      </w:r>
      <w:r w:rsidR="007271BA" w:rsidRPr="00BB702F">
        <w:t>a</w:t>
      </w:r>
      <w:r w:rsidR="001C086F" w:rsidRPr="00BB702F">
        <w:t>ction scheme</w:t>
      </w:r>
      <w:r w:rsidR="00FF4028" w:rsidRPr="00BB702F">
        <w:t xml:space="preserve"> with </w:t>
      </w:r>
      <w:r w:rsidR="00DE345C" w:rsidRPr="00BB702F">
        <w:t xml:space="preserve">an </w:t>
      </w:r>
      <w:r w:rsidR="00FF4028" w:rsidRPr="00BB702F">
        <w:t xml:space="preserve">oil flow or mass transfer </w:t>
      </w:r>
      <w:r w:rsidR="00DE345C" w:rsidRPr="00BB702F">
        <w:t>model</w:t>
      </w:r>
      <w:r w:rsidR="00FF4028" w:rsidRPr="00BB702F">
        <w:t xml:space="preserve">. In this </w:t>
      </w:r>
      <w:r w:rsidR="007C21C2">
        <w:t>context</w:t>
      </w:r>
      <w:r w:rsidR="000E0021" w:rsidRPr="00BB702F">
        <w:t>,</w:t>
      </w:r>
      <w:r w:rsidR="00FF4028" w:rsidRPr="00BB702F">
        <w:t xml:space="preserve"> despite the 51 coupled equations, the two-scale approach does not introduce any overhead. From a cognitive perspective, understanding the role of co-oxidation (cross-terms) is more </w:t>
      </w:r>
      <w:r w:rsidR="0071795E">
        <w:t>critical</w:t>
      </w:r>
      <w:r w:rsidR="0046117A">
        <w:t>,</w:t>
      </w:r>
      <w:r w:rsidR="0071795E" w:rsidRPr="00BB702F">
        <w:t xml:space="preserve"> </w:t>
      </w:r>
      <w:r w:rsidR="00FF4028" w:rsidRPr="00BB702F">
        <w:t xml:space="preserve">as it will </w:t>
      </w:r>
      <w:r w:rsidR="001C086F" w:rsidRPr="00BB702F">
        <w:t>enable us</w:t>
      </w:r>
      <w:r w:rsidR="00FF4028" w:rsidRPr="00BB702F">
        <w:t xml:space="preserve"> to understand how different oils should be mixed </w:t>
      </w:r>
      <w:r w:rsidR="001C086F" w:rsidRPr="00BB702F">
        <w:t xml:space="preserve">for </w:t>
      </w:r>
      <w:r w:rsidR="00FF4028" w:rsidRPr="00BB702F">
        <w:t>frying applications.</w:t>
      </w:r>
      <w:r w:rsidR="001C086F" w:rsidRPr="00BB702F">
        <w:t xml:space="preserve"> The</w:t>
      </w:r>
      <w:r w:rsidR="00974C26" w:rsidRPr="00BB702F">
        <w:t xml:space="preserve"> </w:t>
      </w:r>
      <w:r w:rsidR="00DE3E6B" w:rsidRPr="00BB702F">
        <w:t>equivalent optimization problem</w:t>
      </w:r>
      <w:r w:rsidR="001C086F" w:rsidRPr="00BB702F">
        <w:t xml:space="preserve"> </w:t>
      </w:r>
      <w:r w:rsidR="00083196" w:rsidRPr="00BB702F">
        <w:t xml:space="preserve">aims </w:t>
      </w:r>
      <w:r w:rsidR="0046117A">
        <w:t>to</w:t>
      </w:r>
      <w:r w:rsidR="0046117A" w:rsidRPr="00BB702F">
        <w:t xml:space="preserve"> </w:t>
      </w:r>
      <w:r w:rsidR="00083196" w:rsidRPr="00BB702F">
        <w:t>maximiz</w:t>
      </w:r>
      <w:r w:rsidR="0046117A">
        <w:t>e</w:t>
      </w:r>
      <w:r w:rsidR="00083196" w:rsidRPr="00BB702F">
        <w:t xml:space="preserve"> the </w:t>
      </w:r>
      <w:r w:rsidR="001C086F" w:rsidRPr="00BB702F">
        <w:t xml:space="preserve">unsaturated content to increase the nutritional benefit of frying oil while maximizing </w:t>
      </w:r>
      <w:r w:rsidR="00083196" w:rsidRPr="00BB702F">
        <w:t xml:space="preserve">oil </w:t>
      </w:r>
      <w:r w:rsidR="001C086F" w:rsidRPr="00BB702F">
        <w:t>shelf-life to reduce waste. The co-oxidation contribution is obtained by comparing the kinetics with and without cross-reaction terms. For each species</w:t>
      </w:r>
      <w:r w:rsidR="003E4405" w:rsidRPr="00BB702F">
        <w:t xml:space="preserve">, </w:t>
      </w:r>
      <w:r w:rsidR="003C24EB" w:rsidRPr="003C24EB">
        <w:rPr>
          <w:position w:val="-6"/>
        </w:rPr>
        <w:object w:dxaOrig="180" w:dyaOrig="220" w14:anchorId="5E1C2774">
          <v:shape id="_x0000_i1127" type="#_x0000_t75" style="width:8.9pt;height:11.75pt" o:ole="">
            <v:imagedata r:id="rId209" o:title=""/>
          </v:shape>
          <o:OLEObject Type="Embed" ProgID="Equation.DSMT4" ShapeID="_x0000_i1127" DrawAspect="Content" ObjectID="_1800970905" r:id="rId210"/>
        </w:object>
      </w:r>
      <w:r w:rsidR="003E4405" w:rsidRPr="00BB702F">
        <w:t>,</w:t>
      </w:r>
      <w:r w:rsidR="001C086F" w:rsidRPr="00BB702F">
        <w:t xml:space="preserve"> present in the reaction scheme, the co-oxidation contribution can be</w:t>
      </w:r>
      <w:r w:rsidR="00D70B93">
        <w:t xml:space="preserve"> calculated</w:t>
      </w:r>
      <w:r w:rsidR="001C086F" w:rsidRPr="00BB702F">
        <w:t xml:space="preserve"> as:</w:t>
      </w:r>
    </w:p>
    <w:p w14:paraId="194EF3CF" w14:textId="2628017B" w:rsidR="001C086F" w:rsidRPr="003E4405" w:rsidRDefault="001C086F" w:rsidP="001C086F">
      <w:pPr>
        <w:pStyle w:val="MTDisplayEquation"/>
        <w:rPr>
          <w:color w:val="7030A0"/>
        </w:rPr>
      </w:pPr>
      <w:r w:rsidRPr="003E4405">
        <w:rPr>
          <w:color w:val="7030A0"/>
        </w:rPr>
        <w:tab/>
      </w:r>
      <w:r w:rsidR="003C24EB" w:rsidRPr="003C24EB">
        <w:rPr>
          <w:position w:val="-32"/>
        </w:rPr>
        <w:object w:dxaOrig="2120" w:dyaOrig="900" w14:anchorId="43671712">
          <v:shape id="_x0000_i1128" type="#_x0000_t75" style="width:106.55pt;height:44.55pt" o:ole="">
            <v:imagedata r:id="rId211" o:title=""/>
          </v:shape>
          <o:OLEObject Type="Embed" ProgID="Equation.DSMT4" ShapeID="_x0000_i1128" DrawAspect="Content" ObjectID="_1800970906" r:id="rId212"/>
        </w:object>
      </w:r>
      <w:r w:rsidRPr="003E4405">
        <w:rPr>
          <w:color w:val="7030A0"/>
        </w:rPr>
        <w:t xml:space="preserve"> </w:t>
      </w:r>
      <w:r w:rsidRPr="003E4405">
        <w:rPr>
          <w:color w:val="7030A0"/>
        </w:rPr>
        <w:tab/>
      </w:r>
      <w:r w:rsidRPr="003E4405">
        <w:rPr>
          <w:color w:val="7030A0"/>
        </w:rPr>
        <w:fldChar w:fldCharType="begin"/>
      </w:r>
      <w:r w:rsidRPr="003E4405">
        <w:rPr>
          <w:color w:val="7030A0"/>
        </w:rPr>
        <w:instrText xml:space="preserve"> MACROBUTTON MTPlaceRef \* MERGEFORMAT </w:instrText>
      </w:r>
      <w:r w:rsidRPr="003E4405">
        <w:rPr>
          <w:color w:val="7030A0"/>
        </w:rPr>
        <w:fldChar w:fldCharType="begin"/>
      </w:r>
      <w:r w:rsidRPr="003E4405">
        <w:rPr>
          <w:color w:val="7030A0"/>
        </w:rPr>
        <w:instrText xml:space="preserve"> SEQ MTEqn \h \* MERGEFORMAT </w:instrText>
      </w:r>
      <w:r w:rsidRPr="003E4405">
        <w:rPr>
          <w:color w:val="7030A0"/>
        </w:rPr>
        <w:fldChar w:fldCharType="end"/>
      </w:r>
      <w:r w:rsidRPr="003E4405">
        <w:rPr>
          <w:color w:val="7030A0"/>
        </w:rPr>
        <w:instrText>(</w:instrText>
      </w:r>
      <w:r w:rsidRPr="003E4405">
        <w:rPr>
          <w:color w:val="7030A0"/>
        </w:rPr>
        <w:fldChar w:fldCharType="begin"/>
      </w:r>
      <w:r w:rsidRPr="003E4405">
        <w:rPr>
          <w:color w:val="7030A0"/>
        </w:rPr>
        <w:instrText xml:space="preserve"> SEQ MTEqn \c \* Arabic \* MERGEFORMAT </w:instrText>
      </w:r>
      <w:r w:rsidRPr="003E4405">
        <w:rPr>
          <w:color w:val="7030A0"/>
        </w:rPr>
        <w:fldChar w:fldCharType="separate"/>
      </w:r>
      <w:r w:rsidR="00CA5B27">
        <w:rPr>
          <w:noProof/>
          <w:color w:val="7030A0"/>
        </w:rPr>
        <w:instrText>12</w:instrText>
      </w:r>
      <w:r w:rsidRPr="003E4405">
        <w:rPr>
          <w:color w:val="7030A0"/>
        </w:rPr>
        <w:fldChar w:fldCharType="end"/>
      </w:r>
      <w:r w:rsidRPr="003E4405">
        <w:rPr>
          <w:color w:val="7030A0"/>
        </w:rPr>
        <w:instrText>)</w:instrText>
      </w:r>
      <w:r w:rsidRPr="003E4405">
        <w:rPr>
          <w:color w:val="7030A0"/>
        </w:rPr>
        <w:fldChar w:fldCharType="end"/>
      </w:r>
    </w:p>
    <w:p w14:paraId="1D574540" w14:textId="5EB1A14A" w:rsidR="001C086F" w:rsidRPr="00BB702F" w:rsidRDefault="003E4405" w:rsidP="00D12E73">
      <w:r w:rsidRPr="00BB702F">
        <w:t xml:space="preserve">where </w:t>
      </w:r>
      <w:r w:rsidR="003C24EB" w:rsidRPr="003C24EB">
        <w:rPr>
          <w:position w:val="-12"/>
        </w:rPr>
        <w:object w:dxaOrig="440" w:dyaOrig="380" w14:anchorId="1A481B10">
          <v:shape id="_x0000_i1129" type="#_x0000_t75" style="width:21.4pt;height:19.95pt" o:ole="">
            <v:imagedata r:id="rId213" o:title=""/>
          </v:shape>
          <o:OLEObject Type="Embed" ProgID="Equation.DSMT4" ShapeID="_x0000_i1129" DrawAspect="Content" ObjectID="_1800970907" r:id="rId214"/>
        </w:object>
      </w:r>
      <w:r w:rsidRPr="00BB702F">
        <w:t xml:space="preserve"> and </w:t>
      </w:r>
      <w:r w:rsidR="003C24EB" w:rsidRPr="003C24EB">
        <w:rPr>
          <w:position w:val="-12"/>
        </w:rPr>
        <w:object w:dxaOrig="920" w:dyaOrig="520" w14:anchorId="5A530111">
          <v:shape id="_x0000_i1130" type="#_x0000_t75" style="width:44.55pt;height:27.45pt" o:ole="">
            <v:imagedata r:id="rId215" o:title=""/>
          </v:shape>
          <o:OLEObject Type="Embed" ProgID="Equation.DSMT4" ShapeID="_x0000_i1130" DrawAspect="Content" ObjectID="_1800970908" r:id="rId216"/>
        </w:object>
      </w:r>
      <w:r w:rsidRPr="00BB702F">
        <w:t xml:space="preserve"> are concentrations with and without co-oxidation respectively. </w:t>
      </w:r>
      <w:r w:rsidR="007A0D95" w:rsidRPr="00BB702F">
        <w:t xml:space="preserve">Since </w:t>
      </w:r>
      <w:r w:rsidRPr="00BB702F">
        <w:t>industr</w:t>
      </w:r>
      <w:r w:rsidR="007A0D95" w:rsidRPr="00BB702F">
        <w:t>y</w:t>
      </w:r>
      <w:r w:rsidRPr="00BB702F">
        <w:t xml:space="preserve"> rel</w:t>
      </w:r>
      <w:r w:rsidR="007A0D95" w:rsidRPr="00BB702F">
        <w:t>ies</w:t>
      </w:r>
      <w:r w:rsidRPr="00BB702F">
        <w:t xml:space="preserve"> on total polar compounds (TPC)</w:t>
      </w:r>
      <w:r w:rsidR="00246BA2">
        <w:t xml:space="preserve"> to measure oxidation</w:t>
      </w:r>
      <w:r w:rsidR="007A0D95" w:rsidRPr="00BB702F">
        <w:t>,</w:t>
      </w:r>
      <w:r w:rsidRPr="00BB702F">
        <w:t xml:space="preserve"> </w:t>
      </w:r>
      <w:r w:rsidR="007A0D95" w:rsidRPr="00BB702F">
        <w:t>a</w:t>
      </w:r>
      <w:r w:rsidRPr="00BB702F">
        <w:t xml:space="preserve"> lumped species “</w:t>
      </w:r>
      <w:r w:rsidRPr="00BB702F">
        <w:rPr>
          <w:i/>
          <w:iCs/>
        </w:rPr>
        <w:t>s</w:t>
      </w:r>
      <w:r w:rsidRPr="00BB702F">
        <w:t xml:space="preserve">=TPC” </w:t>
      </w:r>
      <w:r w:rsidR="00CF146F">
        <w:t>wa</w:t>
      </w:r>
      <w:r w:rsidRPr="00BB702F">
        <w:t xml:space="preserve">s </w:t>
      </w:r>
      <w:r w:rsidR="007A0D95" w:rsidRPr="00BB702F">
        <w:t>introduced</w:t>
      </w:r>
      <w:r w:rsidR="00593FC9" w:rsidRPr="00BB702F">
        <w:t xml:space="preserve"> and defined by the balance </w:t>
      </w:r>
      <w:r w:rsidRPr="00BB702F">
        <w:t xml:space="preserve">of </w:t>
      </w:r>
      <w:r w:rsidR="00593FC9" w:rsidRPr="00BB702F">
        <w:t xml:space="preserve">all </w:t>
      </w:r>
      <w:r w:rsidRPr="00BB702F">
        <w:t>compounds</w:t>
      </w:r>
      <w:r w:rsidR="00B756D3">
        <w:t xml:space="preserve"> </w:t>
      </w:r>
      <w:r w:rsidR="00593FC9" w:rsidRPr="00BB702F">
        <w:t xml:space="preserve">subjected to </w:t>
      </w:r>
      <w:r w:rsidRPr="00BB702F">
        <w:t>oxygen</w:t>
      </w:r>
      <w:r w:rsidR="00593FC9" w:rsidRPr="00BB702F">
        <w:t xml:space="preserve"> addition</w:t>
      </w:r>
      <w:r w:rsidRPr="00BB702F">
        <w:t xml:space="preserve">. </w:t>
      </w:r>
      <w:r w:rsidR="00987867" w:rsidRPr="00BB702F">
        <w:t>Therefore, all stable products originating from alkoxyl or hydroperoxyl radicals were</w:t>
      </w:r>
      <w:r w:rsidRPr="00BB702F">
        <w:t xml:space="preserve"> counted as TPC. The likely volatilization of scission products and the precipitation of cross-linked products (polymers) were not considered.</w:t>
      </w:r>
    </w:p>
    <w:p w14:paraId="475C7623" w14:textId="1AC6379A" w:rsidR="00DC5B59" w:rsidRDefault="0088257E" w:rsidP="00D12E73">
      <w:r w:rsidRPr="00BB702F">
        <w:t xml:space="preserve">The </w:t>
      </w:r>
      <w:r w:rsidR="003E4405" w:rsidRPr="00BB702F">
        <w:t xml:space="preserve">two-scale model predictions </w:t>
      </w:r>
      <w:r w:rsidRPr="00BB702F">
        <w:t>with and without cross-re</w:t>
      </w:r>
      <w:r w:rsidR="001A0916" w:rsidRPr="00BB702F">
        <w:t>actions</w:t>
      </w:r>
      <w:r w:rsidR="003E4405" w:rsidRPr="00BB702F">
        <w:t xml:space="preserve"> are compared for</w:t>
      </w:r>
      <w:r w:rsidR="001A0916" w:rsidRPr="00BB702F">
        <w:t xml:space="preserve"> </w:t>
      </w:r>
      <w:r w:rsidR="00DC5B59" w:rsidRPr="00BB702F">
        <w:t xml:space="preserve">three typical oil </w:t>
      </w:r>
      <w:r w:rsidR="00110418" w:rsidRPr="00BB702F">
        <w:t xml:space="preserve">blends </w:t>
      </w:r>
      <w:r w:rsidR="00DC5B59" w:rsidRPr="00BB702F">
        <w:t>in</w:t>
      </w:r>
      <w:r w:rsidR="000D6C91">
        <w:t xml:space="preserve"> Figure 6</w:t>
      </w:r>
      <w:r w:rsidRPr="00BB702F">
        <w:t xml:space="preserve">. </w:t>
      </w:r>
      <w:r w:rsidR="00DC5B59" w:rsidRPr="00BB702F">
        <w:t>The weight com</w:t>
      </w:r>
      <w:r w:rsidR="00DC5B59">
        <w:t xml:space="preserve">positions (oleate:linoleate:linolenate) </w:t>
      </w:r>
      <w:r w:rsidR="00110418">
        <w:t>we</w:t>
      </w:r>
      <w:r w:rsidR="00DC5B59">
        <w:t xml:space="preserve">re </w:t>
      </w:r>
      <w:r w:rsidR="00A53860">
        <w:t>0.8</w:t>
      </w:r>
      <w:r w:rsidR="00DC5B59">
        <w:t>:</w:t>
      </w:r>
      <w:r w:rsidR="00A53860">
        <w:t>0.1</w:t>
      </w:r>
      <w:r w:rsidR="00DC5B59">
        <w:t>:</w:t>
      </w:r>
      <w:r w:rsidR="00A53860">
        <w:t>0.1</w:t>
      </w:r>
      <w:r w:rsidR="00DC5B59">
        <w:t xml:space="preserve"> (</w:t>
      </w:r>
      <w:r w:rsidR="000D6C91">
        <w:t>Figure 6</w:t>
      </w:r>
      <w:r w:rsidR="00DC5B59">
        <w:t xml:space="preserve">a,d), </w:t>
      </w:r>
      <w:r w:rsidR="00A53860">
        <w:t>0.6</w:t>
      </w:r>
      <w:r w:rsidR="00DC5B59">
        <w:t>:</w:t>
      </w:r>
      <w:r w:rsidR="00A53860">
        <w:t>0.2</w:t>
      </w:r>
      <w:r w:rsidR="00DC5B59">
        <w:t>:</w:t>
      </w:r>
      <w:r w:rsidR="00A53860">
        <w:t>0.2</w:t>
      </w:r>
      <w:r w:rsidR="00DC5B59">
        <w:t xml:space="preserve"> (</w:t>
      </w:r>
      <w:r w:rsidR="000D6C91">
        <w:t>Figure 6</w:t>
      </w:r>
      <w:r w:rsidR="00DC5B59">
        <w:t>b,e)</w:t>
      </w:r>
      <w:r w:rsidR="0088281A">
        <w:t>,</w:t>
      </w:r>
      <w:r w:rsidR="00A53860">
        <w:t xml:space="preserve"> and 0.33</w:t>
      </w:r>
      <w:r w:rsidR="00DC5B59">
        <w:t>:</w:t>
      </w:r>
      <w:r w:rsidR="00A53860">
        <w:t>0.33</w:t>
      </w:r>
      <w:r w:rsidR="00DC5B59">
        <w:t>:</w:t>
      </w:r>
      <w:r w:rsidR="00A53860">
        <w:t>0.33</w:t>
      </w:r>
      <w:r w:rsidR="002C0DBB">
        <w:t xml:space="preserve"> </w:t>
      </w:r>
      <w:r w:rsidR="00DC5B59">
        <w:t>(</w:t>
      </w:r>
      <w:r w:rsidR="000D6C91">
        <w:t>Figure 6</w:t>
      </w:r>
      <w:r w:rsidR="00DC5B59">
        <w:t xml:space="preserve">c,f). </w:t>
      </w:r>
      <w:r>
        <w:t xml:space="preserve">The non-limiting oxygen transfer </w:t>
      </w:r>
      <w:r w:rsidR="00DC5B59">
        <w:t xml:space="preserve">condition was fixed with </w:t>
      </w:r>
      <w:r w:rsidR="003C24EB" w:rsidRPr="003C24EB">
        <w:rPr>
          <w:position w:val="-24"/>
        </w:rPr>
        <w:object w:dxaOrig="2079" w:dyaOrig="620" w14:anchorId="3DF4ECE8">
          <v:shape id="_x0000_i1131" type="#_x0000_t75" style="width:105.15pt;height:29.95pt" o:ole="">
            <v:imagedata r:id="rId217" o:title=""/>
          </v:shape>
          <o:OLEObject Type="Embed" ProgID="Equation.DSMT4" ShapeID="_x0000_i1131" DrawAspect="Content" ObjectID="_1800970909" r:id="rId218"/>
        </w:object>
      </w:r>
      <w:r>
        <w:t xml:space="preserve"> . </w:t>
      </w:r>
      <w:r w:rsidR="00DC5B59">
        <w:t>The residual amount in FAMEs</w:t>
      </w:r>
      <w:r w:rsidR="006E628C">
        <w:t>,</w:t>
      </w:r>
      <w:r w:rsidR="00DC5B59">
        <w:t xml:space="preserve"> hydroperoxides</w:t>
      </w:r>
      <w:r w:rsidR="006E628C">
        <w:t xml:space="preserve">, and radicals are plotted </w:t>
      </w:r>
      <w:r w:rsidR="00DC5B59">
        <w:t xml:space="preserve"> </w:t>
      </w:r>
      <w:r w:rsidR="001D422F">
        <w:t xml:space="preserve"> in</w:t>
      </w:r>
      <w:r w:rsidR="000D6C91">
        <w:t xml:space="preserve"> Figure 6</w:t>
      </w:r>
      <w:r w:rsidR="00DC5B59">
        <w:t>.</w:t>
      </w:r>
    </w:p>
    <w:p w14:paraId="75C08BB6" w14:textId="6F46A0A3" w:rsidR="00123F52" w:rsidRDefault="00DC5B59" w:rsidP="00222CA8">
      <w:r>
        <w:t xml:space="preserve">Removing </w:t>
      </w:r>
      <w:r w:rsidR="00C30B6E">
        <w:t>cross-reactions reduce</w:t>
      </w:r>
      <w:r>
        <w:t>s</w:t>
      </w:r>
      <w:r w:rsidR="00C30B6E">
        <w:t xml:space="preserve"> the global rate of oxidation </w:t>
      </w:r>
      <w:r>
        <w:t xml:space="preserve">in all </w:t>
      </w:r>
      <w:r w:rsidR="00246BA2">
        <w:t xml:space="preserve">the </w:t>
      </w:r>
      <w:r>
        <w:t xml:space="preserve">tested mixtures. This confirms the essential role of co-oxidation </w:t>
      </w:r>
      <w:r w:rsidR="00246BA2">
        <w:t xml:space="preserve">under </w:t>
      </w:r>
      <w:r>
        <w:t>frying conditions. The effects are maximal when the concentrations of FAME are similar</w:t>
      </w:r>
      <w:r w:rsidR="00222CA8">
        <w:t xml:space="preserve"> (</w:t>
      </w:r>
      <w:r w:rsidR="00B24F8B">
        <w:t>Figure 6</w:t>
      </w:r>
      <w:r w:rsidR="00222CA8">
        <w:t>c,f)</w:t>
      </w:r>
      <w:r w:rsidR="004F174B">
        <w:t>,</w:t>
      </w:r>
      <w:r w:rsidR="00222CA8">
        <w:t xml:space="preserve"> and the overall oxidation rate cannot be considered from the superimposition of </w:t>
      </w:r>
      <w:r w:rsidR="00246BA2">
        <w:t xml:space="preserve">the </w:t>
      </w:r>
      <w:r w:rsidR="00222CA8">
        <w:t>three oxidation mechanisms. The oxidation of the most sensitive species accelerates the oxidation of the least sensitive one</w:t>
      </w:r>
      <w:r w:rsidR="00F34ACA">
        <w:t>s</w:t>
      </w:r>
      <w:r w:rsidR="00222CA8">
        <w:t xml:space="preserve">. </w:t>
      </w:r>
      <w:r w:rsidR="003504BD">
        <w:t xml:space="preserve">In </w:t>
      </w:r>
      <w:r w:rsidR="004F174B">
        <w:t xml:space="preserve">the </w:t>
      </w:r>
      <w:r w:rsidR="00222CA8">
        <w:t>long term, the less sensitive species prolong the oxidation of already depleted species. In particular, a</w:t>
      </w:r>
      <w:r w:rsidR="002C07E7">
        <w:t>lkyl and peroxyl radicals from oleate FAME accumulate as long as t</w:t>
      </w:r>
      <w:r w:rsidR="008B5F50">
        <w:t>hose</w:t>
      </w:r>
      <w:r w:rsidR="002C07E7">
        <w:t xml:space="preserve"> from polyunsaturated </w:t>
      </w:r>
      <w:r w:rsidR="00222CA8">
        <w:t xml:space="preserve">FAME compete with the abstraction of labile hydrogens and termination reactions. These results exemplified the self-accelerated character of oil oxidation and its lack of specificity once the amount of hydroperoxides </w:t>
      </w:r>
      <w:r w:rsidR="00190662">
        <w:t>reaches a</w:t>
      </w:r>
      <w:r w:rsidR="00222CA8">
        <w:t xml:space="preserve"> sufficiently high</w:t>
      </w:r>
      <w:r w:rsidR="00190662">
        <w:t xml:space="preserve"> level</w:t>
      </w:r>
      <w:r w:rsidR="00222CA8">
        <w:t xml:space="preserve">. From an experimental </w:t>
      </w:r>
      <w:r w:rsidR="00786437">
        <w:t>vantage point</w:t>
      </w:r>
      <w:r w:rsidR="00222CA8">
        <w:t xml:space="preserve">, all hydroperoxide mass-balance either lumped (scale 1) or detailed (scale 2) appear mono-modal </w:t>
      </w:r>
      <w:r w:rsidR="004655B2">
        <w:t>(</w:t>
      </w:r>
      <w:r w:rsidR="00786437">
        <w:t xml:space="preserve">a </w:t>
      </w:r>
      <w:r w:rsidR="004655B2">
        <w:t xml:space="preserve">single maximum) </w:t>
      </w:r>
      <w:r w:rsidR="00222CA8">
        <w:t xml:space="preserve">at constant temperature and </w:t>
      </w:r>
      <w:r w:rsidR="00246BA2">
        <w:t xml:space="preserve">with </w:t>
      </w:r>
      <w:r w:rsidR="00222CA8">
        <w:t xml:space="preserve">non-limiting oxygen mass transfer. The coupling via cross-reactions (scale 2) </w:t>
      </w:r>
      <w:r w:rsidR="00D85574">
        <w:t xml:space="preserve">demonstrates </w:t>
      </w:r>
      <w:r w:rsidR="00222CA8">
        <w:t>that oxidation kinetics cannot be extrapolated to arbitrary oil composition using lumped reaction rate constants.</w:t>
      </w:r>
    </w:p>
    <w:p w14:paraId="70C3A378" w14:textId="619EAE09" w:rsidR="004655B2" w:rsidRDefault="005136CA" w:rsidP="00222CA8">
      <w:r>
        <w:t xml:space="preserve">The </w:t>
      </w:r>
      <w:r w:rsidR="004655B2">
        <w:t xml:space="preserve">corollary is that the unsaturated content with the highest nutritional value can </w:t>
      </w:r>
      <w:r w:rsidR="00223C5F">
        <w:t xml:space="preserve">be maintained </w:t>
      </w:r>
      <w:r w:rsidR="004655B2">
        <w:t>in the frying oil only if the oil is renewed</w:t>
      </w:r>
      <w:r w:rsidR="00223C5F">
        <w:t xml:space="preserve"> sufficiently</w:t>
      </w:r>
      <w:r w:rsidR="004655B2">
        <w:t xml:space="preserve">. </w:t>
      </w:r>
      <w:r w:rsidR="00B1264E">
        <w:t>In this regard</w:t>
      </w:r>
      <w:r w:rsidR="004655B2">
        <w:t>, batch deep-fryers</w:t>
      </w:r>
      <w:r w:rsidR="0035443F">
        <w:t xml:space="preserve"> do not</w:t>
      </w:r>
      <w:r w:rsidR="004655B2">
        <w:t xml:space="preserve"> offer </w:t>
      </w:r>
      <w:r w:rsidR="00B1264E">
        <w:t xml:space="preserve">optimal </w:t>
      </w:r>
      <w:r w:rsidR="00246BA2">
        <w:t>performance</w:t>
      </w:r>
      <w:r w:rsidR="00C30A6A">
        <w:t>,</w:t>
      </w:r>
      <w:r w:rsidR="004655B2">
        <w:t xml:space="preserve"> as </w:t>
      </w:r>
      <w:r w:rsidR="00B1264E">
        <w:t xml:space="preserve">the </w:t>
      </w:r>
      <w:r w:rsidR="004655B2">
        <w:t xml:space="preserve">oil </w:t>
      </w:r>
      <w:r w:rsidR="00246BA2">
        <w:t>remain</w:t>
      </w:r>
      <w:r w:rsidR="00B1264E">
        <w:t>s</w:t>
      </w:r>
      <w:r w:rsidR="00246BA2">
        <w:t xml:space="preserve"> </w:t>
      </w:r>
      <w:r w:rsidR="004655B2">
        <w:t>at high temperature</w:t>
      </w:r>
      <w:r w:rsidR="00C30A6A">
        <w:t>s</w:t>
      </w:r>
      <w:r w:rsidR="004655B2">
        <w:t xml:space="preserve"> </w:t>
      </w:r>
      <w:r w:rsidR="00246BA2">
        <w:t xml:space="preserve">for several hours </w:t>
      </w:r>
      <w:r w:rsidR="004655B2">
        <w:t>during heating, holding time</w:t>
      </w:r>
      <w:r w:rsidR="00C30A6A">
        <w:t>,</w:t>
      </w:r>
      <w:r w:rsidR="004655B2">
        <w:t xml:space="preserve"> and cooling. Continuous deep-fryers with high oil renewal rates </w:t>
      </w:r>
      <w:r w:rsidR="00CF7F8D">
        <w:t xml:space="preserve">better </w:t>
      </w:r>
      <w:r w:rsidR="00C30A6A">
        <w:t>preserve the polyunsaturated oil content</w:t>
      </w:r>
      <w:r w:rsidR="004655B2">
        <w:t xml:space="preserve">. As a </w:t>
      </w:r>
      <w:r w:rsidR="009742EA">
        <w:t>general guideline</w:t>
      </w:r>
      <w:r w:rsidR="004655B2">
        <w:t xml:space="preserve">, it </w:t>
      </w:r>
      <w:r w:rsidR="009742EA">
        <w:t xml:space="preserve">is </w:t>
      </w:r>
      <w:r w:rsidR="004655B2">
        <w:t>recommended that the oil</w:t>
      </w:r>
      <w:r w:rsidR="009742EA">
        <w:t>’s age</w:t>
      </w:r>
      <w:r w:rsidR="004655B2">
        <w:t xml:space="preserve"> </w:t>
      </w:r>
      <w:r w:rsidR="00246BA2">
        <w:t xml:space="preserve">does </w:t>
      </w:r>
      <w:r w:rsidR="00C30A6A">
        <w:t>not exceed</w:t>
      </w:r>
      <w:r w:rsidR="004655B2">
        <w:t xml:space="preserve"> the induction time </w:t>
      </w:r>
      <w:r w:rsidR="00AD560D">
        <w:t xml:space="preserve">required </w:t>
      </w:r>
      <w:r w:rsidR="004655B2">
        <w:t xml:space="preserve">to reach </w:t>
      </w:r>
      <w:r w:rsidR="00AD560D">
        <w:t xml:space="preserve">a </w:t>
      </w:r>
      <w:r w:rsidR="004655B2">
        <w:t xml:space="preserve">steady state </w:t>
      </w:r>
      <w:r w:rsidR="00246BA2">
        <w:t xml:space="preserve">for </w:t>
      </w:r>
      <w:r w:rsidR="004655B2">
        <w:t xml:space="preserve">the most sensitive species. This time can be </w:t>
      </w:r>
      <w:r w:rsidR="00874D0A">
        <w:t xml:space="preserve">extended </w:t>
      </w:r>
      <w:r w:rsidR="004655B2">
        <w:t>by slowing down the dissolution kinetics of oxygen</w:t>
      </w:r>
      <w:r w:rsidR="00246BA2">
        <w:t>, for example</w:t>
      </w:r>
      <w:r w:rsidR="004655B2">
        <w:t xml:space="preserve"> by adding a cover, </w:t>
      </w:r>
      <w:r w:rsidR="00C30A6A">
        <w:t xml:space="preserve">inerting the headspace with nitrogen or steam, </w:t>
      </w:r>
      <w:r w:rsidR="00246BA2">
        <w:t xml:space="preserve">or </w:t>
      </w:r>
      <w:r w:rsidR="00C30A6A">
        <w:t>preventing</w:t>
      </w:r>
      <w:r w:rsidR="004655B2">
        <w:t xml:space="preserve"> air circulation around the deep fryer. </w:t>
      </w:r>
      <w:r w:rsidR="00874D0A">
        <w:t>Ultimately</w:t>
      </w:r>
      <w:r w:rsidR="004655B2">
        <w:t xml:space="preserve">, </w:t>
      </w:r>
      <w:r w:rsidR="00874D0A">
        <w:t xml:space="preserve">reducing </w:t>
      </w:r>
      <w:r w:rsidR="004655B2">
        <w:t xml:space="preserve">the frying temperature always </w:t>
      </w:r>
      <w:r w:rsidR="00393484">
        <w:t>improves t</w:t>
      </w:r>
      <w:r w:rsidR="004655B2">
        <w:t>he oil quality.</w:t>
      </w:r>
    </w:p>
    <w:p w14:paraId="6FC38AA3" w14:textId="60AB6D6B" w:rsidR="00E74D0B" w:rsidRDefault="00E74D0B" w:rsidP="001A0916">
      <w:pPr>
        <w:keepNext/>
        <w:jc w:val="center"/>
        <w:rPr>
          <w:rFonts w:eastAsia="Times New Roman" w:cs="Times New Roman"/>
          <w:snapToGrid w:val="0"/>
          <w:color w:val="000000"/>
          <w:w w:val="0"/>
          <w:sz w:val="0"/>
          <w:szCs w:val="0"/>
          <w:u w:color="000000"/>
          <w:bdr w:val="none" w:sz="0" w:space="0" w:color="000000"/>
          <w:shd w:val="clear" w:color="000000" w:fill="000000"/>
          <w:lang w:val="x-none" w:eastAsia="x-none" w:bidi="x-none"/>
        </w:rPr>
      </w:pPr>
    </w:p>
    <w:p w14:paraId="543382FF" w14:textId="77777777" w:rsidR="00A41359" w:rsidRDefault="00A41359" w:rsidP="00A41359"/>
    <w:p w14:paraId="184AFDF6" w14:textId="52C017EF" w:rsidR="006E628C" w:rsidRDefault="006E628C" w:rsidP="00A41359">
      <w:r>
        <w:t>The predictions of TPC accumulation kinetic during the oxidation</w:t>
      </w:r>
      <w:r w:rsidR="004B5D53">
        <w:t xml:space="preserve"> at 175°C</w:t>
      </w:r>
      <w:r>
        <w:t xml:space="preserve"> of different mixtures</w:t>
      </w:r>
      <w:r w:rsidR="00973764">
        <w:t xml:space="preserve"> in non-limiting oxygen transfer condition</w:t>
      </w:r>
      <w:r w:rsidR="00617254">
        <w:t xml:space="preserve"> are plotted with the corresponding </w:t>
      </w:r>
      <w:r w:rsidR="00617254" w:rsidRPr="003C24EB">
        <w:rPr>
          <w:position w:val="-12"/>
        </w:rPr>
        <w:object w:dxaOrig="499" w:dyaOrig="400" w14:anchorId="0134D0BA">
          <v:shape id="_x0000_i1132" type="#_x0000_t75" style="width:24.95pt;height:19.95pt" o:ole="">
            <v:imagedata r:id="rId219" o:title=""/>
          </v:shape>
          <o:OLEObject Type="Embed" ProgID="Equation.DSMT4" ShapeID="_x0000_i1132" DrawAspect="Content" ObjectID="_1800970910" r:id="rId220"/>
        </w:object>
      </w:r>
      <w:r w:rsidR="00617254">
        <w:t xml:space="preserve"> values in</w:t>
      </w:r>
      <w:r w:rsidR="00B24F8B">
        <w:t xml:space="preserve"> Figure 7</w:t>
      </w:r>
      <w:r w:rsidR="00617254">
        <w:t>.</w:t>
      </w:r>
      <w:r>
        <w:t xml:space="preserve"> </w:t>
      </w:r>
      <w:r w:rsidRPr="00BB702F">
        <w:t>The weight com</w:t>
      </w:r>
      <w:r>
        <w:t>positions (oleate:linoleate:linolenate) were 0.8:0.1:0.1 (</w:t>
      </w:r>
      <w:r w:rsidR="00B24F8B">
        <w:t>Figure 7</w:t>
      </w:r>
      <w:r>
        <w:t>a), 0.6:0.2:0.2 (</w:t>
      </w:r>
      <w:r w:rsidR="00B24F8B">
        <w:t>Figure 7</w:t>
      </w:r>
      <w:r>
        <w:t>b), and 0.33:0.33:0.33 (</w:t>
      </w:r>
      <w:r w:rsidR="00B24F8B">
        <w:t>Figure 7</w:t>
      </w:r>
      <w:r>
        <w:t>c)</w:t>
      </w:r>
      <w:r w:rsidR="00617254">
        <w:t xml:space="preserve">. As described previously, removing cross-reactions reduces the significantly the global rate of oxidation with </w:t>
      </w:r>
      <w:r>
        <w:t xml:space="preserve">deviations up to </w:t>
      </w:r>
      <w:r w:rsidR="00617254">
        <w:t>60</w:t>
      </w:r>
      <w:r>
        <w:t xml:space="preserve"> % for TPC (mixture 0.33:0.33:0.33)</w:t>
      </w:r>
    </w:p>
    <w:p w14:paraId="0D1D0AC8" w14:textId="77777777" w:rsidR="00933D96" w:rsidRDefault="00933D96" w:rsidP="00A41359"/>
    <w:p w14:paraId="2B3700B0" w14:textId="77777777" w:rsidR="006E628C" w:rsidRDefault="006E628C" w:rsidP="006E628C">
      <w:r>
        <w:t>Although our two-scale model does account for the distribution of esters rather than triacylglycerols, it demonstrates that any oil with similar ester composition will exhibit comparable oil oxidation kinetics. While blending typically occurs before filling the deep-fryer, regularly adding oil with a high unsaturated content may be justified to maintain the nutritional value of oil throughout the entire production cycle. The frequency of renewal should be comparable to the induction time.</w:t>
      </w:r>
    </w:p>
    <w:p w14:paraId="613C3C1E" w14:textId="77777777" w:rsidR="00933D96" w:rsidRPr="00A41359" w:rsidRDefault="00933D96" w:rsidP="00A41359"/>
    <w:bookmarkEnd w:id="31"/>
    <w:bookmarkEnd w:id="32"/>
    <w:p w14:paraId="3CA7C8F0" w14:textId="2D82D959" w:rsidR="002741B4" w:rsidRDefault="004F46B6" w:rsidP="005600FE">
      <w:pPr>
        <w:pStyle w:val="Heading1"/>
        <w:spacing w:line="480" w:lineRule="auto"/>
      </w:pPr>
      <w:r w:rsidRPr="009F2A15">
        <w:t>Conclusions</w:t>
      </w:r>
    </w:p>
    <w:p w14:paraId="350E201D" w14:textId="64F6DDBA" w:rsidR="00A3036B" w:rsidRDefault="00E11FD8" w:rsidP="00A05532">
      <w:pPr>
        <w:rPr>
          <w:lang w:eastAsia="zh-CN"/>
        </w:rPr>
      </w:pPr>
      <w:r>
        <w:rPr>
          <w:lang w:eastAsia="zh-CN"/>
        </w:rPr>
        <w:t xml:space="preserve">A two-scale combinatorial model for the oxidation of FAME mixtures has been established and calibrated to </w:t>
      </w:r>
      <w:r w:rsidR="009426E3">
        <w:rPr>
          <w:lang w:eastAsia="zh-CN"/>
        </w:rPr>
        <w:t>encompass a variety</w:t>
      </w:r>
      <w:r w:rsidR="004956BD">
        <w:rPr>
          <w:lang w:eastAsia="zh-CN"/>
        </w:rPr>
        <w:t xml:space="preserve"> of</w:t>
      </w:r>
      <w:r>
        <w:rPr>
          <w:lang w:eastAsia="zh-CN"/>
        </w:rPr>
        <w:t xml:space="preserve"> </w:t>
      </w:r>
      <w:r w:rsidR="006A5027">
        <w:rPr>
          <w:lang w:eastAsia="zh-CN"/>
        </w:rPr>
        <w:t xml:space="preserve">cooking, drying, and </w:t>
      </w:r>
      <w:r>
        <w:rPr>
          <w:lang w:eastAsia="zh-CN"/>
        </w:rPr>
        <w:t>frying conditions, including temperature, composition of FAMEs, and oxygenation. The two scales are tied to the level of detail in the oxidation model</w:t>
      </w:r>
      <w:r w:rsidR="009F41D0">
        <w:rPr>
          <w:lang w:eastAsia="zh-CN"/>
        </w:rPr>
        <w:t>:</w:t>
      </w:r>
      <w:r>
        <w:rPr>
          <w:lang w:eastAsia="zh-CN"/>
        </w:rPr>
        <w:t xml:space="preserve"> scale 1 focus</w:t>
      </w:r>
      <w:r w:rsidR="009F41D0">
        <w:rPr>
          <w:lang w:eastAsia="zh-CN"/>
        </w:rPr>
        <w:t>es</w:t>
      </w:r>
      <w:r>
        <w:rPr>
          <w:lang w:eastAsia="zh-CN"/>
        </w:rPr>
        <w:t xml:space="preserve"> on the balance of chemical functions</w:t>
      </w:r>
      <w:r w:rsidR="00CC6691">
        <w:rPr>
          <w:lang w:eastAsia="zh-CN"/>
        </w:rPr>
        <w:t>, while</w:t>
      </w:r>
      <w:r w:rsidR="00B6593C">
        <w:rPr>
          <w:lang w:eastAsia="zh-CN"/>
        </w:rPr>
        <w:t xml:space="preserve"> </w:t>
      </w:r>
      <w:r>
        <w:rPr>
          <w:lang w:eastAsia="zh-CN"/>
        </w:rPr>
        <w:t>scale 2 address</w:t>
      </w:r>
      <w:r w:rsidR="00CC6691">
        <w:rPr>
          <w:lang w:eastAsia="zh-CN"/>
        </w:rPr>
        <w:t>es</w:t>
      </w:r>
      <w:r>
        <w:rPr>
          <w:lang w:eastAsia="zh-CN"/>
        </w:rPr>
        <w:t xml:space="preserve"> the carriers of these functions</w:t>
      </w:r>
      <w:r w:rsidR="004579F8">
        <w:rPr>
          <w:lang w:eastAsia="zh-CN"/>
        </w:rPr>
        <w:t xml:space="preserve"> to preserve </w:t>
      </w:r>
      <w:r w:rsidR="00F3549E">
        <w:rPr>
          <w:lang w:eastAsia="zh-CN"/>
        </w:rPr>
        <w:t>lineage with the original FAME</w:t>
      </w:r>
      <w:r w:rsidR="00CC6691">
        <w:rPr>
          <w:lang w:eastAsia="zh-CN"/>
        </w:rPr>
        <w:t>.</w:t>
      </w:r>
      <w:r>
        <w:rPr>
          <w:lang w:eastAsia="zh-CN"/>
        </w:rPr>
        <w:t xml:space="preserve"> </w:t>
      </w:r>
    </w:p>
    <w:p w14:paraId="26D17BEC" w14:textId="251E47F1" w:rsidR="001E684E" w:rsidRDefault="00E11FD8" w:rsidP="00A05532">
      <w:pPr>
        <w:rPr>
          <w:lang w:eastAsia="zh-CN"/>
        </w:rPr>
      </w:pPr>
      <w:r>
        <w:rPr>
          <w:lang w:eastAsia="zh-CN"/>
        </w:rPr>
        <w:t xml:space="preserve">The interactions between different radical species are determined either by assuming </w:t>
      </w:r>
      <w:r w:rsidR="00F3549E">
        <w:rPr>
          <w:lang w:eastAsia="zh-CN"/>
        </w:rPr>
        <w:t xml:space="preserve">a </w:t>
      </w:r>
      <w:r>
        <w:rPr>
          <w:lang w:eastAsia="zh-CN"/>
        </w:rPr>
        <w:t xml:space="preserve">dominant effect or </w:t>
      </w:r>
      <w:r w:rsidR="00F3549E">
        <w:rPr>
          <w:lang w:eastAsia="zh-CN"/>
        </w:rPr>
        <w:t>by applying the</w:t>
      </w:r>
      <w:r>
        <w:rPr>
          <w:lang w:eastAsia="zh-CN"/>
        </w:rPr>
        <w:t xml:space="preserve"> geometric mean rule. The dominant effect</w:t>
      </w:r>
      <w:r w:rsidR="00F3549E">
        <w:rPr>
          <w:lang w:eastAsia="zh-CN"/>
        </w:rPr>
        <w:t>,</w:t>
      </w:r>
      <w:r>
        <w:rPr>
          <w:lang w:eastAsia="zh-CN"/>
        </w:rPr>
        <w:t xml:space="preserve"> applied to propagation reactions</w:t>
      </w:r>
      <w:r w:rsidR="00F3549E">
        <w:rPr>
          <w:lang w:eastAsia="zh-CN"/>
        </w:rPr>
        <w:t>,</w:t>
      </w:r>
      <w:r>
        <w:rPr>
          <w:lang w:eastAsia="zh-CN"/>
        </w:rPr>
        <w:t xml:space="preserve"> is </w:t>
      </w:r>
      <w:r w:rsidR="008D585B">
        <w:rPr>
          <w:lang w:eastAsia="zh-CN"/>
        </w:rPr>
        <w:t xml:space="preserve">imposed by </w:t>
      </w:r>
      <w:r>
        <w:rPr>
          <w:lang w:eastAsia="zh-CN"/>
        </w:rPr>
        <w:t xml:space="preserve">the reactivity </w:t>
      </w:r>
      <w:r w:rsidR="008D585B">
        <w:rPr>
          <w:lang w:eastAsia="zh-CN"/>
        </w:rPr>
        <w:t xml:space="preserve">of </w:t>
      </w:r>
      <w:r>
        <w:rPr>
          <w:lang w:eastAsia="zh-CN"/>
        </w:rPr>
        <w:t>the labile hydrogen</w:t>
      </w:r>
      <w:r w:rsidR="008D585B">
        <w:rPr>
          <w:lang w:eastAsia="zh-CN"/>
        </w:rPr>
        <w:t xml:space="preserve"> holder</w:t>
      </w:r>
      <w:r>
        <w:rPr>
          <w:lang w:eastAsia="zh-CN"/>
        </w:rPr>
        <w:t xml:space="preserve">, rather than </w:t>
      </w:r>
      <w:r w:rsidR="00357D42">
        <w:rPr>
          <w:lang w:eastAsia="zh-CN"/>
        </w:rPr>
        <w:t xml:space="preserve">by </w:t>
      </w:r>
      <w:r>
        <w:rPr>
          <w:lang w:eastAsia="zh-CN"/>
        </w:rPr>
        <w:t xml:space="preserve">the type of hydroperoxyl or alkoxyl radical. The geometric mean rule, first hypothesized by </w:t>
      </w:r>
      <w:hyperlink w:anchor="_ENREF_50" w:tooltip="Marcus, 1993 #93" w:history="1">
        <w:r w:rsidR="00B6593C">
          <w:rPr>
            <w:lang w:eastAsia="zh-CN"/>
          </w:rPr>
          <w:fldChar w:fldCharType="begin"/>
        </w:r>
        <w:r w:rsidR="00B6593C">
          <w:rPr>
            <w:lang w:eastAsia="zh-CN"/>
          </w:rPr>
          <w:instrText xml:space="preserve"> ADDIN EN.CITE &lt;EndNote&gt;&lt;Cite AuthorYear="1"&gt;&lt;Author&gt;Marcus&lt;/Author&gt;&lt;Year&gt;1993&lt;/Year&gt;&lt;RecNum&gt;93&lt;/RecNum&gt;&lt;DisplayText&gt;Marcus (1993)&lt;/DisplayText&gt;&lt;record&gt;&lt;rec-number&gt;93&lt;/rec-number&gt;&lt;foreign-keys&gt;&lt;key app="EN" db-id="warsve5adt205qe20x3p0590xraa2es2zee0" timestamp="1659948827"&gt;93&lt;/key&gt;&lt;/foreign-keys&gt;&lt;ref-type name="Journal Article"&gt;17&lt;/ref-type&gt;&lt;contributors&gt;&lt;authors&gt;&lt;author&gt;Marcus, R. A.&lt;/author&gt;&lt;/authors&gt;&lt;/contributors&gt;&lt;titles&gt;&lt;title&gt;Electron Transfer Reactions in Chemistry: Theory and Experiment (Nobel Lecture)&lt;/title&gt;&lt;secondary-title&gt;Angewandte Chemie International Edition in English&lt;/secondary-title&gt;&lt;/titles&gt;&lt;periodical&gt;&lt;full-title&gt;Angewandte Chemie International Edition in English&lt;/full-title&gt;&lt;/periodical&gt;&lt;pages&gt;1111-1121&lt;/pages&gt;&lt;volume&gt;32&lt;/volume&gt;&lt;number&gt;8&lt;/number&gt;&lt;dates&gt;&lt;year&gt;1993&lt;/year&gt;&lt;/dates&gt;&lt;isbn&gt;0570-0833&lt;/isbn&gt;&lt;urls&gt;&lt;related-urls&gt;&lt;url&gt;https://onlinelibrary.wiley.com/doi/abs/10.1002/anie.199311113&lt;/url&gt;&lt;/related-urls&gt;&lt;/urls&gt;&lt;electronic-resource-num&gt;https://doi.org/10.1002/anie.199311113&lt;/electronic-resource-num&gt;&lt;/record&gt;&lt;/Cite&gt;&lt;/EndNote&gt;</w:instrText>
        </w:r>
        <w:r w:rsidR="00B6593C">
          <w:rPr>
            <w:lang w:eastAsia="zh-CN"/>
          </w:rPr>
          <w:fldChar w:fldCharType="separate"/>
        </w:r>
        <w:r w:rsidR="00B6593C">
          <w:rPr>
            <w:noProof/>
            <w:lang w:eastAsia="zh-CN"/>
          </w:rPr>
          <w:t>Marcus (1993)</w:t>
        </w:r>
        <w:r w:rsidR="00B6593C">
          <w:rPr>
            <w:lang w:eastAsia="zh-CN"/>
          </w:rPr>
          <w:fldChar w:fldCharType="end"/>
        </w:r>
      </w:hyperlink>
      <w:r>
        <w:rPr>
          <w:lang w:eastAsia="zh-CN"/>
        </w:rPr>
        <w:t xml:space="preserve">, is applied to the recombination of two radicals, regardless of their nature or </w:t>
      </w:r>
      <w:r w:rsidR="004579F8">
        <w:rPr>
          <w:lang w:eastAsia="zh-CN"/>
        </w:rPr>
        <w:t>carrier</w:t>
      </w:r>
      <w:r>
        <w:rPr>
          <w:lang w:eastAsia="zh-CN"/>
        </w:rPr>
        <w:t>. This rule has proven robust and only requires the determination of the cross-reaction coefficient</w:t>
      </w:r>
      <w:r w:rsidR="00647BF5">
        <w:rPr>
          <w:lang w:eastAsia="zh-CN"/>
        </w:rPr>
        <w:t xml:space="preserve">. </w:t>
      </w:r>
      <w:r w:rsidR="007F5A7A">
        <w:rPr>
          <w:lang w:eastAsia="zh-CN"/>
        </w:rPr>
        <w:t xml:space="preserve">A theoretical value of 2, corresponding to symmetric collisions, </w:t>
      </w:r>
      <w:r w:rsidR="00B47E69">
        <w:rPr>
          <w:lang w:eastAsia="zh-CN"/>
        </w:rPr>
        <w:t>works well for nearly</w:t>
      </w:r>
      <w:r w:rsidR="007F5A7A">
        <w:rPr>
          <w:lang w:eastAsia="zh-CN"/>
        </w:rPr>
        <w:t xml:space="preserve"> </w:t>
      </w:r>
      <w:r w:rsidR="00637F29">
        <w:rPr>
          <w:lang w:eastAsia="zh-CN"/>
        </w:rPr>
        <w:t>tested cases</w:t>
      </w:r>
      <w:r>
        <w:rPr>
          <w:lang w:eastAsia="zh-CN"/>
        </w:rPr>
        <w:t>.</w:t>
      </w:r>
    </w:p>
    <w:p w14:paraId="31424F5D" w14:textId="0176565B" w:rsidR="00A05532" w:rsidRDefault="00E11FD8" w:rsidP="00A05532">
      <w:pPr>
        <w:rPr>
          <w:lang w:eastAsia="zh-CN"/>
        </w:rPr>
      </w:pPr>
      <w:r>
        <w:rPr>
          <w:lang w:eastAsia="zh-CN"/>
        </w:rPr>
        <w:t xml:space="preserve">The </w:t>
      </w:r>
      <w:r w:rsidR="00855942">
        <w:rPr>
          <w:lang w:eastAsia="zh-CN"/>
        </w:rPr>
        <w:t>comprehensive chain-</w:t>
      </w:r>
      <w:r>
        <w:rPr>
          <w:lang w:eastAsia="zh-CN"/>
        </w:rPr>
        <w:t xml:space="preserve">reaction </w:t>
      </w:r>
      <w:r w:rsidR="00855942">
        <w:rPr>
          <w:lang w:eastAsia="zh-CN"/>
        </w:rPr>
        <w:t xml:space="preserve">model </w:t>
      </w:r>
      <w:r w:rsidR="00BA4CD4">
        <w:rPr>
          <w:lang w:eastAsia="zh-CN"/>
        </w:rPr>
        <w:t xml:space="preserve">encompasses </w:t>
      </w:r>
      <w:r>
        <w:rPr>
          <w:lang w:eastAsia="zh-CN"/>
        </w:rPr>
        <w:t xml:space="preserve">51 </w:t>
      </w:r>
      <w:r w:rsidR="00BA4CD4">
        <w:rPr>
          <w:lang w:eastAsia="zh-CN"/>
        </w:rPr>
        <w:t xml:space="preserve">elementary reactions </w:t>
      </w:r>
      <w:r>
        <w:rPr>
          <w:lang w:eastAsia="zh-CN"/>
        </w:rPr>
        <w:t>and the dissolution kinetics of oxygen.</w:t>
      </w:r>
      <w:r w:rsidR="00A05532">
        <w:rPr>
          <w:lang w:eastAsia="zh-CN"/>
        </w:rPr>
        <w:t xml:space="preserve"> </w:t>
      </w:r>
      <w:r w:rsidR="001E684E">
        <w:rPr>
          <w:lang w:eastAsia="zh-CN"/>
        </w:rPr>
        <w:t xml:space="preserve">The </w:t>
      </w:r>
      <w:r w:rsidR="00A05532">
        <w:rPr>
          <w:lang w:eastAsia="zh-CN"/>
        </w:rPr>
        <w:t xml:space="preserve">coupled equations can be </w:t>
      </w:r>
      <w:r w:rsidR="00B160A7">
        <w:rPr>
          <w:lang w:eastAsia="zh-CN"/>
        </w:rPr>
        <w:t xml:space="preserve">quickly </w:t>
      </w:r>
      <w:r w:rsidR="00A05532">
        <w:rPr>
          <w:lang w:eastAsia="zh-CN"/>
        </w:rPr>
        <w:t>solved</w:t>
      </w:r>
      <w:r w:rsidR="00B160A7">
        <w:rPr>
          <w:lang w:eastAsia="zh-CN"/>
        </w:rPr>
        <w:t xml:space="preserve"> numerically</w:t>
      </w:r>
      <w:r w:rsidR="00A05532">
        <w:rPr>
          <w:lang w:eastAsia="zh-CN"/>
        </w:rPr>
        <w:t xml:space="preserve">, </w:t>
      </w:r>
      <w:r w:rsidR="00C75245">
        <w:rPr>
          <w:lang w:eastAsia="zh-CN"/>
        </w:rPr>
        <w:t xml:space="preserve">yielding </w:t>
      </w:r>
      <w:r w:rsidR="00A05532">
        <w:rPr>
          <w:lang w:eastAsia="zh-CN"/>
        </w:rPr>
        <w:t xml:space="preserve">accurate estimates of </w:t>
      </w:r>
      <w:r w:rsidR="00C75245">
        <w:rPr>
          <w:lang w:eastAsia="zh-CN"/>
        </w:rPr>
        <w:t xml:space="preserve">various species’ </w:t>
      </w:r>
      <w:r w:rsidR="00A05532">
        <w:rPr>
          <w:lang w:eastAsia="zh-CN"/>
        </w:rPr>
        <w:t xml:space="preserve">concentrations under both static and dynamic conditions. </w:t>
      </w:r>
      <w:r w:rsidR="00225D10">
        <w:rPr>
          <w:lang w:eastAsia="zh-CN"/>
        </w:rPr>
        <w:t>T</w:t>
      </w:r>
      <w:r w:rsidR="00A05532">
        <w:rPr>
          <w:lang w:eastAsia="zh-CN"/>
        </w:rPr>
        <w:t xml:space="preserve">emperature, oxygenation, and oil renewal can be </w:t>
      </w:r>
      <w:r w:rsidR="00225D10">
        <w:rPr>
          <w:lang w:eastAsia="zh-CN"/>
        </w:rPr>
        <w:t xml:space="preserve">readily integrated </w:t>
      </w:r>
      <w:r w:rsidR="00A05532">
        <w:rPr>
          <w:lang w:eastAsia="zh-CN"/>
        </w:rPr>
        <w:t xml:space="preserve">into the model. To validate the model, </w:t>
      </w:r>
      <w:r w:rsidR="00A137D2">
        <w:rPr>
          <w:lang w:eastAsia="zh-CN"/>
        </w:rPr>
        <w:t xml:space="preserve">meticulous </w:t>
      </w:r>
      <w:r w:rsidR="00A05532">
        <w:rPr>
          <w:lang w:eastAsia="zh-CN"/>
        </w:rPr>
        <w:t xml:space="preserve">experiments </w:t>
      </w:r>
      <w:r w:rsidR="00A137D2">
        <w:rPr>
          <w:lang w:eastAsia="zh-CN"/>
        </w:rPr>
        <w:t xml:space="preserve">were conducted </w:t>
      </w:r>
      <w:r w:rsidR="00A05532">
        <w:rPr>
          <w:lang w:eastAsia="zh-CN"/>
        </w:rPr>
        <w:t xml:space="preserve">with binary mixtures of fatty methyl esters (FAMEs), specifically measuring </w:t>
      </w:r>
      <w:r w:rsidR="001B2353">
        <w:rPr>
          <w:lang w:eastAsia="zh-CN"/>
        </w:rPr>
        <w:t xml:space="preserve">each FAME’s </w:t>
      </w:r>
      <w:r w:rsidR="00A05532">
        <w:rPr>
          <w:lang w:eastAsia="zh-CN"/>
        </w:rPr>
        <w:t>hydroperoxide. The experiments</w:t>
      </w:r>
      <w:r w:rsidR="001B2353">
        <w:rPr>
          <w:lang w:eastAsia="zh-CN"/>
        </w:rPr>
        <w:t>,</w:t>
      </w:r>
      <w:r w:rsidR="00A05532">
        <w:rPr>
          <w:lang w:eastAsia="zh-CN"/>
        </w:rPr>
        <w:t xml:space="preserve"> </w:t>
      </w:r>
      <w:r w:rsidR="001B2353">
        <w:rPr>
          <w:lang w:eastAsia="zh-CN"/>
        </w:rPr>
        <w:t>carried out</w:t>
      </w:r>
      <w:r w:rsidR="00A05532">
        <w:rPr>
          <w:lang w:eastAsia="zh-CN"/>
        </w:rPr>
        <w:t xml:space="preserve"> isothermally and under non-limiting oxygen dissolution conditions, </w:t>
      </w:r>
      <w:r w:rsidR="00A67FA7">
        <w:rPr>
          <w:lang w:eastAsia="zh-CN"/>
        </w:rPr>
        <w:t xml:space="preserve">facilitated </w:t>
      </w:r>
      <w:r w:rsidR="00A05532">
        <w:rPr>
          <w:lang w:eastAsia="zh-CN"/>
        </w:rPr>
        <w:t>the determination of both self- and cross-reaction rates</w:t>
      </w:r>
      <w:r w:rsidR="00C373C9">
        <w:rPr>
          <w:lang w:eastAsia="zh-CN"/>
        </w:rPr>
        <w:t xml:space="preserve">. These values </w:t>
      </w:r>
      <w:r w:rsidR="00BC40A0">
        <w:rPr>
          <w:lang w:eastAsia="zh-CN"/>
        </w:rPr>
        <w:t xml:space="preserve">as well as the developed model </w:t>
      </w:r>
      <w:r w:rsidR="00C373C9">
        <w:rPr>
          <w:lang w:eastAsia="zh-CN"/>
        </w:rPr>
        <w:t xml:space="preserve">can be </w:t>
      </w:r>
      <w:r w:rsidR="00BC40A0">
        <w:rPr>
          <w:lang w:eastAsia="zh-CN"/>
        </w:rPr>
        <w:t xml:space="preserve">used for a wide </w:t>
      </w:r>
      <w:r w:rsidR="00A05532">
        <w:rPr>
          <w:lang w:eastAsia="zh-CN"/>
        </w:rPr>
        <w:t xml:space="preserve">range of applications. The model was </w:t>
      </w:r>
      <w:r w:rsidR="00850610">
        <w:rPr>
          <w:lang w:eastAsia="zh-CN"/>
        </w:rPr>
        <w:t>successfully</w:t>
      </w:r>
      <w:r w:rsidR="00BC40A0">
        <w:rPr>
          <w:lang w:eastAsia="zh-CN"/>
        </w:rPr>
        <w:t xml:space="preserve"> </w:t>
      </w:r>
      <w:r w:rsidR="00A05532">
        <w:rPr>
          <w:lang w:eastAsia="zh-CN"/>
        </w:rPr>
        <w:t xml:space="preserve">tested for </w:t>
      </w:r>
      <w:r w:rsidR="001E5438">
        <w:rPr>
          <w:lang w:eastAsia="zh-CN"/>
        </w:rPr>
        <w:t xml:space="preserve">the prediction of the thermal stability </w:t>
      </w:r>
      <w:r w:rsidR="00186E54">
        <w:rPr>
          <w:lang w:eastAsia="zh-CN"/>
        </w:rPr>
        <w:t>of</w:t>
      </w:r>
      <w:r w:rsidR="00A05532">
        <w:rPr>
          <w:lang w:eastAsia="zh-CN"/>
        </w:rPr>
        <w:t xml:space="preserve"> ternary mixtures of oleate, linoleate, and linolenate esters</w:t>
      </w:r>
      <w:r w:rsidR="002520EA">
        <w:rPr>
          <w:lang w:eastAsia="zh-CN"/>
        </w:rPr>
        <w:t>.</w:t>
      </w:r>
      <w:r w:rsidR="00795FFF">
        <w:rPr>
          <w:lang w:eastAsia="zh-CN"/>
        </w:rPr>
        <w:t xml:space="preserve"> </w:t>
      </w:r>
      <w:r w:rsidR="00A05532">
        <w:rPr>
          <w:lang w:eastAsia="zh-CN"/>
        </w:rPr>
        <w:t xml:space="preserve">The </w:t>
      </w:r>
      <w:r w:rsidR="00B95240">
        <w:rPr>
          <w:lang w:eastAsia="zh-CN"/>
        </w:rPr>
        <w:t xml:space="preserve">critical </w:t>
      </w:r>
      <w:r w:rsidR="00A05532">
        <w:rPr>
          <w:lang w:eastAsia="zh-CN"/>
        </w:rPr>
        <w:t xml:space="preserve">assumption of unimolecular </w:t>
      </w:r>
      <w:r w:rsidR="00B95240">
        <w:rPr>
          <w:lang w:eastAsia="zh-CN"/>
        </w:rPr>
        <w:t xml:space="preserve">hydroperoxide </w:t>
      </w:r>
      <w:r w:rsidR="00A05532">
        <w:rPr>
          <w:lang w:eastAsia="zh-CN"/>
        </w:rPr>
        <w:t xml:space="preserve">decomposition was well verified for all FAMEs, individually and </w:t>
      </w:r>
      <w:r w:rsidR="007C6AB4">
        <w:rPr>
          <w:lang w:eastAsia="zh-CN"/>
        </w:rPr>
        <w:t>combined</w:t>
      </w:r>
      <w:r w:rsidR="00A05532">
        <w:rPr>
          <w:lang w:eastAsia="zh-CN"/>
        </w:rPr>
        <w:t xml:space="preserve">, between 80°C and </w:t>
      </w:r>
      <w:r w:rsidR="00316496">
        <w:rPr>
          <w:lang w:eastAsia="zh-CN"/>
        </w:rPr>
        <w:t>200</w:t>
      </w:r>
      <w:r w:rsidR="00A05532">
        <w:rPr>
          <w:lang w:eastAsia="zh-CN"/>
        </w:rPr>
        <w:t>°C. Comparing coupled and uncoupled reaction</w:t>
      </w:r>
      <w:r w:rsidR="007B7C85">
        <w:rPr>
          <w:lang w:eastAsia="zh-CN"/>
        </w:rPr>
        <w:t xml:space="preserve"> outcomes revealed </w:t>
      </w:r>
      <w:r w:rsidR="00A05532">
        <w:rPr>
          <w:lang w:eastAsia="zh-CN"/>
        </w:rPr>
        <w:t xml:space="preserve">that cross-reactions play a significant role in </w:t>
      </w:r>
      <w:r w:rsidR="007B7C85">
        <w:rPr>
          <w:lang w:eastAsia="zh-CN"/>
        </w:rPr>
        <w:t xml:space="preserve">enhancing </w:t>
      </w:r>
      <w:r w:rsidR="00A05532">
        <w:rPr>
          <w:lang w:eastAsia="zh-CN"/>
        </w:rPr>
        <w:t>oxidation reactions and extending reaction rates. These effects, which are tied to specific mass balances and reactivities at scale 2, cannot be replicated with lumped coefficients at scale 1.</w:t>
      </w:r>
    </w:p>
    <w:p w14:paraId="488ACB01" w14:textId="714B5ABF" w:rsidR="00645776" w:rsidRDefault="00B26C55" w:rsidP="007556A2">
      <w:pPr>
        <w:rPr>
          <w:lang w:eastAsia="zh-CN"/>
        </w:rPr>
      </w:pPr>
      <w:r w:rsidRPr="00B26C55">
        <w:rPr>
          <w:lang w:eastAsia="zh-CN"/>
        </w:rPr>
        <w:t xml:space="preserve">Despite its successes and ease of implementation, the model has several limitations </w:t>
      </w:r>
      <w:r w:rsidR="00946849">
        <w:rPr>
          <w:lang w:eastAsia="zh-CN"/>
        </w:rPr>
        <w:t>to consider</w:t>
      </w:r>
      <w:r w:rsidRPr="00B26C55">
        <w:rPr>
          <w:lang w:eastAsia="zh-CN"/>
        </w:rPr>
        <w:t>. One limitation is the assumption of non-reactivity for saturated FAMEs, which is acceptable at low frying temperatures</w:t>
      </w:r>
      <w:r w:rsidR="006A5027">
        <w:rPr>
          <w:lang w:eastAsia="zh-CN"/>
        </w:rPr>
        <w:t xml:space="preserve"> (140°C)</w:t>
      </w:r>
      <w:r w:rsidRPr="00B26C55">
        <w:rPr>
          <w:lang w:eastAsia="zh-CN"/>
        </w:rPr>
        <w:t xml:space="preserve"> but </w:t>
      </w:r>
      <w:r w:rsidR="007D0991">
        <w:rPr>
          <w:lang w:eastAsia="zh-CN"/>
        </w:rPr>
        <w:t xml:space="preserve">may </w:t>
      </w:r>
      <w:r w:rsidRPr="00B26C55">
        <w:rPr>
          <w:lang w:eastAsia="zh-CN"/>
        </w:rPr>
        <w:t xml:space="preserve">become </w:t>
      </w:r>
      <w:r w:rsidR="00946849">
        <w:rPr>
          <w:lang w:eastAsia="zh-CN"/>
        </w:rPr>
        <w:t xml:space="preserve">less </w:t>
      </w:r>
      <w:r w:rsidRPr="00B26C55">
        <w:rPr>
          <w:lang w:eastAsia="zh-CN"/>
        </w:rPr>
        <w:t xml:space="preserve">valid at higher temperatures. At high temperatures, the </w:t>
      </w:r>
      <w:r w:rsidR="00B1506F">
        <w:rPr>
          <w:lang w:eastAsia="zh-CN"/>
        </w:rPr>
        <w:t xml:space="preserve">high </w:t>
      </w:r>
      <w:r w:rsidRPr="00B26C55">
        <w:rPr>
          <w:lang w:eastAsia="zh-CN"/>
        </w:rPr>
        <w:t xml:space="preserve">thermal activation of hydroperoxide decomposition and </w:t>
      </w:r>
      <w:r w:rsidRPr="00A0407B">
        <w:rPr>
          <w:lang w:eastAsia="zh-CN"/>
        </w:rPr>
        <w:t xml:space="preserve">aliphatic hydrogen abstraction can </w:t>
      </w:r>
      <w:r w:rsidR="00AC550F">
        <w:rPr>
          <w:lang w:eastAsia="zh-CN"/>
        </w:rPr>
        <w:t>result in</w:t>
      </w:r>
      <w:r w:rsidRPr="00A0407B">
        <w:rPr>
          <w:lang w:eastAsia="zh-CN"/>
        </w:rPr>
        <w:t xml:space="preserve"> oxidation through saturated FAMEs, as demonstrated by </w:t>
      </w:r>
      <w:hyperlink w:anchor="_ENREF_95" w:tooltip="Thaler, 1968 #77" w:history="1">
        <w:r w:rsidR="00B6593C" w:rsidRPr="00A0407B">
          <w:rPr>
            <w:lang w:eastAsia="zh-CN"/>
          </w:rPr>
          <w:fldChar w:fldCharType="begin"/>
        </w:r>
        <w:r w:rsidR="00B6593C" w:rsidRPr="00A0407B">
          <w:rPr>
            <w:lang w:eastAsia="zh-CN"/>
          </w:rPr>
          <w:instrText xml:space="preserve"> ADDIN EN.CITE &lt;EndNote&gt;&lt;Cite AuthorYear="1"&gt;&lt;Author&gt;Thaler&lt;/Author&gt;&lt;Year&gt;1968&lt;/Year&gt;&lt;RecNum&gt;77&lt;/RecNum&gt;&lt;DisplayText&gt;Thaler and Kleinau (1968)&lt;/DisplayText&gt;&lt;record&gt;&lt;rec-number&gt;77&lt;/rec-number&gt;&lt;foreign-keys&gt;&lt;key app="EN" db-id="warsve5adt205qe20x3p0590xraa2es2zee0" timestamp="1657200016"&gt;77&lt;/key&gt;&lt;/foreign-keys&gt;&lt;ref-type name="Journal Article"&gt;17&lt;/ref-type&gt;&lt;contributors&gt;&lt;authors&gt;&lt;author&gt;Thaler, H.&lt;/author&gt;&lt;author&gt;Kleinau, H.-J.&lt;/author&gt;&lt;/authors&gt;&lt;/contributors&gt;&lt;titles&gt;&lt;title&gt;Über die Autoxydation gesättigter Fettsäuren IV: Sauerstoff-Verbrauch und Bildung von Peroxiden bei der Oxydation von Laurin- und Stearinsäure sowie ihrer Methylester&lt;/title&gt;&lt;secondary-title&gt;Fette, Seifen, Anstrichmittel&lt;/secondary-title&gt;&lt;/titles&gt;&lt;periodical&gt;&lt;full-title&gt;Fette, Seifen, Anstrichmittel&lt;/full-title&gt;&lt;/periodical&gt;&lt;pages&gt;465-471&lt;/pages&gt;&lt;volume&gt;70&lt;/volume&gt;&lt;number&gt;7&lt;/number&gt;&lt;dates&gt;&lt;year&gt;1968&lt;/year&gt;&lt;/dates&gt;&lt;isbn&gt;0015-038X&lt;/isbn&gt;&lt;urls&gt;&lt;related-urls&gt;&lt;url&gt;https://onlinelibrary.wiley.com/doi/abs/10.1002/lipi.19680700702&lt;/url&gt;&lt;/related-urls&gt;&lt;/urls&gt;&lt;electronic-resource-num&gt;https://doi.org/10.1002/lipi.19680700702&lt;/electronic-resource-num&gt;&lt;/record&gt;&lt;/Cite&gt;&lt;/EndNote&gt;</w:instrText>
        </w:r>
        <w:r w:rsidR="00B6593C" w:rsidRPr="00A0407B">
          <w:rPr>
            <w:lang w:eastAsia="zh-CN"/>
          </w:rPr>
          <w:fldChar w:fldCharType="separate"/>
        </w:r>
        <w:r w:rsidR="00B6593C" w:rsidRPr="00A0407B">
          <w:rPr>
            <w:noProof/>
            <w:lang w:eastAsia="zh-CN"/>
          </w:rPr>
          <w:t>Thaler and Kleinau (1968)</w:t>
        </w:r>
        <w:r w:rsidR="00B6593C" w:rsidRPr="00A0407B">
          <w:rPr>
            <w:lang w:eastAsia="zh-CN"/>
          </w:rPr>
          <w:fldChar w:fldCharType="end"/>
        </w:r>
      </w:hyperlink>
      <w:r>
        <w:rPr>
          <w:lang w:eastAsia="zh-CN"/>
        </w:rPr>
        <w:t>.</w:t>
      </w:r>
      <w:r w:rsidRPr="00B26C55">
        <w:rPr>
          <w:lang w:eastAsia="zh-CN"/>
        </w:rPr>
        <w:t xml:space="preserve"> </w:t>
      </w:r>
    </w:p>
    <w:p w14:paraId="5AA2B6FE" w14:textId="2E16E95B" w:rsidR="007D1990" w:rsidRDefault="003C557C" w:rsidP="000B6E66">
      <w:pPr>
        <w:rPr>
          <w:lang w:eastAsia="zh-CN"/>
        </w:rPr>
      </w:pPr>
      <w:r>
        <w:rPr>
          <w:lang w:eastAsia="zh-CN"/>
        </w:rPr>
        <w:t>Conversely, a</w:t>
      </w:r>
      <w:r w:rsidR="00B26C55" w:rsidRPr="00B26C55">
        <w:rPr>
          <w:lang w:eastAsia="zh-CN"/>
        </w:rPr>
        <w:t>t low oxidation temperatures, hydrogen bonding between hydroperoxides can stabilize cage effects and promote bimolecular decomposition of hydroperoxides, as reported by</w:t>
      </w:r>
      <w:r w:rsidR="009A5424">
        <w:rPr>
          <w:lang w:eastAsia="zh-CN"/>
        </w:rPr>
        <w:t xml:space="preserve"> </w:t>
      </w:r>
      <w:hyperlink w:anchor="_ENREF_109" w:tooltip="Yablonskii, 1972 #84" w:history="1">
        <w:r w:rsidR="00B6593C" w:rsidRPr="00A0407B">
          <w:rPr>
            <w:lang w:eastAsia="zh-CN"/>
          </w:rPr>
          <w:fldChar w:fldCharType="begin"/>
        </w:r>
        <w:r w:rsidR="00B6593C" w:rsidRPr="00A0407B">
          <w:rPr>
            <w:lang w:eastAsia="zh-CN"/>
          </w:rPr>
          <w:instrText xml:space="preserve"> ADDIN EN.CITE &lt;EndNote&gt;&lt;Cite AuthorYear="1"&gt;&lt;Author&gt;Yablonskii&lt;/Author&gt;&lt;Year&gt;1972&lt;/Year&gt;&lt;RecNum&gt;84&lt;/RecNum&gt;&lt;DisplayText&gt;Yablonskii et al. (1972)&lt;/DisplayText&gt;&lt;record&gt;&lt;rec-number&gt;84&lt;/rec-number&gt;&lt;foreign-keys&gt;&lt;key app="EN" db-id="warsve5adt205qe20x3p0590xraa2es2zee0" timestamp="1658837548"&gt;84&lt;/key&gt;&lt;/foreign-keys&gt;&lt;ref-type name="Journal Article"&gt;17&lt;/ref-type&gt;&lt;contributors&gt;&lt;authors&gt;&lt;author&gt;Yablonskii, O. P.&lt;/author&gt;&lt;author&gt;Bystrov, V. F.&lt;/author&gt;&lt;author&gt;Vinogradov, A. N.&lt;/author&gt;&lt;author&gt;Belyaev, V. A.&lt;/author&gt;&lt;author&gt;Zhavoronkov, V. N.&lt;/author&gt;&lt;author&gt;Pashchenko, N. M.&lt;/author&gt;&lt;author&gt;Maizlakh, I. A.&lt;/author&gt;&lt;/authors&gt;&lt;/contributors&gt;&lt;titles&gt;&lt;title&gt;NMR and infrared spectroscopic studies of the self-association of tert-butyl and tert-pentyl hydroperoxides&lt;/title&gt;&lt;secondary-title&gt;Theoretical and Experimental Chemistry&lt;/secondary-title&gt;&lt;/titles&gt;&lt;periodical&gt;&lt;full-title&gt;Theoretical and Experimental Chemistry&lt;/full-title&gt;&lt;/periodical&gt;&lt;pages&gt;104-109&lt;/pages&gt;&lt;volume&gt;6&lt;/volume&gt;&lt;number&gt;1&lt;/number&gt;&lt;dates&gt;&lt;year&gt;1972&lt;/year&gt;&lt;pub-dates&gt;&lt;date&gt;1972/01/01&lt;/date&gt;&lt;/pub-dates&gt;&lt;/dates&gt;&lt;isbn&gt;1573-935X&lt;/isbn&gt;&lt;urls&gt;&lt;related-urls&gt;&lt;url&gt;https://doi.org/10.1007/BF00525907&lt;/url&gt;&lt;/related-urls&gt;&lt;/urls&gt;&lt;electronic-resource-num&gt;10.1007/BF00525907&lt;/electronic-resource-num&gt;&lt;/record&gt;&lt;/Cite&gt;&lt;/EndNote&gt;</w:instrText>
        </w:r>
        <w:r w:rsidR="00B6593C" w:rsidRPr="00A0407B">
          <w:rPr>
            <w:lang w:eastAsia="zh-CN"/>
          </w:rPr>
          <w:fldChar w:fldCharType="separate"/>
        </w:r>
        <w:r w:rsidR="00B6593C" w:rsidRPr="00A0407B">
          <w:rPr>
            <w:noProof/>
            <w:lang w:eastAsia="zh-CN"/>
          </w:rPr>
          <w:t>Yablonskii et al. (1972)</w:t>
        </w:r>
        <w:r w:rsidR="00B6593C" w:rsidRPr="00A0407B">
          <w:rPr>
            <w:lang w:eastAsia="zh-CN"/>
          </w:rPr>
          <w:fldChar w:fldCharType="end"/>
        </w:r>
      </w:hyperlink>
      <w:r w:rsidR="00B26C55" w:rsidRPr="00B26C55">
        <w:rPr>
          <w:lang w:eastAsia="zh-CN"/>
        </w:rPr>
        <w:t xml:space="preserve">. At high concentrations of hydroperoxides, bimolecular decomposition </w:t>
      </w:r>
      <w:r w:rsidR="00F14B57">
        <w:rPr>
          <w:lang w:eastAsia="zh-CN"/>
        </w:rPr>
        <w:t xml:space="preserve">is likely to </w:t>
      </w:r>
      <w:r w:rsidR="00B26C55" w:rsidRPr="00B26C55">
        <w:rPr>
          <w:lang w:eastAsia="zh-CN"/>
        </w:rPr>
        <w:t xml:space="preserve">govern induction time, even if the network of hydrogen bonds involved in the stabilization is not </w:t>
      </w:r>
      <w:r w:rsidR="00FA50A5">
        <w:rPr>
          <w:lang w:eastAsia="zh-CN"/>
        </w:rPr>
        <w:t xml:space="preserve">yet </w:t>
      </w:r>
      <w:r w:rsidR="00B26C55" w:rsidRPr="00B26C55">
        <w:rPr>
          <w:lang w:eastAsia="zh-CN"/>
        </w:rPr>
        <w:t>well understood</w:t>
      </w:r>
      <w:r w:rsidR="008E056A">
        <w:rPr>
          <w:lang w:eastAsia="zh-CN"/>
        </w:rPr>
        <w:t>, as well as the role of dissolved water</w:t>
      </w:r>
      <w:r w:rsidR="00B26C55" w:rsidRPr="00B26C55">
        <w:rPr>
          <w:lang w:eastAsia="zh-CN"/>
        </w:rPr>
        <w:t>.</w:t>
      </w:r>
      <w:r w:rsidR="00645776">
        <w:rPr>
          <w:lang w:eastAsia="zh-CN"/>
        </w:rPr>
        <w:t xml:space="preserve"> </w:t>
      </w:r>
      <w:r w:rsidR="0020775C" w:rsidRPr="0020775C">
        <w:rPr>
          <w:lang w:eastAsia="zh-CN"/>
        </w:rPr>
        <w:t xml:space="preserve">The </w:t>
      </w:r>
      <w:r w:rsidR="00955D33">
        <w:rPr>
          <w:lang w:eastAsia="zh-CN"/>
        </w:rPr>
        <w:t>intricate</w:t>
      </w:r>
      <w:r w:rsidR="00955D33" w:rsidRPr="0020775C">
        <w:rPr>
          <w:lang w:eastAsia="zh-CN"/>
        </w:rPr>
        <w:t xml:space="preserve"> </w:t>
      </w:r>
      <w:r w:rsidR="0020775C" w:rsidRPr="0020775C">
        <w:rPr>
          <w:lang w:eastAsia="zh-CN"/>
        </w:rPr>
        <w:t xml:space="preserve">network of hydrogen bonds in oxidized oils may also </w:t>
      </w:r>
      <w:r w:rsidR="0094013D">
        <w:rPr>
          <w:lang w:eastAsia="zh-CN"/>
        </w:rPr>
        <w:t>involve secondary oxidation products such as</w:t>
      </w:r>
      <w:r w:rsidR="0020775C" w:rsidRPr="0020775C">
        <w:rPr>
          <w:lang w:eastAsia="zh-CN"/>
        </w:rPr>
        <w:t xml:space="preserve"> </w:t>
      </w:r>
      <w:r w:rsidR="00B1506F">
        <w:rPr>
          <w:lang w:eastAsia="zh-CN"/>
        </w:rPr>
        <w:t xml:space="preserve">carboxylic </w:t>
      </w:r>
      <w:r w:rsidR="0020775C" w:rsidRPr="0020775C">
        <w:rPr>
          <w:lang w:eastAsia="zh-CN"/>
        </w:rPr>
        <w:t xml:space="preserve">acids and alcohols, as demonstrated by ATR-FTIR measurements </w:t>
      </w:r>
      <w:r w:rsidR="00A0407B">
        <w:rPr>
          <w:lang w:eastAsia="zh-CN"/>
        </w:rPr>
        <w:fldChar w:fldCharType="begin"/>
      </w:r>
      <w:r w:rsidR="004D3DCB">
        <w:rPr>
          <w:lang w:eastAsia="zh-CN"/>
        </w:rPr>
        <w:instrText xml:space="preserve"> ADDIN EN.CITE &lt;EndNote&gt;&lt;Cite&gt;&lt;Author&gt;Touffet&lt;/Author&gt;&lt;Year&gt;2018&lt;/Year&gt;&lt;RecNum&gt;113&lt;/RecNum&gt;&lt;DisplayText&gt;(Touffet et al., 2018)&lt;/DisplayText&gt;&lt;record&gt;&lt;rec-number&gt;113&lt;/rec-number&gt;&lt;foreign-keys&gt;&lt;key app="EN" db-id="warsve5adt205qe20x3p0590xraa2es2zee0" timestamp="1674055562"&gt;113&lt;/key&gt;&lt;/foreign-keys&gt;&lt;ref-type name="Journal Article"&gt;17&lt;/ref-type&gt;&lt;contributors&gt;&lt;authors&gt;&lt;author&gt;Touffet, M.&lt;/author&gt;&lt;author&gt;Patsioura, A.&lt;/author&gt;&lt;author&gt;Ziaiifar, A. M.&lt;/author&gt;&lt;author&gt;Eveleigh, L.&lt;/author&gt;&lt;author&gt;Vitrac, O.&lt;/author&gt;&lt;/authors&gt;&lt;/contributors&gt;&lt;titles&gt;&lt;title&gt;Online reconstruction of oil oxidation kinetics and reaction schemes during deep-frying by deconvolution of ATR-FTIR spectra&lt;/title&gt;&lt;secondary-title&gt;Journal of Food Engineering&lt;/secondary-title&gt;&lt;/titles&gt;&lt;periodical&gt;&lt;full-title&gt;Journal of Food Engineering&lt;/full-title&gt;&lt;/periodical&gt;&lt;pages&gt;1-16&lt;/pages&gt;&lt;volume&gt;224&lt;/volume&gt;&lt;keywords&gt;&lt;keyword&gt;Oil thermo-oxidation&lt;/keyword&gt;&lt;keyword&gt;Deep-frying&lt;/keyword&gt;&lt;keyword&gt;FTIR&lt;/keyword&gt;&lt;keyword&gt;Deconvolution&lt;/keyword&gt;&lt;keyword&gt;Local reconstruction of reaction pathways&lt;/keyword&gt;&lt;/keywords&gt;&lt;dates&gt;&lt;year&gt;2018&lt;/year&gt;&lt;pub-dates&gt;&lt;date&gt;2018/05/01/&lt;/date&gt;&lt;/pub-dates&gt;&lt;/dates&gt;&lt;isbn&gt;0260-8774&lt;/isbn&gt;&lt;urls&gt;&lt;related-urls&gt;&lt;url&gt;https://www.sciencedirect.com/science/article/pii/S0260877417305423&lt;/url&gt;&lt;/related-urls&gt;&lt;/urls&gt;&lt;electronic-resource-num&gt;https://doi.org/10.1016/j.jfoodeng.2017.12.015&lt;/electronic-resource-num&gt;&lt;/record&gt;&lt;/Cite&gt;&lt;/EndNote&gt;</w:instrText>
      </w:r>
      <w:r w:rsidR="00A0407B">
        <w:rPr>
          <w:lang w:eastAsia="zh-CN"/>
        </w:rPr>
        <w:fldChar w:fldCharType="separate"/>
      </w:r>
      <w:r w:rsidR="004D3DCB">
        <w:rPr>
          <w:noProof/>
          <w:lang w:eastAsia="zh-CN"/>
        </w:rPr>
        <w:t>(</w:t>
      </w:r>
      <w:hyperlink w:anchor="_ENREF_98" w:tooltip="Touffet, 2018 #113" w:history="1">
        <w:r w:rsidR="00B6593C">
          <w:rPr>
            <w:noProof/>
            <w:lang w:eastAsia="zh-CN"/>
          </w:rPr>
          <w:t>Touffet et al., 2018</w:t>
        </w:r>
      </w:hyperlink>
      <w:r w:rsidR="004D3DCB">
        <w:rPr>
          <w:noProof/>
          <w:lang w:eastAsia="zh-CN"/>
        </w:rPr>
        <w:t>)</w:t>
      </w:r>
      <w:r w:rsidR="00A0407B">
        <w:rPr>
          <w:lang w:eastAsia="zh-CN"/>
        </w:rPr>
        <w:fldChar w:fldCharType="end"/>
      </w:r>
      <w:r w:rsidR="0020775C">
        <w:rPr>
          <w:lang w:eastAsia="zh-CN"/>
        </w:rPr>
        <w:t>.</w:t>
      </w:r>
      <w:r w:rsidR="007D1990">
        <w:rPr>
          <w:lang w:eastAsia="zh-CN"/>
        </w:rPr>
        <w:t xml:space="preserve"> </w:t>
      </w:r>
      <w:r w:rsidR="0020775C" w:rsidRPr="0020775C">
        <w:rPr>
          <w:lang w:eastAsia="zh-CN"/>
        </w:rPr>
        <w:t>An oxidation model cover</w:t>
      </w:r>
      <w:r w:rsidR="007D1990">
        <w:rPr>
          <w:lang w:eastAsia="zh-CN"/>
        </w:rPr>
        <w:t>ing</w:t>
      </w:r>
      <w:r w:rsidR="0020775C" w:rsidRPr="0020775C">
        <w:rPr>
          <w:lang w:eastAsia="zh-CN"/>
        </w:rPr>
        <w:t xml:space="preserve"> the range from room to frying temperatures should account for the temperature-concentration diagram to determine the appropriate initiation mechanism based on the </w:t>
      </w:r>
      <w:r w:rsidR="00FA50A5">
        <w:rPr>
          <w:lang w:eastAsia="zh-CN"/>
        </w:rPr>
        <w:t xml:space="preserve">medium’s </w:t>
      </w:r>
      <w:r w:rsidR="0020775C" w:rsidRPr="0020775C">
        <w:rPr>
          <w:lang w:eastAsia="zh-CN"/>
        </w:rPr>
        <w:t>polarity.</w:t>
      </w:r>
    </w:p>
    <w:p w14:paraId="7C2BC5FB" w14:textId="70B3E407" w:rsidR="00922AF8" w:rsidRDefault="00FE03FE" w:rsidP="000B6E66">
      <w:pPr>
        <w:rPr>
          <w:lang w:eastAsia="zh-CN"/>
        </w:rPr>
      </w:pPr>
      <w:r>
        <w:rPr>
          <w:lang w:eastAsia="zh-CN"/>
        </w:rPr>
        <w:t>Additionally</w:t>
      </w:r>
      <w:r w:rsidR="00404A81" w:rsidRPr="00404A81">
        <w:rPr>
          <w:lang w:eastAsia="zh-CN"/>
        </w:rPr>
        <w:t xml:space="preserve">, the assumption of equal reactivity for triacylglycerols and FAMEs should be </w:t>
      </w:r>
      <w:r w:rsidR="00237584">
        <w:rPr>
          <w:lang w:eastAsia="zh-CN"/>
        </w:rPr>
        <w:t xml:space="preserve">approached </w:t>
      </w:r>
      <w:r w:rsidR="00404A81" w:rsidRPr="00404A81">
        <w:rPr>
          <w:lang w:eastAsia="zh-CN"/>
        </w:rPr>
        <w:t>cautio</w:t>
      </w:r>
      <w:r w:rsidR="00237584">
        <w:rPr>
          <w:lang w:eastAsia="zh-CN"/>
        </w:rPr>
        <w:t>usly</w:t>
      </w:r>
      <w:r w:rsidR="00404A81" w:rsidRPr="00404A81">
        <w:rPr>
          <w:lang w:eastAsia="zh-CN"/>
        </w:rPr>
        <w:t xml:space="preserve">. </w:t>
      </w:r>
      <w:r w:rsidR="00986379">
        <w:rPr>
          <w:lang w:eastAsia="zh-CN"/>
        </w:rPr>
        <w:t>Notable</w:t>
      </w:r>
      <w:r w:rsidR="00404A81" w:rsidRPr="00404A81">
        <w:rPr>
          <w:lang w:eastAsia="zh-CN"/>
        </w:rPr>
        <w:t xml:space="preserve"> differences in oxidation rates between ethyl esters and equivalent triacylglycerols have been reported in limiting oxygen dissolution kinetics (Sullivan Ritter et al., 2015), but it is unclear whether these differences in reactivity are due to the structural effect of glycerol reducing the mobility of esterified fatty acids or a difference in oxygen solubility in triacylglycerols and equivalent methyl esters (Roppo</w:t>
      </w:r>
      <w:r w:rsidR="00404A81" w:rsidRPr="002520EA">
        <w:rPr>
          <w:lang w:eastAsia="zh-CN"/>
        </w:rPr>
        <w:t>ngi et al., 2021).</w:t>
      </w:r>
      <w:r w:rsidR="002520EA" w:rsidRPr="002520EA">
        <w:rPr>
          <w:lang w:eastAsia="zh-CN"/>
        </w:rPr>
        <w:t xml:space="preserve"> </w:t>
      </w:r>
      <w:r w:rsidR="002520EA" w:rsidRPr="002520EA">
        <w:t>The rotational or translational diffusivities of triacylglycerols could play a significant role at the molecular level, particularly when the distance between two reactive species becomes larger due to the presence of non-reactive fatty esters. Fatty esters bound to the same glycerol cannot reorient as freely as corresponding FAMEs. According to the Stokes-Einstein law, a dependence of self-diffusivities with the reciprocal square root of the molecular mass is expected for FAMEs and triacylglycerols. The branching of three fatty esters on the same glycerol would cause the diffusivities of triacylglycerols to be</w:t>
      </w:r>
      <w:r w:rsidR="008235B8">
        <w:t xml:space="preserve"> a fraction</w:t>
      </w:r>
      <w:r w:rsidR="002520EA" w:rsidRPr="002520EA">
        <w:t xml:space="preserve"> </w:t>
      </w:r>
      <w:r w:rsidR="003C24EB" w:rsidRPr="003C24EB">
        <w:rPr>
          <w:position w:val="-10"/>
        </w:rPr>
        <w:object w:dxaOrig="1200" w:dyaOrig="380" w14:anchorId="06C76839">
          <v:shape id="_x0000_i1133" type="#_x0000_t75" style="width:60.25pt;height:19.95pt" o:ole="">
            <v:imagedata r:id="rId221" o:title=""/>
          </v:shape>
          <o:OLEObject Type="Embed" ProgID="Equation.DSMT4" ShapeID="_x0000_i1133" DrawAspect="Content" ObjectID="_1800970911" r:id="rId222"/>
        </w:object>
      </w:r>
      <w:r w:rsidR="002520EA" w:rsidRPr="002520EA">
        <w:t xml:space="preserve"> the FAMEs’ ones.</w:t>
      </w:r>
      <w:r w:rsidR="00064624">
        <w:t xml:space="preserve"> </w:t>
      </w:r>
      <w:r w:rsidR="00404A81" w:rsidRPr="002520EA">
        <w:rPr>
          <w:lang w:eastAsia="zh-CN"/>
        </w:rPr>
        <w:t xml:space="preserve">The </w:t>
      </w:r>
      <w:r w:rsidR="00513233">
        <w:rPr>
          <w:lang w:eastAsia="zh-CN"/>
        </w:rPr>
        <w:t xml:space="preserve">model does not consider </w:t>
      </w:r>
      <w:r w:rsidR="00404A81" w:rsidRPr="002520EA">
        <w:rPr>
          <w:lang w:eastAsia="zh-CN"/>
        </w:rPr>
        <w:t>desorption and precipitation of breakdown products</w:t>
      </w:r>
      <w:r w:rsidR="009B1998">
        <w:rPr>
          <w:lang w:eastAsia="zh-CN"/>
        </w:rPr>
        <w:t>, nor does it accounts</w:t>
      </w:r>
      <w:r w:rsidR="002F2C9A">
        <w:rPr>
          <w:lang w:eastAsia="zh-CN"/>
        </w:rPr>
        <w:t xml:space="preserve"> </w:t>
      </w:r>
      <w:r w:rsidR="009F6769">
        <w:rPr>
          <w:lang w:eastAsia="zh-CN"/>
        </w:rPr>
        <w:t xml:space="preserve">FAMEs co-oxidation with proteins or carbohydrates </w:t>
      </w:r>
      <w:r w:rsidR="00442A57">
        <w:rPr>
          <w:lang w:eastAsia="zh-CN"/>
        </w:rPr>
        <w:t>during deep-frying</w:t>
      </w:r>
      <w:r w:rsidR="002F2C9A">
        <w:rPr>
          <w:lang w:eastAsia="zh-CN"/>
        </w:rPr>
        <w:t xml:space="preserve">, </w:t>
      </w:r>
      <w:r w:rsidR="00442A57">
        <w:rPr>
          <w:lang w:eastAsia="zh-CN"/>
        </w:rPr>
        <w:t xml:space="preserve">for </w:t>
      </w:r>
      <w:r w:rsidR="002F2C9A">
        <w:rPr>
          <w:lang w:eastAsia="zh-CN"/>
        </w:rPr>
        <w:t>example</w:t>
      </w:r>
      <w:r w:rsidR="00442A57">
        <w:rPr>
          <w:lang w:eastAsia="zh-CN"/>
        </w:rPr>
        <w:t xml:space="preserve">. </w:t>
      </w:r>
      <w:r w:rsidR="002F2C9A">
        <w:rPr>
          <w:lang w:eastAsia="zh-CN"/>
        </w:rPr>
        <w:t xml:space="preserve">Subsequent </w:t>
      </w:r>
      <w:r w:rsidR="00404A81" w:rsidRPr="002520EA">
        <w:rPr>
          <w:lang w:eastAsia="zh-CN"/>
        </w:rPr>
        <w:t>paper</w:t>
      </w:r>
      <w:r w:rsidR="009F6769">
        <w:rPr>
          <w:lang w:eastAsia="zh-CN"/>
        </w:rPr>
        <w:t>s</w:t>
      </w:r>
      <w:r w:rsidR="00404A81" w:rsidRPr="002520EA">
        <w:rPr>
          <w:lang w:eastAsia="zh-CN"/>
        </w:rPr>
        <w:t xml:space="preserve"> will address some of these issues in greater detail.</w:t>
      </w:r>
    </w:p>
    <w:p w14:paraId="77F9A498" w14:textId="77777777" w:rsidR="00BB702F" w:rsidRDefault="00BB702F" w:rsidP="000B6E66">
      <w:pPr>
        <w:rPr>
          <w:lang w:eastAsia="zh-CN"/>
        </w:rPr>
      </w:pPr>
    </w:p>
    <w:p w14:paraId="706B2CFD" w14:textId="504B1E75" w:rsidR="00363707" w:rsidRDefault="00363707" w:rsidP="005600FE">
      <w:pPr>
        <w:pStyle w:val="Heading1"/>
        <w:numPr>
          <w:ilvl w:val="0"/>
          <w:numId w:val="0"/>
        </w:numPr>
        <w:spacing w:line="480" w:lineRule="auto"/>
        <w:ind w:left="432" w:hanging="432"/>
      </w:pPr>
      <w:r w:rsidRPr="009F2A15">
        <w:t>Acknowledgements</w:t>
      </w:r>
    </w:p>
    <w:p w14:paraId="2910918A" w14:textId="008FFE1A" w:rsidR="002F2C9A" w:rsidRDefault="006D5163" w:rsidP="00581D67">
      <w:pPr>
        <w:rPr>
          <w:lang w:eastAsia="zh-CN"/>
        </w:rPr>
      </w:pPr>
      <w:r>
        <w:rPr>
          <w:lang w:eastAsia="zh-CN"/>
        </w:rPr>
        <w:t xml:space="preserve">The authors would like to thank </w:t>
      </w:r>
      <w:r w:rsidR="009C774D">
        <w:rPr>
          <w:lang w:eastAsia="zh-CN"/>
        </w:rPr>
        <w:t>Aline Boussard</w:t>
      </w:r>
      <w:r w:rsidR="00770E8A">
        <w:rPr>
          <w:lang w:eastAsia="zh-CN"/>
        </w:rPr>
        <w:t xml:space="preserve"> (</w:t>
      </w:r>
      <w:r w:rsidR="00770E8A" w:rsidRPr="009B5F8D">
        <w:rPr>
          <w:szCs w:val="24"/>
        </w:rPr>
        <w:t xml:space="preserve">UMR </w:t>
      </w:r>
      <w:r w:rsidR="00770E8A">
        <w:rPr>
          <w:szCs w:val="24"/>
        </w:rPr>
        <w:t>0782</w:t>
      </w:r>
      <w:r w:rsidR="00770E8A" w:rsidRPr="009B5F8D">
        <w:rPr>
          <w:szCs w:val="24"/>
        </w:rPr>
        <w:t xml:space="preserve"> </w:t>
      </w:r>
      <w:r w:rsidR="00770E8A">
        <w:rPr>
          <w:szCs w:val="24"/>
        </w:rPr>
        <w:t>SayFood</w:t>
      </w:r>
      <w:r w:rsidR="00770E8A">
        <w:rPr>
          <w:lang w:eastAsia="zh-CN"/>
        </w:rPr>
        <w:t>)</w:t>
      </w:r>
      <w:r w:rsidR="00800B39">
        <w:rPr>
          <w:lang w:eastAsia="zh-CN"/>
        </w:rPr>
        <w:t xml:space="preserve"> for the quantification of </w:t>
      </w:r>
      <w:r w:rsidR="00A27ADD">
        <w:rPr>
          <w:lang w:eastAsia="zh-CN"/>
        </w:rPr>
        <w:t>FAMEs</w:t>
      </w:r>
      <w:r w:rsidR="001F3490">
        <w:rPr>
          <w:lang w:eastAsia="zh-CN"/>
        </w:rPr>
        <w:t xml:space="preserve"> and</w:t>
      </w:r>
      <w:r w:rsidR="00FC4D91">
        <w:rPr>
          <w:lang w:eastAsia="zh-CN"/>
        </w:rPr>
        <w:t xml:space="preserve"> </w:t>
      </w:r>
      <w:r w:rsidR="00F12DFD">
        <w:rPr>
          <w:lang w:eastAsia="zh-CN"/>
        </w:rPr>
        <w:t xml:space="preserve">their </w:t>
      </w:r>
      <w:r w:rsidR="00FC4D91">
        <w:rPr>
          <w:lang w:eastAsia="zh-CN"/>
        </w:rPr>
        <w:t>associated</w:t>
      </w:r>
      <w:r w:rsidR="001F3490">
        <w:rPr>
          <w:lang w:eastAsia="zh-CN"/>
        </w:rPr>
        <w:t xml:space="preserve"> </w:t>
      </w:r>
      <w:r w:rsidR="00800B39">
        <w:rPr>
          <w:lang w:eastAsia="zh-CN"/>
        </w:rPr>
        <w:t>hydroperox</w:t>
      </w:r>
      <w:r w:rsidR="001F3490">
        <w:rPr>
          <w:lang w:eastAsia="zh-CN"/>
        </w:rPr>
        <w:t xml:space="preserve">ides </w:t>
      </w:r>
      <w:r w:rsidR="00922AF8">
        <w:rPr>
          <w:lang w:eastAsia="zh-CN"/>
        </w:rPr>
        <w:t>with the</w:t>
      </w:r>
      <w:r w:rsidR="001F3490">
        <w:rPr>
          <w:lang w:eastAsia="zh-CN"/>
        </w:rPr>
        <w:t xml:space="preserve"> RT-HPLC-DAD</w:t>
      </w:r>
      <w:r w:rsidR="00922AF8">
        <w:rPr>
          <w:lang w:eastAsia="zh-CN"/>
        </w:rPr>
        <w:t xml:space="preserve"> meth</w:t>
      </w:r>
      <w:r w:rsidR="00167E6C">
        <w:rPr>
          <w:lang w:eastAsia="zh-CN"/>
        </w:rPr>
        <w:t>o</w:t>
      </w:r>
      <w:r w:rsidR="00922AF8">
        <w:rPr>
          <w:lang w:eastAsia="zh-CN"/>
        </w:rPr>
        <w:t>dology</w:t>
      </w:r>
      <w:r w:rsidR="00800B39">
        <w:rPr>
          <w:lang w:eastAsia="zh-CN"/>
        </w:rPr>
        <w:t>.</w:t>
      </w:r>
    </w:p>
    <w:p w14:paraId="06E3B4E4" w14:textId="2E483FC0" w:rsidR="006F535C" w:rsidRDefault="00CD0FFF" w:rsidP="006F1B77">
      <w:pPr>
        <w:pStyle w:val="Heading1"/>
        <w:numPr>
          <w:ilvl w:val="0"/>
          <w:numId w:val="0"/>
        </w:numPr>
      </w:pPr>
      <w:r>
        <w:t>Appendix</w:t>
      </w:r>
      <w:r w:rsidR="006F535C">
        <w:t xml:space="preserve"> </w:t>
      </w:r>
      <w:r>
        <w:t xml:space="preserve">A. </w:t>
      </w:r>
      <w:r w:rsidR="006F535C">
        <w:t>Notation</w:t>
      </w:r>
      <w:r>
        <w:t>s</w:t>
      </w:r>
    </w:p>
    <w:p w14:paraId="04BD787B" w14:textId="14FCB23D" w:rsidR="006F535C" w:rsidRPr="006F535C" w:rsidRDefault="00B06FD1" w:rsidP="006F535C">
      <w:pPr>
        <w:rPr>
          <w:lang w:eastAsia="zh-CN"/>
        </w:rPr>
      </w:pPr>
      <w:del w:id="33" w:author="Olivier Vitrac" w:date="2023-07-12T17:14:00Z">
        <w:r w:rsidRPr="0047632A" w:rsidDel="006A100F">
          <w:rPr>
            <w:rFonts w:ascii="Arial Narrow" w:hAnsi="Arial Narrow"/>
            <w:sz w:val="22"/>
            <w:lang w:eastAsia="zh-CN"/>
          </w:rPr>
          <w:fldChar w:fldCharType="begin"/>
        </w:r>
        <w:r w:rsidRPr="0047632A" w:rsidDel="006A100F">
          <w:rPr>
            <w:rFonts w:ascii="Arial Narrow" w:hAnsi="Arial Narrow"/>
            <w:sz w:val="22"/>
            <w:lang w:eastAsia="zh-CN"/>
          </w:rPr>
          <w:fldChar w:fldCharType="end"/>
        </w:r>
        <w:r w:rsidR="00956892" w:rsidRPr="00956892" w:rsidDel="006A100F">
          <w:rPr>
            <w:rFonts w:ascii="Arial Narrow" w:hAnsi="Arial Narrow"/>
            <w:sz w:val="22"/>
            <w:lang w:eastAsia="zh-CN"/>
          </w:rPr>
          <w:fldChar w:fldCharType="begin"/>
        </w:r>
        <w:r w:rsidR="00956892" w:rsidRPr="00956892" w:rsidDel="006A100F">
          <w:rPr>
            <w:rFonts w:ascii="Arial Narrow" w:hAnsi="Arial Narrow"/>
            <w:sz w:val="22"/>
            <w:lang w:eastAsia="zh-CN"/>
          </w:rPr>
          <w:fldChar w:fldCharType="end"/>
        </w:r>
        <w:r w:rsidR="003C5ED3" w:rsidRPr="003C5ED3" w:rsidDel="006A100F">
          <w:rPr>
            <w:rFonts w:ascii="Arial Narrow" w:hAnsi="Arial Narrow"/>
            <w:sz w:val="22"/>
            <w:lang w:eastAsia="zh-CN"/>
          </w:rPr>
          <w:fldChar w:fldCharType="begin"/>
        </w:r>
        <w:r w:rsidR="003C5ED3" w:rsidRPr="003C5ED3" w:rsidDel="006A100F">
          <w:rPr>
            <w:rFonts w:ascii="Arial Narrow" w:hAnsi="Arial Narrow"/>
            <w:sz w:val="22"/>
            <w:lang w:eastAsia="zh-CN"/>
          </w:rPr>
          <w:fldChar w:fldCharType="end"/>
        </w:r>
        <w:r w:rsidR="00850610" w:rsidRPr="0047632A" w:rsidDel="006A100F">
          <w:rPr>
            <w:rFonts w:ascii="Arial Narrow" w:hAnsi="Arial Narrow"/>
            <w:sz w:val="22"/>
            <w:lang w:eastAsia="zh-CN"/>
          </w:rPr>
          <w:fldChar w:fldCharType="begin"/>
        </w:r>
        <w:r w:rsidR="00850610" w:rsidRPr="0047632A" w:rsidDel="006A100F">
          <w:rPr>
            <w:rFonts w:ascii="Arial Narrow" w:hAnsi="Arial Narrow"/>
            <w:sz w:val="22"/>
            <w:lang w:eastAsia="zh-CN"/>
          </w:rPr>
          <w:fldChar w:fldCharType="end"/>
        </w:r>
        <w:r w:rsidR="006069DB" w:rsidRPr="00956892" w:rsidDel="006A100F">
          <w:rPr>
            <w:rFonts w:ascii="Arial Narrow" w:hAnsi="Arial Narrow"/>
            <w:sz w:val="22"/>
            <w:lang w:eastAsia="zh-CN"/>
          </w:rPr>
          <w:fldChar w:fldCharType="begin"/>
        </w:r>
        <w:r w:rsidR="006069DB" w:rsidRPr="00956892" w:rsidDel="006A100F">
          <w:rPr>
            <w:rFonts w:ascii="Arial Narrow" w:hAnsi="Arial Narrow"/>
            <w:sz w:val="22"/>
            <w:lang w:eastAsia="zh-CN"/>
          </w:rPr>
          <w:fldChar w:fldCharType="end"/>
        </w:r>
        <w:r w:rsidR="00850610" w:rsidRPr="0047632A" w:rsidDel="006A100F">
          <w:rPr>
            <w:rFonts w:ascii="Arial Narrow" w:hAnsi="Arial Narrow"/>
            <w:sz w:val="22"/>
            <w:lang w:eastAsia="zh-CN"/>
          </w:rPr>
          <w:fldChar w:fldCharType="begin"/>
        </w:r>
        <w:r w:rsidR="00850610" w:rsidRPr="0047632A" w:rsidDel="006A100F">
          <w:rPr>
            <w:rFonts w:ascii="Arial Narrow" w:hAnsi="Arial Narrow"/>
            <w:sz w:val="22"/>
            <w:lang w:eastAsia="zh-CN"/>
          </w:rPr>
          <w:fldChar w:fldCharType="end"/>
        </w:r>
        <w:r w:rsidR="006069DB" w:rsidRPr="00956892" w:rsidDel="006A100F">
          <w:rPr>
            <w:rFonts w:ascii="Arial Narrow" w:hAnsi="Arial Narrow"/>
            <w:sz w:val="22"/>
            <w:lang w:eastAsia="zh-CN"/>
          </w:rPr>
          <w:fldChar w:fldCharType="begin"/>
        </w:r>
        <w:r w:rsidR="006069DB" w:rsidRPr="00956892" w:rsidDel="006A100F">
          <w:rPr>
            <w:rFonts w:ascii="Arial Narrow" w:hAnsi="Arial Narrow"/>
            <w:sz w:val="22"/>
            <w:lang w:eastAsia="zh-CN"/>
          </w:rPr>
          <w:fldChar w:fldCharType="end"/>
        </w:r>
        <w:r w:rsidR="00FA1739" w:rsidRPr="00FA1739" w:rsidDel="006A100F">
          <w:rPr>
            <w:rFonts w:ascii="Arial Narrow" w:hAnsi="Arial Narrow"/>
            <w:sz w:val="22"/>
            <w:lang w:eastAsia="zh-CN"/>
          </w:rPr>
          <w:fldChar w:fldCharType="begin"/>
        </w:r>
        <w:r w:rsidR="00FA1739" w:rsidRPr="00FA1739" w:rsidDel="006A100F">
          <w:rPr>
            <w:rFonts w:ascii="Arial Narrow" w:hAnsi="Arial Narrow"/>
            <w:sz w:val="22"/>
            <w:lang w:eastAsia="zh-CN"/>
          </w:rPr>
          <w:fldChar w:fldCharType="end"/>
        </w:r>
        <w:r w:rsidR="006069DB" w:rsidRPr="00956892" w:rsidDel="006A100F">
          <w:rPr>
            <w:rFonts w:ascii="Arial Narrow" w:hAnsi="Arial Narrow"/>
            <w:sz w:val="22"/>
            <w:lang w:eastAsia="zh-CN"/>
          </w:rPr>
          <w:fldChar w:fldCharType="begin"/>
        </w:r>
        <w:r w:rsidR="006069DB" w:rsidRPr="00956892" w:rsidDel="006A100F">
          <w:rPr>
            <w:rFonts w:ascii="Arial Narrow" w:hAnsi="Arial Narrow"/>
            <w:sz w:val="22"/>
            <w:lang w:eastAsia="zh-CN"/>
          </w:rPr>
          <w:fldChar w:fldCharType="end"/>
        </w:r>
        <w:r w:rsidR="00956892" w:rsidRPr="00956892" w:rsidDel="006A100F">
          <w:rPr>
            <w:rFonts w:ascii="Arial Narrow" w:hAnsi="Arial Narrow"/>
            <w:sz w:val="22"/>
            <w:lang w:eastAsia="zh-CN"/>
          </w:rPr>
          <w:fldChar w:fldCharType="begin"/>
        </w:r>
        <w:r w:rsidR="00956892" w:rsidRPr="00956892" w:rsidDel="006A100F">
          <w:rPr>
            <w:rFonts w:ascii="Arial Narrow" w:hAnsi="Arial Narrow"/>
            <w:sz w:val="22"/>
            <w:lang w:eastAsia="zh-CN"/>
          </w:rPr>
          <w:fldChar w:fldCharType="end"/>
        </w:r>
        <w:r w:rsidR="00956892" w:rsidRPr="00956892" w:rsidDel="006A100F">
          <w:rPr>
            <w:rFonts w:ascii="Arial Narrow" w:hAnsi="Arial Narrow"/>
            <w:sz w:val="22"/>
            <w:lang w:eastAsia="zh-CN"/>
          </w:rPr>
          <w:fldChar w:fldCharType="begin"/>
        </w:r>
        <w:r w:rsidR="00956892" w:rsidRPr="00956892" w:rsidDel="006A100F">
          <w:rPr>
            <w:rFonts w:ascii="Arial Narrow" w:hAnsi="Arial Narrow"/>
            <w:sz w:val="22"/>
            <w:lang w:eastAsia="zh-CN"/>
          </w:rPr>
          <w:fldChar w:fldCharType="end"/>
        </w:r>
        <w:r w:rsidR="00D07442" w:rsidRPr="00D07442" w:rsidDel="006A100F">
          <w:rPr>
            <w:rFonts w:ascii="Arial Narrow" w:hAnsi="Arial Narrow"/>
            <w:sz w:val="22"/>
            <w:lang w:eastAsia="zh-CN"/>
          </w:rPr>
          <w:fldChar w:fldCharType="begin"/>
        </w:r>
        <w:r w:rsidR="00D07442" w:rsidRPr="00D07442" w:rsidDel="006A100F">
          <w:rPr>
            <w:rFonts w:ascii="Arial Narrow" w:hAnsi="Arial Narrow"/>
            <w:sz w:val="22"/>
            <w:lang w:eastAsia="zh-CN"/>
          </w:rPr>
          <w:fldChar w:fldCharType="end"/>
        </w:r>
        <w:r w:rsidR="00956892" w:rsidRPr="00956892" w:rsidDel="006A100F">
          <w:rPr>
            <w:rFonts w:ascii="Arial Narrow" w:hAnsi="Arial Narrow"/>
            <w:sz w:val="22"/>
            <w:lang w:eastAsia="zh-CN"/>
          </w:rPr>
          <w:fldChar w:fldCharType="begin"/>
        </w:r>
        <w:r w:rsidR="00956892" w:rsidRPr="00956892" w:rsidDel="006A100F">
          <w:rPr>
            <w:rFonts w:ascii="Arial Narrow" w:hAnsi="Arial Narrow"/>
            <w:sz w:val="22"/>
            <w:lang w:eastAsia="zh-CN"/>
          </w:rPr>
          <w:fldChar w:fldCharType="end"/>
        </w:r>
        <w:r w:rsidR="003C5ED3" w:rsidRPr="003C5ED3" w:rsidDel="006A100F">
          <w:rPr>
            <w:rFonts w:ascii="Arial Narrow" w:hAnsi="Arial Narrow"/>
            <w:sz w:val="22"/>
            <w:lang w:eastAsia="zh-CN"/>
          </w:rPr>
          <w:fldChar w:fldCharType="begin"/>
        </w:r>
        <w:r w:rsidR="003C5ED3" w:rsidRPr="003C5ED3" w:rsidDel="006A100F">
          <w:rPr>
            <w:rFonts w:ascii="Arial Narrow" w:hAnsi="Arial Narrow"/>
            <w:sz w:val="22"/>
            <w:lang w:eastAsia="zh-CN"/>
          </w:rPr>
          <w:fldChar w:fldCharType="end"/>
        </w:r>
        <w:r w:rsidR="00850610" w:rsidRPr="0047632A" w:rsidDel="006A100F">
          <w:rPr>
            <w:rFonts w:ascii="Arial Narrow" w:hAnsi="Arial Narrow"/>
            <w:sz w:val="22"/>
            <w:lang w:eastAsia="zh-CN"/>
          </w:rPr>
          <w:fldChar w:fldCharType="begin"/>
        </w:r>
        <w:r w:rsidR="00850610" w:rsidRPr="0047632A" w:rsidDel="006A100F">
          <w:rPr>
            <w:rFonts w:ascii="Arial Narrow" w:hAnsi="Arial Narrow"/>
            <w:sz w:val="22"/>
            <w:lang w:eastAsia="zh-CN"/>
          </w:rPr>
          <w:fldChar w:fldCharType="end"/>
        </w:r>
        <w:r w:rsidR="006F1B77" w:rsidRPr="006F1B77" w:rsidDel="006A100F">
          <w:rPr>
            <w:rFonts w:ascii="Arial Narrow" w:hAnsi="Arial Narrow"/>
            <w:sz w:val="22"/>
            <w:lang w:eastAsia="zh-CN"/>
          </w:rPr>
          <w:fldChar w:fldCharType="begin"/>
        </w:r>
        <w:r w:rsidR="006F1B77" w:rsidRPr="006F1B77" w:rsidDel="006A100F">
          <w:rPr>
            <w:rFonts w:ascii="Arial Narrow" w:hAnsi="Arial Narrow"/>
            <w:sz w:val="22"/>
            <w:lang w:eastAsia="zh-CN"/>
          </w:rPr>
          <w:fldChar w:fldCharType="end"/>
        </w:r>
        <w:r w:rsidR="00D07442" w:rsidRPr="00D07442" w:rsidDel="006A100F">
          <w:rPr>
            <w:rFonts w:ascii="Arial Narrow" w:hAnsi="Arial Narrow"/>
            <w:sz w:val="22"/>
            <w:lang w:eastAsia="zh-CN"/>
          </w:rPr>
          <w:fldChar w:fldCharType="begin"/>
        </w:r>
        <w:r w:rsidR="00D07442" w:rsidRPr="00D07442" w:rsidDel="006A100F">
          <w:rPr>
            <w:rFonts w:ascii="Arial Narrow" w:hAnsi="Arial Narrow"/>
            <w:sz w:val="22"/>
            <w:lang w:eastAsia="zh-CN"/>
          </w:rPr>
          <w:fldChar w:fldCharType="end"/>
        </w:r>
        <w:r w:rsidR="00D07442" w:rsidRPr="00956892" w:rsidDel="006A100F">
          <w:rPr>
            <w:rFonts w:ascii="Arial Narrow" w:hAnsi="Arial Narrow"/>
            <w:sz w:val="22"/>
            <w:lang w:eastAsia="zh-CN"/>
          </w:rPr>
          <w:fldChar w:fldCharType="begin"/>
        </w:r>
        <w:r w:rsidR="00D07442" w:rsidRPr="00956892" w:rsidDel="006A100F">
          <w:rPr>
            <w:rFonts w:ascii="Arial Narrow" w:hAnsi="Arial Narrow"/>
            <w:sz w:val="22"/>
            <w:lang w:eastAsia="zh-CN"/>
          </w:rPr>
          <w:fldChar w:fldCharType="end"/>
        </w:r>
        <w:r w:rsidR="00D07442" w:rsidRPr="00D07442" w:rsidDel="006A100F">
          <w:rPr>
            <w:rFonts w:ascii="Arial Narrow" w:hAnsi="Arial Narrow"/>
            <w:sz w:val="22"/>
            <w:lang w:eastAsia="zh-CN"/>
          </w:rPr>
          <w:fldChar w:fldCharType="begin"/>
        </w:r>
        <w:r w:rsidR="00D07442" w:rsidRPr="00D07442" w:rsidDel="006A100F">
          <w:rPr>
            <w:rFonts w:ascii="Arial Narrow" w:hAnsi="Arial Narrow"/>
            <w:sz w:val="22"/>
            <w:lang w:eastAsia="zh-CN"/>
          </w:rPr>
          <w:fldChar w:fldCharType="end"/>
        </w:r>
        <w:r w:rsidR="00D07442" w:rsidRPr="00956892" w:rsidDel="006A100F">
          <w:rPr>
            <w:rFonts w:ascii="Arial Narrow" w:hAnsi="Arial Narrow"/>
            <w:sz w:val="22"/>
            <w:lang w:eastAsia="zh-CN"/>
          </w:rPr>
          <w:fldChar w:fldCharType="begin"/>
        </w:r>
        <w:r w:rsidR="00D07442" w:rsidRPr="00956892" w:rsidDel="006A100F">
          <w:rPr>
            <w:rFonts w:ascii="Arial Narrow" w:hAnsi="Arial Narrow"/>
            <w:sz w:val="22"/>
            <w:lang w:eastAsia="zh-CN"/>
          </w:rPr>
          <w:fldChar w:fldCharType="end"/>
        </w:r>
        <w:r w:rsidR="003C5ED3" w:rsidRPr="003C5ED3" w:rsidDel="006A100F">
          <w:rPr>
            <w:rFonts w:ascii="Arial Narrow" w:hAnsi="Arial Narrow"/>
            <w:sz w:val="22"/>
            <w:lang w:eastAsia="zh-CN"/>
          </w:rPr>
          <w:fldChar w:fldCharType="begin"/>
        </w:r>
        <w:r w:rsidR="003C5ED3" w:rsidRPr="003C5ED3" w:rsidDel="006A100F">
          <w:rPr>
            <w:rFonts w:ascii="Arial Narrow" w:hAnsi="Arial Narrow"/>
            <w:sz w:val="22"/>
            <w:lang w:eastAsia="zh-CN"/>
          </w:rPr>
          <w:fldChar w:fldCharType="end"/>
        </w:r>
        <w:r w:rsidR="001201E5" w:rsidRPr="00956892" w:rsidDel="006A100F">
          <w:rPr>
            <w:rFonts w:ascii="Arial Narrow" w:hAnsi="Arial Narrow"/>
            <w:sz w:val="22"/>
            <w:lang w:eastAsia="zh-CN"/>
          </w:rPr>
          <w:fldChar w:fldCharType="begin"/>
        </w:r>
        <w:r w:rsidR="001201E5" w:rsidRPr="00956892" w:rsidDel="006A100F">
          <w:rPr>
            <w:rFonts w:ascii="Arial Narrow" w:hAnsi="Arial Narrow"/>
            <w:sz w:val="22"/>
            <w:lang w:eastAsia="zh-CN"/>
          </w:rPr>
          <w:fldChar w:fldCharType="end"/>
        </w:r>
        <w:r w:rsidR="00FA1739" w:rsidRPr="00FA1739" w:rsidDel="006A100F">
          <w:rPr>
            <w:rFonts w:ascii="Arial Narrow" w:hAnsi="Arial Narrow"/>
            <w:sz w:val="22"/>
            <w:lang w:eastAsia="zh-CN"/>
          </w:rPr>
          <w:fldChar w:fldCharType="begin"/>
        </w:r>
        <w:r w:rsidR="00FA1739" w:rsidRPr="00FA1739" w:rsidDel="006A100F">
          <w:rPr>
            <w:rFonts w:ascii="Arial Narrow" w:hAnsi="Arial Narrow"/>
            <w:sz w:val="22"/>
            <w:lang w:eastAsia="zh-CN"/>
          </w:rPr>
          <w:fldChar w:fldCharType="end"/>
        </w:r>
        <w:r w:rsidR="001201E5" w:rsidRPr="00956892" w:rsidDel="006A100F">
          <w:rPr>
            <w:rFonts w:ascii="Arial Narrow" w:hAnsi="Arial Narrow"/>
            <w:sz w:val="22"/>
            <w:lang w:eastAsia="zh-CN"/>
          </w:rPr>
          <w:fldChar w:fldCharType="begin"/>
        </w:r>
        <w:r w:rsidR="001201E5" w:rsidRPr="00956892" w:rsidDel="006A100F">
          <w:rPr>
            <w:rFonts w:ascii="Arial Narrow" w:hAnsi="Arial Narrow"/>
            <w:sz w:val="22"/>
            <w:lang w:eastAsia="zh-CN"/>
          </w:rPr>
          <w:fldChar w:fldCharType="end"/>
        </w:r>
        <w:r w:rsidR="00850610" w:rsidRPr="0047632A" w:rsidDel="006A100F">
          <w:rPr>
            <w:rFonts w:ascii="Arial Narrow" w:hAnsi="Arial Narrow"/>
            <w:sz w:val="22"/>
            <w:lang w:eastAsia="zh-CN"/>
          </w:rPr>
          <w:fldChar w:fldCharType="begin"/>
        </w:r>
        <w:r w:rsidR="00850610" w:rsidRPr="0047632A" w:rsidDel="006A100F">
          <w:rPr>
            <w:rFonts w:ascii="Arial Narrow" w:hAnsi="Arial Narrow"/>
            <w:sz w:val="22"/>
            <w:lang w:eastAsia="zh-CN"/>
          </w:rPr>
          <w:fldChar w:fldCharType="end"/>
        </w:r>
        <w:r w:rsidR="006F1B77" w:rsidRPr="00956892" w:rsidDel="006A100F">
          <w:rPr>
            <w:rFonts w:ascii="Arial Narrow" w:hAnsi="Arial Narrow"/>
            <w:sz w:val="22"/>
            <w:lang w:eastAsia="zh-CN"/>
          </w:rPr>
          <w:fldChar w:fldCharType="begin"/>
        </w:r>
        <w:r w:rsidR="006F1B77" w:rsidRPr="00956892" w:rsidDel="006A100F">
          <w:rPr>
            <w:rFonts w:ascii="Arial Narrow" w:hAnsi="Arial Narrow"/>
            <w:sz w:val="22"/>
            <w:lang w:eastAsia="zh-CN"/>
          </w:rPr>
          <w:fldChar w:fldCharType="end"/>
        </w:r>
        <w:r w:rsidR="003C5ED3" w:rsidRPr="003C5ED3" w:rsidDel="006A100F">
          <w:rPr>
            <w:rFonts w:ascii="Arial Narrow" w:hAnsi="Arial Narrow"/>
            <w:sz w:val="22"/>
            <w:lang w:eastAsia="zh-CN"/>
          </w:rPr>
          <w:fldChar w:fldCharType="begin"/>
        </w:r>
        <w:r w:rsidR="003C5ED3" w:rsidRPr="003C5ED3" w:rsidDel="006A100F">
          <w:rPr>
            <w:rFonts w:ascii="Arial Narrow" w:hAnsi="Arial Narrow"/>
            <w:sz w:val="22"/>
            <w:lang w:eastAsia="zh-CN"/>
          </w:rPr>
          <w:fldChar w:fldCharType="end"/>
        </w:r>
        <w:r w:rsidR="003C5ED3" w:rsidRPr="003C5ED3" w:rsidDel="006A100F">
          <w:rPr>
            <w:rFonts w:ascii="Arial Narrow" w:hAnsi="Arial Narrow"/>
            <w:sz w:val="22"/>
            <w:lang w:eastAsia="zh-CN"/>
          </w:rPr>
          <w:fldChar w:fldCharType="begin"/>
        </w:r>
        <w:r w:rsidR="003C5ED3" w:rsidRPr="003C5ED3" w:rsidDel="006A100F">
          <w:rPr>
            <w:rFonts w:ascii="Arial Narrow" w:hAnsi="Arial Narrow"/>
            <w:sz w:val="22"/>
            <w:lang w:eastAsia="zh-CN"/>
          </w:rPr>
          <w:fldChar w:fldCharType="end"/>
        </w:r>
        <w:r w:rsidR="003C5ED3" w:rsidRPr="003C5ED3" w:rsidDel="006A100F">
          <w:rPr>
            <w:rFonts w:ascii="Arial Narrow" w:hAnsi="Arial Narrow"/>
            <w:sz w:val="22"/>
            <w:lang w:eastAsia="zh-CN"/>
          </w:rPr>
          <w:fldChar w:fldCharType="begin"/>
        </w:r>
        <w:r w:rsidR="003C5ED3" w:rsidRPr="003C5ED3" w:rsidDel="006A100F">
          <w:rPr>
            <w:rFonts w:ascii="Arial Narrow" w:hAnsi="Arial Narrow"/>
            <w:sz w:val="22"/>
            <w:lang w:eastAsia="zh-CN"/>
          </w:rPr>
          <w:fldChar w:fldCharType="end"/>
        </w:r>
        <w:r w:rsidR="003C5ED3" w:rsidRPr="003C5ED3" w:rsidDel="006A100F">
          <w:rPr>
            <w:rFonts w:ascii="Arial Narrow" w:hAnsi="Arial Narrow"/>
            <w:sz w:val="22"/>
            <w:lang w:eastAsia="zh-CN"/>
          </w:rPr>
          <w:fldChar w:fldCharType="begin"/>
        </w:r>
        <w:r w:rsidR="003C5ED3" w:rsidRPr="003C5ED3" w:rsidDel="006A100F">
          <w:rPr>
            <w:rFonts w:ascii="Arial Narrow" w:hAnsi="Arial Narrow"/>
            <w:sz w:val="22"/>
            <w:lang w:eastAsia="zh-CN"/>
          </w:rPr>
          <w:fldChar w:fldCharType="end"/>
        </w:r>
        <w:r w:rsidR="003C5ED3" w:rsidRPr="003C5ED3" w:rsidDel="006A100F">
          <w:rPr>
            <w:rFonts w:ascii="Arial Narrow" w:hAnsi="Arial Narrow"/>
            <w:sz w:val="22"/>
            <w:lang w:eastAsia="zh-CN"/>
          </w:rPr>
          <w:fldChar w:fldCharType="begin"/>
        </w:r>
        <w:r w:rsidR="003C5ED3" w:rsidRPr="003C5ED3" w:rsidDel="006A100F">
          <w:rPr>
            <w:rFonts w:ascii="Arial Narrow" w:hAnsi="Arial Narrow"/>
            <w:sz w:val="22"/>
            <w:lang w:eastAsia="zh-CN"/>
          </w:rPr>
          <w:fldChar w:fldCharType="end"/>
        </w:r>
        <w:r w:rsidR="006F1B77" w:rsidRPr="00956892" w:rsidDel="006A100F">
          <w:rPr>
            <w:rFonts w:ascii="Arial Narrow" w:hAnsi="Arial Narrow"/>
            <w:sz w:val="22"/>
            <w:lang w:eastAsia="zh-CN"/>
          </w:rPr>
          <w:fldChar w:fldCharType="begin"/>
        </w:r>
        <w:r w:rsidR="006F1B77" w:rsidRPr="00956892" w:rsidDel="006A100F">
          <w:rPr>
            <w:rFonts w:ascii="Arial Narrow" w:hAnsi="Arial Narrow"/>
            <w:sz w:val="22"/>
            <w:lang w:eastAsia="zh-CN"/>
          </w:rPr>
          <w:fldChar w:fldCharType="end"/>
        </w:r>
        <w:r w:rsidR="003C5ED3" w:rsidRPr="003C5ED3" w:rsidDel="006A100F">
          <w:rPr>
            <w:rFonts w:ascii="Arial Narrow" w:hAnsi="Arial Narrow"/>
            <w:sz w:val="22"/>
            <w:lang w:eastAsia="zh-CN"/>
          </w:rPr>
          <w:fldChar w:fldCharType="begin"/>
        </w:r>
        <w:r w:rsidR="003C5ED3" w:rsidRPr="003C5ED3" w:rsidDel="006A100F">
          <w:rPr>
            <w:rFonts w:ascii="Arial Narrow" w:hAnsi="Arial Narrow"/>
            <w:sz w:val="22"/>
            <w:lang w:eastAsia="zh-CN"/>
          </w:rPr>
          <w:fldChar w:fldCharType="end"/>
        </w:r>
        <w:r w:rsidR="00956892" w:rsidRPr="0047632A" w:rsidDel="006A100F">
          <w:rPr>
            <w:rFonts w:ascii="Arial Narrow" w:hAnsi="Arial Narrow"/>
            <w:sz w:val="22"/>
            <w:lang w:eastAsia="zh-CN"/>
          </w:rPr>
          <w:fldChar w:fldCharType="begin"/>
        </w:r>
        <w:r w:rsidR="00956892" w:rsidRPr="0047632A" w:rsidDel="006A100F">
          <w:rPr>
            <w:rFonts w:ascii="Arial Narrow" w:hAnsi="Arial Narrow"/>
            <w:sz w:val="22"/>
            <w:lang w:eastAsia="zh-CN"/>
          </w:rPr>
          <w:fldChar w:fldCharType="end"/>
        </w:r>
        <w:r w:rsidR="006F1B77" w:rsidRPr="00956892" w:rsidDel="006A100F">
          <w:rPr>
            <w:rFonts w:ascii="Arial Narrow" w:hAnsi="Arial Narrow"/>
            <w:sz w:val="22"/>
            <w:lang w:eastAsia="zh-CN"/>
          </w:rPr>
          <w:fldChar w:fldCharType="begin"/>
        </w:r>
        <w:r w:rsidR="006F1B77" w:rsidRPr="00956892" w:rsidDel="006A100F">
          <w:rPr>
            <w:rFonts w:ascii="Arial Narrow" w:hAnsi="Arial Narrow"/>
            <w:sz w:val="22"/>
            <w:lang w:eastAsia="zh-CN"/>
          </w:rPr>
          <w:fldChar w:fldCharType="end"/>
        </w:r>
        <w:r w:rsidR="00850610" w:rsidRPr="0047632A" w:rsidDel="006A100F">
          <w:rPr>
            <w:rFonts w:ascii="Arial Narrow" w:hAnsi="Arial Narrow"/>
            <w:sz w:val="22"/>
            <w:lang w:eastAsia="zh-CN"/>
          </w:rPr>
          <w:fldChar w:fldCharType="begin"/>
        </w:r>
        <w:r w:rsidR="00850610" w:rsidRPr="0047632A" w:rsidDel="006A100F">
          <w:rPr>
            <w:rFonts w:ascii="Arial Narrow" w:hAnsi="Arial Narrow"/>
            <w:sz w:val="22"/>
            <w:lang w:eastAsia="zh-CN"/>
          </w:rPr>
          <w:fldChar w:fldCharType="end"/>
        </w:r>
        <w:r w:rsidR="00C860B1" w:rsidRPr="0047632A" w:rsidDel="006A100F">
          <w:rPr>
            <w:rFonts w:ascii="Arial Narrow" w:hAnsi="Arial Narrow"/>
            <w:sz w:val="22"/>
            <w:lang w:eastAsia="zh-CN"/>
          </w:rPr>
          <w:fldChar w:fldCharType="begin"/>
        </w:r>
        <w:r w:rsidR="00C860B1" w:rsidRPr="0047632A" w:rsidDel="006A100F">
          <w:rPr>
            <w:rFonts w:ascii="Arial Narrow" w:hAnsi="Arial Narrow"/>
            <w:sz w:val="22"/>
            <w:lang w:eastAsia="zh-CN"/>
          </w:rPr>
          <w:fldChar w:fldCharType="end"/>
        </w:r>
        <w:r w:rsidR="00850610" w:rsidRPr="0047632A" w:rsidDel="006A100F">
          <w:rPr>
            <w:rFonts w:ascii="Arial Narrow" w:hAnsi="Arial Narrow"/>
            <w:sz w:val="22"/>
            <w:lang w:eastAsia="zh-CN"/>
          </w:rPr>
          <w:fldChar w:fldCharType="begin"/>
        </w:r>
        <w:r w:rsidR="00850610" w:rsidRPr="0047632A" w:rsidDel="006A100F">
          <w:rPr>
            <w:rFonts w:ascii="Arial Narrow" w:hAnsi="Arial Narrow"/>
            <w:sz w:val="22"/>
            <w:lang w:eastAsia="zh-CN"/>
          </w:rPr>
          <w:fldChar w:fldCharType="end"/>
        </w:r>
        <w:r w:rsidR="00A25E1E" w:rsidRPr="0047632A" w:rsidDel="006A100F">
          <w:rPr>
            <w:rFonts w:ascii="Arial Narrow" w:hAnsi="Arial Narrow"/>
            <w:sz w:val="22"/>
            <w:lang w:eastAsia="zh-CN"/>
          </w:rPr>
          <w:fldChar w:fldCharType="begin"/>
        </w:r>
        <w:r w:rsidR="00A25E1E" w:rsidRPr="0047632A" w:rsidDel="006A100F">
          <w:rPr>
            <w:rFonts w:ascii="Arial Narrow" w:hAnsi="Arial Narrow"/>
            <w:sz w:val="22"/>
            <w:lang w:eastAsia="zh-CN"/>
          </w:rPr>
          <w:fldChar w:fldCharType="end"/>
        </w:r>
      </w:del>
      <w:del w:id="34" w:author="Olivier Vitrac" w:date="2023-07-05T14:13:00Z">
        <w:r w:rsidR="00C860B1" w:rsidRPr="0047632A" w:rsidDel="00A25E1E">
          <w:rPr>
            <w:rFonts w:ascii="Arial Narrow" w:hAnsi="Arial Narrow"/>
            <w:sz w:val="22"/>
            <w:lang w:eastAsia="zh-CN"/>
          </w:rPr>
          <w:fldChar w:fldCharType="begin"/>
        </w:r>
        <w:r w:rsidR="00C860B1" w:rsidRPr="0047632A" w:rsidDel="00A25E1E">
          <w:rPr>
            <w:rFonts w:ascii="Arial Narrow" w:hAnsi="Arial Narrow"/>
            <w:sz w:val="22"/>
            <w:lang w:eastAsia="zh-CN"/>
          </w:rPr>
          <w:fldChar w:fldCharType="end"/>
        </w:r>
      </w:del>
      <w:del w:id="35" w:author="Olivier Vitrac" w:date="2023-07-12T17:14:00Z">
        <w:r w:rsidR="00850610" w:rsidRPr="0047632A" w:rsidDel="006A100F">
          <w:rPr>
            <w:rFonts w:ascii="Arial Narrow" w:hAnsi="Arial Narrow"/>
            <w:sz w:val="22"/>
            <w:lang w:eastAsia="zh-CN"/>
          </w:rPr>
          <w:fldChar w:fldCharType="begin"/>
        </w:r>
        <w:r w:rsidR="00850610" w:rsidRPr="0047632A" w:rsidDel="006A100F">
          <w:rPr>
            <w:rFonts w:ascii="Arial Narrow" w:hAnsi="Arial Narrow"/>
            <w:sz w:val="22"/>
            <w:lang w:eastAsia="zh-CN"/>
          </w:rPr>
          <w:fldChar w:fldCharType="end"/>
        </w:r>
        <w:r w:rsidR="00C860B1" w:rsidRPr="0047632A" w:rsidDel="006A100F">
          <w:rPr>
            <w:rFonts w:ascii="Arial Narrow" w:hAnsi="Arial Narrow"/>
            <w:sz w:val="22"/>
            <w:lang w:eastAsia="zh-CN"/>
          </w:rPr>
          <w:fldChar w:fldCharType="begin"/>
        </w:r>
        <w:r w:rsidR="00C860B1" w:rsidRPr="0047632A" w:rsidDel="006A100F">
          <w:rPr>
            <w:rFonts w:ascii="Arial Narrow" w:hAnsi="Arial Narrow"/>
            <w:sz w:val="22"/>
            <w:lang w:eastAsia="zh-CN"/>
          </w:rPr>
          <w:fldChar w:fldCharType="end"/>
        </w:r>
        <w:r w:rsidR="00850610" w:rsidRPr="0047632A" w:rsidDel="006A100F">
          <w:rPr>
            <w:rFonts w:ascii="Arial Narrow" w:hAnsi="Arial Narrow"/>
            <w:sz w:val="22"/>
            <w:lang w:eastAsia="zh-CN"/>
          </w:rPr>
          <w:fldChar w:fldCharType="begin"/>
        </w:r>
        <w:r w:rsidR="00850610" w:rsidRPr="0047632A" w:rsidDel="006A100F">
          <w:rPr>
            <w:rFonts w:ascii="Arial Narrow" w:hAnsi="Arial Narrow"/>
            <w:sz w:val="22"/>
            <w:lang w:eastAsia="zh-CN"/>
          </w:rPr>
          <w:fldChar w:fldCharType="end"/>
        </w:r>
        <w:r w:rsidR="00956892" w:rsidRPr="00956892" w:rsidDel="006A100F">
          <w:rPr>
            <w:rFonts w:ascii="Arial Narrow" w:hAnsi="Arial Narrow"/>
            <w:sz w:val="22"/>
            <w:lang w:eastAsia="zh-CN"/>
          </w:rPr>
          <w:fldChar w:fldCharType="begin"/>
        </w:r>
        <w:r w:rsidR="00956892" w:rsidRPr="00956892" w:rsidDel="006A100F">
          <w:rPr>
            <w:rFonts w:ascii="Arial Narrow" w:hAnsi="Arial Narrow"/>
            <w:sz w:val="22"/>
            <w:lang w:eastAsia="zh-CN"/>
          </w:rPr>
          <w:fldChar w:fldCharType="end"/>
        </w:r>
        <w:r w:rsidR="00956892" w:rsidRPr="00956892" w:rsidDel="006A100F">
          <w:rPr>
            <w:rFonts w:ascii="Arial Narrow" w:hAnsi="Arial Narrow"/>
            <w:sz w:val="22"/>
            <w:lang w:eastAsia="zh-CN"/>
          </w:rPr>
          <w:fldChar w:fldCharType="begin"/>
        </w:r>
        <w:r w:rsidR="00956892" w:rsidRPr="00956892" w:rsidDel="006A100F">
          <w:rPr>
            <w:rFonts w:ascii="Arial Narrow" w:hAnsi="Arial Narrow"/>
            <w:sz w:val="22"/>
            <w:lang w:eastAsia="zh-CN"/>
          </w:rPr>
          <w:fldChar w:fldCharType="end"/>
        </w:r>
        <w:r w:rsidR="006F1B77" w:rsidRPr="00956892" w:rsidDel="006A100F">
          <w:rPr>
            <w:rFonts w:ascii="Arial Narrow" w:hAnsi="Arial Narrow"/>
            <w:sz w:val="22"/>
            <w:lang w:eastAsia="zh-CN"/>
          </w:rPr>
          <w:fldChar w:fldCharType="begin"/>
        </w:r>
        <w:r w:rsidR="006F1B77" w:rsidRPr="00956892" w:rsidDel="006A100F">
          <w:rPr>
            <w:rFonts w:ascii="Arial Narrow" w:hAnsi="Arial Narrow"/>
            <w:sz w:val="22"/>
            <w:lang w:eastAsia="zh-CN"/>
          </w:rPr>
          <w:fldChar w:fldCharType="end"/>
        </w:r>
        <w:r w:rsidR="006F1B77" w:rsidRPr="006F1B77" w:rsidDel="006A100F">
          <w:rPr>
            <w:rFonts w:ascii="Arial Narrow" w:hAnsi="Arial Narrow"/>
            <w:sz w:val="22"/>
            <w:lang w:eastAsia="zh-CN"/>
          </w:rPr>
          <w:fldChar w:fldCharType="begin"/>
        </w:r>
        <w:r w:rsidR="006F1B77" w:rsidRPr="006F1B77" w:rsidDel="006A100F">
          <w:rPr>
            <w:rFonts w:ascii="Arial Narrow" w:hAnsi="Arial Narrow"/>
            <w:sz w:val="22"/>
            <w:lang w:eastAsia="zh-CN"/>
          </w:rPr>
          <w:fldChar w:fldCharType="end"/>
        </w:r>
        <w:r w:rsidR="00C860B1" w:rsidRPr="0047632A" w:rsidDel="006A100F">
          <w:rPr>
            <w:rFonts w:ascii="Arial Narrow" w:hAnsi="Arial Narrow"/>
            <w:sz w:val="22"/>
            <w:lang w:eastAsia="zh-CN"/>
          </w:rPr>
          <w:fldChar w:fldCharType="begin"/>
        </w:r>
        <w:r w:rsidR="00C860B1" w:rsidRPr="0047632A" w:rsidDel="006A100F">
          <w:rPr>
            <w:rFonts w:ascii="Arial Narrow" w:hAnsi="Arial Narrow"/>
            <w:sz w:val="22"/>
            <w:lang w:eastAsia="zh-CN"/>
          </w:rPr>
          <w:fldChar w:fldCharType="end"/>
        </w:r>
        <w:r w:rsidR="00C860B1" w:rsidRPr="0047632A" w:rsidDel="006A100F">
          <w:rPr>
            <w:rFonts w:ascii="Arial Narrow" w:hAnsi="Arial Narrow"/>
            <w:sz w:val="22"/>
            <w:lang w:eastAsia="zh-CN"/>
          </w:rPr>
          <w:fldChar w:fldCharType="begin"/>
        </w:r>
        <w:r w:rsidR="00C860B1" w:rsidRPr="0047632A" w:rsidDel="006A100F">
          <w:rPr>
            <w:rFonts w:ascii="Arial Narrow" w:hAnsi="Arial Narrow"/>
            <w:sz w:val="22"/>
            <w:lang w:eastAsia="zh-CN"/>
          </w:rPr>
          <w:fldChar w:fldCharType="end"/>
        </w:r>
        <w:r w:rsidR="00C860B1" w:rsidRPr="0047632A" w:rsidDel="006A100F">
          <w:rPr>
            <w:rFonts w:ascii="Arial Narrow" w:hAnsi="Arial Narrow"/>
            <w:sz w:val="22"/>
            <w:lang w:eastAsia="zh-CN"/>
          </w:rPr>
          <w:fldChar w:fldCharType="begin"/>
        </w:r>
        <w:r w:rsidR="00C860B1" w:rsidRPr="0047632A" w:rsidDel="006A100F">
          <w:rPr>
            <w:rFonts w:ascii="Arial Narrow" w:hAnsi="Arial Narrow"/>
            <w:sz w:val="22"/>
            <w:lang w:eastAsia="zh-CN"/>
          </w:rPr>
          <w:fldChar w:fldCharType="end"/>
        </w:r>
        <w:r w:rsidR="00C860B1" w:rsidRPr="0047632A" w:rsidDel="006A100F">
          <w:rPr>
            <w:rFonts w:ascii="Arial Narrow" w:hAnsi="Arial Narrow"/>
            <w:sz w:val="22"/>
            <w:lang w:eastAsia="zh-CN"/>
          </w:rPr>
          <w:fldChar w:fldCharType="begin"/>
        </w:r>
        <w:r w:rsidR="00C860B1" w:rsidRPr="0047632A" w:rsidDel="006A100F">
          <w:rPr>
            <w:rFonts w:ascii="Arial Narrow" w:hAnsi="Arial Narrow"/>
            <w:sz w:val="22"/>
            <w:lang w:eastAsia="zh-CN"/>
          </w:rPr>
          <w:fldChar w:fldCharType="end"/>
        </w:r>
        <w:r w:rsidR="00C860B1" w:rsidRPr="0047632A" w:rsidDel="006A100F">
          <w:rPr>
            <w:rFonts w:ascii="Arial Narrow" w:hAnsi="Arial Narrow"/>
            <w:sz w:val="22"/>
            <w:lang w:eastAsia="zh-CN"/>
          </w:rPr>
          <w:fldChar w:fldCharType="begin"/>
        </w:r>
        <w:r w:rsidR="00C860B1" w:rsidRPr="0047632A" w:rsidDel="006A100F">
          <w:rPr>
            <w:rFonts w:ascii="Arial Narrow" w:hAnsi="Arial Narrow"/>
            <w:sz w:val="22"/>
            <w:lang w:eastAsia="zh-CN"/>
          </w:rPr>
          <w:fldChar w:fldCharType="end"/>
        </w:r>
        <w:r w:rsidR="003C5ED3" w:rsidRPr="00956892" w:rsidDel="006A100F">
          <w:rPr>
            <w:rFonts w:ascii="Arial Narrow" w:hAnsi="Arial Narrow"/>
            <w:sz w:val="22"/>
            <w:lang w:eastAsia="zh-CN"/>
          </w:rPr>
          <w:fldChar w:fldCharType="begin"/>
        </w:r>
        <w:r w:rsidR="003C5ED3" w:rsidRPr="00956892" w:rsidDel="006A100F">
          <w:rPr>
            <w:rFonts w:ascii="Arial Narrow" w:hAnsi="Arial Narrow"/>
            <w:sz w:val="22"/>
            <w:lang w:eastAsia="zh-CN"/>
          </w:rPr>
          <w:fldChar w:fldCharType="end"/>
        </w:r>
        <w:r w:rsidR="0047632A" w:rsidRPr="0047632A" w:rsidDel="006A100F">
          <w:rPr>
            <w:rFonts w:ascii="Arial Narrow" w:hAnsi="Arial Narrow"/>
            <w:sz w:val="22"/>
            <w:lang w:eastAsia="zh-CN"/>
          </w:rPr>
          <w:fldChar w:fldCharType="begin"/>
        </w:r>
        <w:r w:rsidR="0047632A" w:rsidRPr="0047632A" w:rsidDel="006A100F">
          <w:rPr>
            <w:rFonts w:ascii="Arial Narrow" w:hAnsi="Arial Narrow"/>
            <w:sz w:val="22"/>
            <w:lang w:eastAsia="zh-CN"/>
          </w:rPr>
          <w:fldChar w:fldCharType="end"/>
        </w:r>
        <w:r w:rsidR="00C860B1" w:rsidRPr="0047632A" w:rsidDel="006A100F">
          <w:rPr>
            <w:rFonts w:ascii="Arial Narrow" w:hAnsi="Arial Narrow"/>
            <w:sz w:val="22"/>
            <w:lang w:eastAsia="zh-CN"/>
          </w:rPr>
          <w:fldChar w:fldCharType="begin"/>
        </w:r>
        <w:r w:rsidR="00C860B1" w:rsidRPr="0047632A" w:rsidDel="006A100F">
          <w:rPr>
            <w:rFonts w:ascii="Arial Narrow" w:hAnsi="Arial Narrow"/>
            <w:sz w:val="22"/>
            <w:lang w:eastAsia="zh-CN"/>
          </w:rPr>
          <w:fldChar w:fldCharType="end"/>
        </w:r>
        <w:r w:rsidR="0047632A" w:rsidRPr="0047632A" w:rsidDel="006A100F">
          <w:rPr>
            <w:rFonts w:ascii="Arial Narrow" w:hAnsi="Arial Narrow"/>
            <w:sz w:val="22"/>
            <w:lang w:eastAsia="zh-CN"/>
          </w:rPr>
          <w:fldChar w:fldCharType="begin"/>
        </w:r>
        <w:r w:rsidR="0047632A" w:rsidRPr="0047632A" w:rsidDel="006A100F">
          <w:rPr>
            <w:rFonts w:ascii="Arial Narrow" w:hAnsi="Arial Narrow"/>
            <w:sz w:val="22"/>
            <w:lang w:eastAsia="zh-CN"/>
          </w:rPr>
          <w:fldChar w:fldCharType="end"/>
        </w:r>
        <w:r w:rsidR="0047632A" w:rsidRPr="0047632A" w:rsidDel="006A100F">
          <w:rPr>
            <w:rFonts w:ascii="Arial Narrow" w:hAnsi="Arial Narrow"/>
            <w:sz w:val="22"/>
            <w:lang w:eastAsia="zh-CN"/>
          </w:rPr>
          <w:fldChar w:fldCharType="begin"/>
        </w:r>
        <w:r w:rsidR="0047632A" w:rsidRPr="0047632A" w:rsidDel="006A100F">
          <w:rPr>
            <w:rFonts w:ascii="Arial Narrow" w:hAnsi="Arial Narrow"/>
            <w:sz w:val="22"/>
            <w:lang w:eastAsia="zh-CN"/>
          </w:rPr>
          <w:fldChar w:fldCharType="end"/>
        </w:r>
        <w:r w:rsidR="0047632A" w:rsidRPr="0047632A" w:rsidDel="006A100F">
          <w:rPr>
            <w:rFonts w:ascii="Arial Narrow" w:hAnsi="Arial Narrow"/>
            <w:sz w:val="22"/>
            <w:lang w:eastAsia="zh-CN"/>
          </w:rPr>
          <w:fldChar w:fldCharType="begin"/>
        </w:r>
        <w:r w:rsidR="0047632A" w:rsidRPr="0047632A" w:rsidDel="006A100F">
          <w:rPr>
            <w:rFonts w:ascii="Arial Narrow" w:hAnsi="Arial Narrow"/>
            <w:sz w:val="22"/>
            <w:lang w:eastAsia="zh-CN"/>
          </w:rPr>
          <w:fldChar w:fldCharType="end"/>
        </w:r>
        <w:r w:rsidR="00D07442" w:rsidRPr="00D07442" w:rsidDel="006A100F">
          <w:rPr>
            <w:rFonts w:ascii="Arial Narrow" w:hAnsi="Arial Narrow"/>
            <w:sz w:val="22"/>
            <w:lang w:eastAsia="zh-CN"/>
          </w:rPr>
          <w:fldChar w:fldCharType="begin"/>
        </w:r>
        <w:r w:rsidR="00D07442" w:rsidRPr="00D07442" w:rsidDel="006A100F">
          <w:rPr>
            <w:rFonts w:ascii="Arial Narrow" w:hAnsi="Arial Narrow"/>
            <w:sz w:val="22"/>
            <w:lang w:eastAsia="zh-CN"/>
          </w:rPr>
          <w:fldChar w:fldCharType="end"/>
        </w:r>
        <w:r w:rsidR="0047632A" w:rsidRPr="0047632A" w:rsidDel="006A100F">
          <w:rPr>
            <w:rFonts w:ascii="Arial Narrow" w:hAnsi="Arial Narrow"/>
            <w:sz w:val="22"/>
            <w:lang w:eastAsia="zh-CN"/>
          </w:rPr>
          <w:fldChar w:fldCharType="begin"/>
        </w:r>
        <w:r w:rsidR="0047632A" w:rsidRPr="0047632A" w:rsidDel="006A100F">
          <w:rPr>
            <w:rFonts w:ascii="Arial Narrow" w:hAnsi="Arial Narrow"/>
            <w:sz w:val="22"/>
            <w:lang w:eastAsia="zh-CN"/>
          </w:rPr>
          <w:fldChar w:fldCharType="end"/>
        </w:r>
        <w:r w:rsidR="00FA1739" w:rsidRPr="00FA1739" w:rsidDel="006A100F">
          <w:rPr>
            <w:rFonts w:ascii="Arial Narrow" w:hAnsi="Arial Narrow"/>
            <w:sz w:val="22"/>
            <w:lang w:eastAsia="zh-CN"/>
          </w:rPr>
          <w:fldChar w:fldCharType="begin"/>
        </w:r>
        <w:r w:rsidR="00FA1739" w:rsidRPr="00FA1739" w:rsidDel="006A100F">
          <w:rPr>
            <w:rFonts w:ascii="Arial Narrow" w:hAnsi="Arial Narrow"/>
            <w:sz w:val="22"/>
            <w:lang w:eastAsia="zh-CN"/>
          </w:rPr>
          <w:fldChar w:fldCharType="end"/>
        </w:r>
      </w:del>
    </w:p>
    <w:p w14:paraId="3503F911" w14:textId="456E1458" w:rsidR="00D73FFA" w:rsidRDefault="002A4778" w:rsidP="00AA2FC3">
      <w:pPr>
        <w:pStyle w:val="Heading1"/>
        <w:numPr>
          <w:ilvl w:val="0"/>
          <w:numId w:val="0"/>
        </w:numPr>
        <w:ind w:left="432" w:hanging="432"/>
      </w:pPr>
      <w:r w:rsidRPr="009F2A15">
        <w:t>References</w:t>
      </w:r>
    </w:p>
    <w:p w14:paraId="729DCD17" w14:textId="77777777" w:rsidR="00B6593C" w:rsidRPr="00B6593C" w:rsidRDefault="000F5683" w:rsidP="00B6593C">
      <w:pPr>
        <w:pStyle w:val="EndNoteBibliography"/>
        <w:spacing w:after="0"/>
        <w:ind w:left="720" w:hanging="720"/>
      </w:pPr>
      <w:r>
        <w:fldChar w:fldCharType="begin"/>
      </w:r>
      <w:r>
        <w:instrText xml:space="preserve"> ADDIN EN.REFLIST </w:instrText>
      </w:r>
      <w:r>
        <w:fldChar w:fldCharType="separate"/>
      </w:r>
      <w:bookmarkStart w:id="36" w:name="_ENREF_1"/>
      <w:r w:rsidR="00B6593C" w:rsidRPr="00B6593C">
        <w:t xml:space="preserve">Albert, O. (1938). Viscositätsmessungen an homologen Esterreihen mit besonderer Berücksichtigung der Beziehungen von THORPE und ROGER. </w:t>
      </w:r>
      <w:r w:rsidR="00B6593C" w:rsidRPr="00B6593C">
        <w:rPr>
          <w:i/>
        </w:rPr>
        <w:t>Zeitschrift für Physikalische Chemie, 182A</w:t>
      </w:r>
      <w:r w:rsidR="00B6593C" w:rsidRPr="00B6593C">
        <w:t xml:space="preserve"> (1), 421-429.</w:t>
      </w:r>
      <w:bookmarkEnd w:id="36"/>
    </w:p>
    <w:p w14:paraId="570E0104" w14:textId="77777777" w:rsidR="00B6593C" w:rsidRPr="00B6593C" w:rsidRDefault="00B6593C" w:rsidP="00B6593C">
      <w:pPr>
        <w:pStyle w:val="EndNoteBibliography"/>
        <w:spacing w:after="0"/>
        <w:ind w:left="720" w:hanging="720"/>
      </w:pPr>
      <w:bookmarkStart w:id="37" w:name="_ENREF_2"/>
      <w:r w:rsidRPr="00B6593C">
        <w:t xml:space="preserve">Arai, C., Yoshitama, T., Nishihara, K., &amp; Sano, Y. (1989). Gas Solubilities in Esters of Oleic Acid. </w:t>
      </w:r>
      <w:r w:rsidRPr="00B6593C">
        <w:rPr>
          <w:i/>
        </w:rPr>
        <w:t>KAGAKU KOGAKU RONBUNSHU, 15</w:t>
      </w:r>
      <w:r w:rsidRPr="00B6593C">
        <w:t xml:space="preserve"> (6), 1193-1195.</w:t>
      </w:r>
      <w:bookmarkEnd w:id="37"/>
    </w:p>
    <w:p w14:paraId="5FBCC86A" w14:textId="77777777" w:rsidR="00B6593C" w:rsidRPr="00B6593C" w:rsidRDefault="00B6593C" w:rsidP="00B6593C">
      <w:pPr>
        <w:pStyle w:val="EndNoteBibliography"/>
        <w:spacing w:after="0"/>
        <w:ind w:left="720" w:hanging="720"/>
      </w:pPr>
      <w:bookmarkStart w:id="38" w:name="_ENREF_3"/>
      <w:r w:rsidRPr="00B6593C">
        <w:t xml:space="preserve">Aro, C. J. (1996). CHEMSODE: a stiff ODE solver for the equations of chemical kinetics. </w:t>
      </w:r>
      <w:r w:rsidRPr="00B6593C">
        <w:rPr>
          <w:i/>
        </w:rPr>
        <w:t>Computer Physics Communications, 97</w:t>
      </w:r>
      <w:r w:rsidRPr="00B6593C">
        <w:t xml:space="preserve"> (3), 304-314.</w:t>
      </w:r>
      <w:bookmarkEnd w:id="38"/>
    </w:p>
    <w:p w14:paraId="4697EB22" w14:textId="77777777" w:rsidR="00B6593C" w:rsidRPr="00B6593C" w:rsidRDefault="00B6593C" w:rsidP="00B6593C">
      <w:pPr>
        <w:pStyle w:val="EndNoteBibliography"/>
        <w:spacing w:after="0"/>
        <w:ind w:left="720" w:hanging="720"/>
      </w:pPr>
      <w:bookmarkStart w:id="39" w:name="_ENREF_4"/>
      <w:r w:rsidRPr="00B6593C">
        <w:t xml:space="preserve">Baer, F., Schmidt, L., Schaper, K., Fan, Z., Eskiner, M., Staufenbiel, J., Geiser, J., Schilder, B., Bornschlegel, B., &amp; Krahl, J. (2013). Aeging of Biodiesel. In  </w:t>
      </w:r>
      <w:r w:rsidRPr="00B6593C">
        <w:rPr>
          <w:i/>
        </w:rPr>
        <w:t>6th International Conference on Biodiesel</w:t>
      </w:r>
      <w:r w:rsidRPr="00B6593C">
        <w:t>. Berlin.</w:t>
      </w:r>
      <w:bookmarkEnd w:id="39"/>
    </w:p>
    <w:p w14:paraId="3DB35B12" w14:textId="77777777" w:rsidR="00B6593C" w:rsidRPr="00B6593C" w:rsidRDefault="00B6593C" w:rsidP="00B6593C">
      <w:pPr>
        <w:pStyle w:val="EndNoteBibliography"/>
        <w:spacing w:after="0"/>
        <w:ind w:left="720" w:hanging="720"/>
      </w:pPr>
      <w:bookmarkStart w:id="40" w:name="_ENREF_5"/>
      <w:r w:rsidRPr="00B6593C">
        <w:t xml:space="preserve">Bateman, L., &amp; Gee, G. (1951). Determination of absolute rate constants for olefinic oxidations by measurement of photochemical pre- and after-effects. Part I.—At “high” oxygen pressures. </w:t>
      </w:r>
      <w:r w:rsidRPr="00B6593C">
        <w:rPr>
          <w:i/>
        </w:rPr>
        <w:t>Transactions of the Faraday Society, 47</w:t>
      </w:r>
      <w:r w:rsidRPr="00B6593C">
        <w:t xml:space="preserve"> (0), 155-164.</w:t>
      </w:r>
      <w:bookmarkEnd w:id="40"/>
    </w:p>
    <w:p w14:paraId="2975AC93" w14:textId="77777777" w:rsidR="00B6593C" w:rsidRPr="00B6593C" w:rsidRDefault="00B6593C" w:rsidP="00B6593C">
      <w:pPr>
        <w:pStyle w:val="EndNoteBibliography"/>
        <w:spacing w:after="0"/>
        <w:ind w:left="720" w:hanging="720"/>
      </w:pPr>
      <w:bookmarkStart w:id="41" w:name="_ENREF_6"/>
      <w:r w:rsidRPr="00B6593C">
        <w:t xml:space="preserve">Bateman, L., &amp; Hughes, H. (1952). 895. The thermal decomposition of cyclohexenyl hydroperoxide in hydrocarbon solvents. </w:t>
      </w:r>
      <w:r w:rsidRPr="00B6593C">
        <w:rPr>
          <w:i/>
        </w:rPr>
        <w:t>Journal of the Chemical Society (Resumed)</w:t>
      </w:r>
      <w:r w:rsidRPr="00B6593C">
        <w:t xml:space="preserve"> (0), 4594-4601.</w:t>
      </w:r>
      <w:bookmarkEnd w:id="41"/>
    </w:p>
    <w:p w14:paraId="643A7432" w14:textId="77777777" w:rsidR="00B6593C" w:rsidRPr="00B6593C" w:rsidRDefault="00B6593C" w:rsidP="00B6593C">
      <w:pPr>
        <w:pStyle w:val="EndNoteBibliography"/>
        <w:spacing w:after="0"/>
        <w:ind w:left="720" w:hanging="720"/>
      </w:pPr>
      <w:bookmarkStart w:id="42" w:name="_ENREF_7"/>
      <w:r w:rsidRPr="00B6593C">
        <w:t xml:space="preserve">Berg, O. G., &amp; von Hippel, P. H. (1985). Diffusion-Controlled Macromolecular Interactions. </w:t>
      </w:r>
      <w:r w:rsidRPr="00B6593C">
        <w:rPr>
          <w:i/>
        </w:rPr>
        <w:t>Annual Review of Biophysics and Biophysical Chemistry, 14</w:t>
      </w:r>
      <w:r w:rsidRPr="00B6593C">
        <w:t xml:space="preserve"> (1), 131-158.</w:t>
      </w:r>
      <w:bookmarkEnd w:id="42"/>
    </w:p>
    <w:p w14:paraId="261B7E42" w14:textId="77777777" w:rsidR="00B6593C" w:rsidRPr="00B6593C" w:rsidRDefault="00B6593C" w:rsidP="00B6593C">
      <w:pPr>
        <w:pStyle w:val="EndNoteBibliography"/>
        <w:spacing w:after="0"/>
        <w:ind w:left="720" w:hanging="720"/>
      </w:pPr>
      <w:bookmarkStart w:id="43" w:name="_ENREF_8"/>
      <w:r w:rsidRPr="00B6593C">
        <w:t xml:space="preserve">Berton-Carabin, C. C., Schröder, A., Rovalino-Cordova, A., Schroën, K., &amp; Sagis, L. (2016). Protein and lipid oxidation affect the viscoelasticity of whey protein layers at the oil–water interface. </w:t>
      </w:r>
      <w:r w:rsidRPr="00B6593C">
        <w:rPr>
          <w:i/>
        </w:rPr>
        <w:t>European Journal of Lipid Science and Technology, 118</w:t>
      </w:r>
      <w:r w:rsidRPr="00B6593C">
        <w:t xml:space="preserve"> (11), 1630-1643.</w:t>
      </w:r>
      <w:bookmarkEnd w:id="43"/>
    </w:p>
    <w:p w14:paraId="09559A6A" w14:textId="77777777" w:rsidR="00B6593C" w:rsidRPr="00B6593C" w:rsidRDefault="00B6593C" w:rsidP="00B6593C">
      <w:pPr>
        <w:pStyle w:val="EndNoteBibliography"/>
        <w:spacing w:after="0"/>
        <w:ind w:left="720" w:hanging="720"/>
      </w:pPr>
      <w:bookmarkStart w:id="44" w:name="_ENREF_9"/>
      <w:r w:rsidRPr="00B6593C">
        <w:t xml:space="preserve">Brodnitz, M. H. (1968). Autoxidation of saturated fatty acids. A review. </w:t>
      </w:r>
      <w:r w:rsidRPr="00B6593C">
        <w:rPr>
          <w:i/>
        </w:rPr>
        <w:t>Journal of Agricultural and Food Chemistry, 16</w:t>
      </w:r>
      <w:r w:rsidRPr="00B6593C">
        <w:t xml:space="preserve"> (6), 994-999.</w:t>
      </w:r>
      <w:bookmarkEnd w:id="44"/>
    </w:p>
    <w:p w14:paraId="5C510E8D" w14:textId="77777777" w:rsidR="00B6593C" w:rsidRPr="00B6593C" w:rsidRDefault="00B6593C" w:rsidP="00B6593C">
      <w:pPr>
        <w:pStyle w:val="EndNoteBibliography"/>
        <w:spacing w:after="0"/>
        <w:ind w:left="720" w:hanging="720"/>
      </w:pPr>
      <w:bookmarkStart w:id="45" w:name="_ENREF_10"/>
      <w:r w:rsidRPr="00B6593C">
        <w:rPr>
          <w:lang w:val="fr-FR"/>
        </w:rPr>
        <w:t xml:space="preserve">Chamulitrat, W., &amp; Mason, R. P. (1989). </w:t>
      </w:r>
      <w:r w:rsidRPr="00B6593C">
        <w:t xml:space="preserve">Lipid Peroxyl Radical Intermediates in the Peroxidation of Polyunsaturated Fatty Acids by Lipoxygenase. </w:t>
      </w:r>
      <w:r w:rsidRPr="00B6593C">
        <w:rPr>
          <w:i/>
        </w:rPr>
        <w:t>The Journal of biological chemistry, 264</w:t>
      </w:r>
      <w:r w:rsidRPr="00B6593C">
        <w:t xml:space="preserve"> (35), 20968-20973.</w:t>
      </w:r>
      <w:bookmarkEnd w:id="45"/>
    </w:p>
    <w:p w14:paraId="4F6B5177" w14:textId="77777777" w:rsidR="00B6593C" w:rsidRPr="00B6593C" w:rsidRDefault="00B6593C" w:rsidP="00B6593C">
      <w:pPr>
        <w:pStyle w:val="EndNoteBibliography"/>
        <w:spacing w:after="0"/>
        <w:ind w:left="720" w:hanging="720"/>
      </w:pPr>
      <w:bookmarkStart w:id="46" w:name="_ENREF_11"/>
      <w:r w:rsidRPr="00B6593C">
        <w:t xml:space="preserve">Chen, J. F., Tai, C. Y., Chen, Y. C., &amp; Chen, B. H. (2001). Effects of conjugated linoleic acid on the degradation and oxidation stability of model lipids during heating and illumination. </w:t>
      </w:r>
      <w:r w:rsidRPr="00B6593C">
        <w:rPr>
          <w:i/>
        </w:rPr>
        <w:t>Food Chemistry, 72</w:t>
      </w:r>
      <w:r w:rsidRPr="00B6593C">
        <w:t xml:space="preserve"> (2), 199-206.</w:t>
      </w:r>
      <w:bookmarkEnd w:id="46"/>
    </w:p>
    <w:p w14:paraId="0B524CC7" w14:textId="77777777" w:rsidR="00B6593C" w:rsidRPr="00B6593C" w:rsidRDefault="00B6593C" w:rsidP="00B6593C">
      <w:pPr>
        <w:pStyle w:val="EndNoteBibliography"/>
        <w:spacing w:after="0"/>
        <w:ind w:left="720" w:hanging="720"/>
      </w:pPr>
      <w:bookmarkStart w:id="47" w:name="_ENREF_12"/>
      <w:r w:rsidRPr="00B6593C">
        <w:t xml:space="preserve">Cherepanova, A., &amp; Sapunov, V. (2022). Analysis of the kinetic regularities of diffusion-controlled aerobic oxidation of FAMEs. </w:t>
      </w:r>
      <w:r w:rsidRPr="00B6593C">
        <w:rPr>
          <w:i/>
        </w:rPr>
        <w:t>Chemical Papers, 76</w:t>
      </w:r>
      <w:r w:rsidRPr="00B6593C">
        <w:t xml:space="preserve"> (2), 1135-1146.</w:t>
      </w:r>
      <w:bookmarkEnd w:id="47"/>
    </w:p>
    <w:p w14:paraId="340DFAA6" w14:textId="77777777" w:rsidR="00B6593C" w:rsidRPr="00B6593C" w:rsidRDefault="00B6593C" w:rsidP="00B6593C">
      <w:pPr>
        <w:pStyle w:val="EndNoteBibliography"/>
        <w:spacing w:after="0"/>
        <w:ind w:left="720" w:hanging="720"/>
      </w:pPr>
      <w:bookmarkStart w:id="48" w:name="_ENREF_13"/>
      <w:r w:rsidRPr="00B6593C">
        <w:t xml:space="preserve">Colin, X., Richaud, E., Verdu, J., &amp; Monchy-Leroy, C. (2010). Kinetic modelling of radiochemical ageing of ethylene–propylene copolymers. </w:t>
      </w:r>
      <w:r w:rsidRPr="00B6593C">
        <w:rPr>
          <w:i/>
        </w:rPr>
        <w:t>Radiation Physics and Chemistry, 79</w:t>
      </w:r>
      <w:r w:rsidRPr="00B6593C">
        <w:t xml:space="preserve"> (3), 365-370.</w:t>
      </w:r>
      <w:bookmarkEnd w:id="48"/>
    </w:p>
    <w:p w14:paraId="7BB0BE37" w14:textId="77777777" w:rsidR="00B6593C" w:rsidRPr="00B6593C" w:rsidRDefault="00B6593C" w:rsidP="00B6593C">
      <w:pPr>
        <w:pStyle w:val="EndNoteBibliography"/>
        <w:spacing w:after="0"/>
        <w:ind w:left="720" w:hanging="720"/>
      </w:pPr>
      <w:bookmarkStart w:id="49" w:name="_ENREF_14"/>
      <w:r w:rsidRPr="00B6593C">
        <w:t xml:space="preserve">Crouvisier Urion, K., Garcia, R., Boussard, A., Degrand, L., &amp; Guiga, W. (2022). Optimization of pure linoleic acid 13-HPX production by enzymatic reaction pathway: Unravelling oxygen transfer role. </w:t>
      </w:r>
      <w:r w:rsidRPr="00B6593C">
        <w:rPr>
          <w:i/>
        </w:rPr>
        <w:t>Chemical Engineering Journal, 430</w:t>
      </w:r>
      <w:r w:rsidRPr="00B6593C">
        <w:t>, 132978.</w:t>
      </w:r>
      <w:bookmarkEnd w:id="49"/>
    </w:p>
    <w:p w14:paraId="66AE8814" w14:textId="77777777" w:rsidR="00B6593C" w:rsidRPr="00B6593C" w:rsidRDefault="00B6593C" w:rsidP="00B6593C">
      <w:pPr>
        <w:pStyle w:val="EndNoteBibliography"/>
        <w:spacing w:after="0"/>
        <w:ind w:left="720" w:hanging="720"/>
      </w:pPr>
      <w:bookmarkStart w:id="50" w:name="_ENREF_15"/>
      <w:r w:rsidRPr="00B6593C">
        <w:t xml:space="preserve">Datta, A., Nicolai, B., Vitrac, O., Verboven, P., Erdogdu, F., Marra, F., Sarghini, F., &amp; Koh, C. (2022). Computer-aided food engineering. </w:t>
      </w:r>
      <w:r w:rsidRPr="00B6593C">
        <w:rPr>
          <w:i/>
        </w:rPr>
        <w:t>Nature Food</w:t>
      </w:r>
      <w:r w:rsidRPr="00B6593C">
        <w:t>.</w:t>
      </w:r>
      <w:bookmarkEnd w:id="50"/>
    </w:p>
    <w:p w14:paraId="49497E07" w14:textId="77777777" w:rsidR="00B6593C" w:rsidRPr="00B6593C" w:rsidRDefault="00B6593C" w:rsidP="00B6593C">
      <w:pPr>
        <w:pStyle w:val="EndNoteBibliography"/>
        <w:spacing w:after="0"/>
        <w:ind w:left="720" w:hanging="720"/>
      </w:pPr>
      <w:bookmarkStart w:id="51" w:name="_ENREF_16"/>
      <w:r w:rsidRPr="00B6593C">
        <w:t xml:space="preserve">Decker, C., Mayo, F. R., &amp; Richardson, H. (1973). Aging and degradation of polyolefins. III. Polyethylene and ethylene–propylene copolymers. </w:t>
      </w:r>
      <w:r w:rsidRPr="00B6593C">
        <w:rPr>
          <w:i/>
        </w:rPr>
        <w:t>Journal of Polymer Science: Polymer Chemistry Edition, 11</w:t>
      </w:r>
      <w:r w:rsidRPr="00B6593C">
        <w:t xml:space="preserve"> (11), 2879-2898.</w:t>
      </w:r>
      <w:bookmarkEnd w:id="51"/>
    </w:p>
    <w:p w14:paraId="5002C662" w14:textId="77777777" w:rsidR="00B6593C" w:rsidRPr="00B6593C" w:rsidRDefault="00B6593C" w:rsidP="00B6593C">
      <w:pPr>
        <w:pStyle w:val="EndNoteBibliography"/>
        <w:spacing w:after="0"/>
        <w:ind w:left="720" w:hanging="720"/>
      </w:pPr>
      <w:bookmarkStart w:id="52" w:name="_ENREF_17"/>
      <w:r w:rsidRPr="00B6593C">
        <w:t xml:space="preserve">Denisov, E. T., &amp; Afanas'ev, I. B. (2005). Co-oxidation of Hydrocarbons. In E. T. Denisov &amp; I. B. Afanas'ev (Eds.), </w:t>
      </w:r>
      <w:r w:rsidRPr="00B6593C">
        <w:rPr>
          <w:i/>
        </w:rPr>
        <w:t>Oxidation and Antioxidants in Organic Chemistry and Biology</w:t>
      </w:r>
      <w:r w:rsidRPr="00B6593C">
        <w:t>. Boca Raton, FL, USA: Taylor and Francis.</w:t>
      </w:r>
      <w:bookmarkEnd w:id="52"/>
    </w:p>
    <w:p w14:paraId="06656106" w14:textId="77777777" w:rsidR="00B6593C" w:rsidRPr="00B6593C" w:rsidRDefault="00B6593C" w:rsidP="00B6593C">
      <w:pPr>
        <w:pStyle w:val="EndNoteBibliography"/>
        <w:spacing w:after="0"/>
        <w:ind w:left="720" w:hanging="720"/>
      </w:pPr>
      <w:bookmarkStart w:id="53" w:name="_ENREF_18"/>
      <w:r w:rsidRPr="00B6593C">
        <w:t xml:space="preserve">Deou, J., Bessaies-Bey, H., Declercq, F., Smith, P., Debon, S., Wallecan, J., &amp; Roussel, N. (2022). Decrease of the amount of fat in chocolate at constant viscosity by optimizing the particle size distribution of chocolate. </w:t>
      </w:r>
      <w:r w:rsidRPr="00B6593C">
        <w:rPr>
          <w:i/>
        </w:rPr>
        <w:t>Food Structure, 31</w:t>
      </w:r>
      <w:r w:rsidRPr="00B6593C">
        <w:t>, 100253.</w:t>
      </w:r>
      <w:bookmarkEnd w:id="53"/>
    </w:p>
    <w:p w14:paraId="0C8B1EFD" w14:textId="77777777" w:rsidR="00B6593C" w:rsidRPr="00B6593C" w:rsidRDefault="00B6593C" w:rsidP="00B6593C">
      <w:pPr>
        <w:pStyle w:val="EndNoteBibliography"/>
        <w:spacing w:after="0"/>
        <w:ind w:left="720" w:hanging="720"/>
      </w:pPr>
      <w:bookmarkStart w:id="54" w:name="_ENREF_19"/>
      <w:r w:rsidRPr="00B6593C">
        <w:t xml:space="preserve">Dupuis, A., Perrin, F.-X., Ulloa Torres, A., Habas, J.-P., Belec, L., &amp; Chailan, J.-F. (2017). Photo-oxidative degradation behavior of linseed oil based epoxy resin. </w:t>
      </w:r>
      <w:r w:rsidRPr="00B6593C">
        <w:rPr>
          <w:i/>
        </w:rPr>
        <w:t>Polymer Degradation and Stability, 135</w:t>
      </w:r>
      <w:r w:rsidRPr="00B6593C">
        <w:t>, 73-84.</w:t>
      </w:r>
      <w:bookmarkEnd w:id="54"/>
    </w:p>
    <w:p w14:paraId="30682F87" w14:textId="77777777" w:rsidR="00B6593C" w:rsidRPr="00B6593C" w:rsidRDefault="00B6593C" w:rsidP="00B6593C">
      <w:pPr>
        <w:pStyle w:val="EndNoteBibliography"/>
        <w:spacing w:after="0"/>
        <w:ind w:left="720" w:hanging="720"/>
      </w:pPr>
      <w:bookmarkStart w:id="55" w:name="_ENREF_20"/>
      <w:r w:rsidRPr="00B6593C">
        <w:t xml:space="preserve">Falati, M., &amp; Hojjati, G. (2011). Integration of chemical stiff ODEs using exponential propagation method. </w:t>
      </w:r>
      <w:r w:rsidRPr="00B6593C">
        <w:rPr>
          <w:i/>
        </w:rPr>
        <w:t>Journal of Mathematical Chemistry, 49</w:t>
      </w:r>
      <w:r w:rsidRPr="00B6593C">
        <w:t xml:space="preserve"> (10), 2210-2230.</w:t>
      </w:r>
      <w:bookmarkEnd w:id="55"/>
    </w:p>
    <w:p w14:paraId="711288DD" w14:textId="77777777" w:rsidR="00B6593C" w:rsidRPr="00B6593C" w:rsidRDefault="00B6593C" w:rsidP="00B6593C">
      <w:pPr>
        <w:pStyle w:val="EndNoteBibliography"/>
        <w:spacing w:after="0"/>
        <w:ind w:left="720" w:hanging="720"/>
      </w:pPr>
      <w:bookmarkStart w:id="56" w:name="_ENREF_21"/>
      <w:r w:rsidRPr="00B6593C">
        <w:t xml:space="preserve">Farmer, E. H., &amp; Sundralingam, A. (1942). 22. The course of autoxidation reactions in polyisoprenes and allied compounds. Part I. The structure and reactive tendencies of the peroxides of simple olefins. </w:t>
      </w:r>
      <w:r w:rsidRPr="00B6593C">
        <w:rPr>
          <w:i/>
        </w:rPr>
        <w:t>Journal of the Chemical Society (Resumed)</w:t>
      </w:r>
      <w:r w:rsidRPr="00B6593C">
        <w:t xml:space="preserve"> (0), 121-139.</w:t>
      </w:r>
      <w:bookmarkEnd w:id="56"/>
    </w:p>
    <w:p w14:paraId="41351BFD" w14:textId="77777777" w:rsidR="00B6593C" w:rsidRPr="00B6593C" w:rsidRDefault="00B6593C" w:rsidP="00B6593C">
      <w:pPr>
        <w:pStyle w:val="EndNoteBibliography"/>
        <w:spacing w:after="0"/>
        <w:ind w:left="720" w:hanging="720"/>
      </w:pPr>
      <w:bookmarkStart w:id="57" w:name="_ENREF_22"/>
      <w:r w:rsidRPr="00B6593C">
        <w:t xml:space="preserve">Fatemi, S. H., &amp; Hammond, E. G. (1980). Analysis of oleate, linoleate and linolenate hydroperoxides in oxidized ester mixtures. </w:t>
      </w:r>
      <w:r w:rsidRPr="00B6593C">
        <w:rPr>
          <w:i/>
        </w:rPr>
        <w:t>Lipids, 15</w:t>
      </w:r>
      <w:r w:rsidRPr="00B6593C">
        <w:t xml:space="preserve"> (5), 379-385.</w:t>
      </w:r>
      <w:bookmarkEnd w:id="57"/>
    </w:p>
    <w:p w14:paraId="1F47EC0F" w14:textId="77777777" w:rsidR="00B6593C" w:rsidRPr="00B6593C" w:rsidRDefault="00B6593C" w:rsidP="00B6593C">
      <w:pPr>
        <w:pStyle w:val="EndNoteBibliography"/>
        <w:spacing w:after="0"/>
        <w:ind w:left="720" w:hanging="720"/>
      </w:pPr>
      <w:bookmarkStart w:id="58" w:name="_ENREF_23"/>
      <w:r w:rsidRPr="00B6593C">
        <w:t xml:space="preserve">Förster, T. (2001). </w:t>
      </w:r>
      <w:r w:rsidRPr="00B6593C">
        <w:rPr>
          <w:i/>
        </w:rPr>
        <w:t>Cosmetic Lipids and the Skin Barrier</w:t>
      </w:r>
      <w:r w:rsidRPr="00B6593C">
        <w:t xml:space="preserve"> (Vol. 24). New York: Marcel Dekker.</w:t>
      </w:r>
      <w:bookmarkEnd w:id="58"/>
    </w:p>
    <w:p w14:paraId="669750BD" w14:textId="77777777" w:rsidR="00B6593C" w:rsidRPr="00B6593C" w:rsidRDefault="00B6593C" w:rsidP="00B6593C">
      <w:pPr>
        <w:pStyle w:val="EndNoteBibliography"/>
        <w:spacing w:after="0"/>
        <w:ind w:left="720" w:hanging="720"/>
      </w:pPr>
      <w:bookmarkStart w:id="59" w:name="_ENREF_24"/>
      <w:r w:rsidRPr="00B6593C">
        <w:t xml:space="preserve">Frankel, E. N. (1983). Volatile lipid oxidation products. </w:t>
      </w:r>
      <w:r w:rsidRPr="00B6593C">
        <w:rPr>
          <w:i/>
        </w:rPr>
        <w:t>Prog Lipid Res, 22</w:t>
      </w:r>
      <w:r w:rsidRPr="00B6593C">
        <w:t xml:space="preserve"> (1), 1-33.</w:t>
      </w:r>
      <w:bookmarkEnd w:id="59"/>
    </w:p>
    <w:p w14:paraId="5F9B4D4E" w14:textId="77777777" w:rsidR="00B6593C" w:rsidRPr="00B6593C" w:rsidRDefault="00B6593C" w:rsidP="00B6593C">
      <w:pPr>
        <w:pStyle w:val="EndNoteBibliography"/>
        <w:spacing w:after="0"/>
        <w:ind w:left="720" w:hanging="720"/>
      </w:pPr>
      <w:bookmarkStart w:id="60" w:name="_ENREF_25"/>
      <w:r w:rsidRPr="00B6593C">
        <w:t xml:space="preserve">Frankel, E. N. (1996). Antioxidants in lipid foods and their impact on food quality. </w:t>
      </w:r>
      <w:r w:rsidRPr="00B6593C">
        <w:rPr>
          <w:i/>
        </w:rPr>
        <w:t>Food Chemistry, 57</w:t>
      </w:r>
      <w:r w:rsidRPr="00B6593C">
        <w:t xml:space="preserve"> (1), 51-55.</w:t>
      </w:r>
      <w:bookmarkEnd w:id="60"/>
    </w:p>
    <w:p w14:paraId="45758DAC" w14:textId="77777777" w:rsidR="00B6593C" w:rsidRPr="00B6593C" w:rsidRDefault="00B6593C" w:rsidP="00B6593C">
      <w:pPr>
        <w:pStyle w:val="EndNoteBibliography"/>
        <w:spacing w:after="0"/>
        <w:ind w:left="720" w:hanging="720"/>
      </w:pPr>
      <w:bookmarkStart w:id="61" w:name="_ENREF_26"/>
      <w:r w:rsidRPr="00B6593C">
        <w:t xml:space="preserve">Frankel, E. N. (2012). Hydroperoxide formation. In E. N. Frankel (Ed.), </w:t>
      </w:r>
      <w:r w:rsidRPr="00B6593C">
        <w:rPr>
          <w:i/>
        </w:rPr>
        <w:t>Lipid Oxidation</w:t>
      </w:r>
      <w:r w:rsidRPr="00B6593C">
        <w:t xml:space="preserve"> (2 ed., pp. 25-50). 1518 Walnut Street, Suite 1100, Philadelphia, PA 19102-3406, USA: Woodhead Publishing Limited.</w:t>
      </w:r>
      <w:bookmarkEnd w:id="61"/>
    </w:p>
    <w:p w14:paraId="4428AB54" w14:textId="77777777" w:rsidR="00B6593C" w:rsidRPr="00B6593C" w:rsidRDefault="00B6593C" w:rsidP="00B6593C">
      <w:pPr>
        <w:pStyle w:val="EndNoteBibliography"/>
        <w:spacing w:after="0"/>
        <w:ind w:left="720" w:hanging="720"/>
      </w:pPr>
      <w:bookmarkStart w:id="62" w:name="_ENREF_27"/>
      <w:r w:rsidRPr="00B6593C">
        <w:t xml:space="preserve">Frankel, E. N., Garwood, R. F., Khambay, B. P. S., Moss, G. P., &amp; Weedon, B. C. L. (1984). Stereochemistry of olefin and fatty-acid oxidation .3. The allylic hydroperoxides from the autoxidation of methyl oleate. </w:t>
      </w:r>
      <w:r w:rsidRPr="00B6593C">
        <w:rPr>
          <w:i/>
        </w:rPr>
        <w:t>Journal of the Chemical Society-Perkin Transactions 1</w:t>
      </w:r>
      <w:r w:rsidRPr="00B6593C">
        <w:t xml:space="preserve"> (10), 2233-2240.</w:t>
      </w:r>
      <w:bookmarkEnd w:id="62"/>
    </w:p>
    <w:p w14:paraId="44612C19" w14:textId="77777777" w:rsidR="00B6593C" w:rsidRPr="00B6593C" w:rsidRDefault="00B6593C" w:rsidP="00B6593C">
      <w:pPr>
        <w:pStyle w:val="EndNoteBibliography"/>
        <w:spacing w:after="0"/>
        <w:ind w:left="720" w:hanging="720"/>
      </w:pPr>
      <w:bookmarkStart w:id="63" w:name="_ENREF_28"/>
      <w:r w:rsidRPr="00B6593C">
        <w:t xml:space="preserve">Frankel, E. N., Garwood, R. F., Vinson, J. R., &amp; Weedon, B. C. L. (1982). Stereochemistry of olefin and fatty-acid oxidation .1. Autoxidation of hexene and hepta-2,5-diene isomers. </w:t>
      </w:r>
      <w:r w:rsidRPr="00B6593C">
        <w:rPr>
          <w:i/>
        </w:rPr>
        <w:t>Journal of the Chemical Society-Perkin Transactions 1</w:t>
      </w:r>
      <w:r w:rsidRPr="00B6593C">
        <w:t xml:space="preserve"> (11), 2707-2713.</w:t>
      </w:r>
      <w:bookmarkEnd w:id="63"/>
    </w:p>
    <w:p w14:paraId="2B3DF480" w14:textId="77777777" w:rsidR="00B6593C" w:rsidRPr="00B6593C" w:rsidRDefault="00B6593C" w:rsidP="00B6593C">
      <w:pPr>
        <w:pStyle w:val="EndNoteBibliography"/>
        <w:spacing w:after="0"/>
        <w:ind w:left="720" w:hanging="720"/>
      </w:pPr>
      <w:bookmarkStart w:id="64" w:name="_ENREF_29"/>
      <w:r w:rsidRPr="00B6593C">
        <w:t xml:space="preserve">Garland, L. J., &amp; Bayes, K. D. (1990). Rate constants for some radical-radical cross-reactions and the geometric mean rule. </w:t>
      </w:r>
      <w:r w:rsidRPr="00B6593C">
        <w:rPr>
          <w:i/>
        </w:rPr>
        <w:t>Journal of Physical Chemistry, 94</w:t>
      </w:r>
      <w:r w:rsidRPr="00B6593C">
        <w:t xml:space="preserve"> (12), 4941-4945.</w:t>
      </w:r>
      <w:bookmarkEnd w:id="64"/>
    </w:p>
    <w:p w14:paraId="5C56E890" w14:textId="77777777" w:rsidR="00B6593C" w:rsidRPr="00B6593C" w:rsidRDefault="00B6593C" w:rsidP="00B6593C">
      <w:pPr>
        <w:pStyle w:val="EndNoteBibliography"/>
        <w:spacing w:after="0"/>
        <w:ind w:left="720" w:hanging="720"/>
      </w:pPr>
      <w:bookmarkStart w:id="65" w:name="_ENREF_30"/>
      <w:r w:rsidRPr="00B6593C">
        <w:t xml:space="preserve">Gouw, T. H., Vlugter, J. C., &amp; Roelands, C. J. A. (1966). Physical properties of fatty acid methyl esters. VI. Viscosity. </w:t>
      </w:r>
      <w:r w:rsidRPr="00B6593C">
        <w:rPr>
          <w:i/>
        </w:rPr>
        <w:t>Journal of the American Oil Chemists' Society, 43</w:t>
      </w:r>
      <w:r w:rsidRPr="00B6593C">
        <w:t xml:space="preserve"> (7), 433-434.</w:t>
      </w:r>
      <w:bookmarkEnd w:id="65"/>
    </w:p>
    <w:p w14:paraId="53AF1060" w14:textId="77777777" w:rsidR="00B6593C" w:rsidRPr="00B6593C" w:rsidRDefault="00B6593C" w:rsidP="00B6593C">
      <w:pPr>
        <w:pStyle w:val="EndNoteBibliography"/>
        <w:spacing w:after="0"/>
        <w:ind w:left="720" w:hanging="720"/>
      </w:pPr>
      <w:bookmarkStart w:id="66" w:name="_ENREF_31"/>
      <w:r w:rsidRPr="00B6593C">
        <w:t xml:space="preserve">Gray, P., &amp; Williams, A. (1959). The Thermochemistry And Reactivity Of Alkoxyl Radicals. </w:t>
      </w:r>
      <w:r w:rsidRPr="00B6593C">
        <w:rPr>
          <w:i/>
        </w:rPr>
        <w:t>Chemical Reviews, 59</w:t>
      </w:r>
      <w:r w:rsidRPr="00B6593C">
        <w:t xml:space="preserve"> (2), 239-328.</w:t>
      </w:r>
      <w:bookmarkEnd w:id="66"/>
    </w:p>
    <w:p w14:paraId="6B7F2F55" w14:textId="77777777" w:rsidR="00B6593C" w:rsidRPr="00B6593C" w:rsidRDefault="00B6593C" w:rsidP="00B6593C">
      <w:pPr>
        <w:pStyle w:val="EndNoteBibliography"/>
        <w:spacing w:after="0"/>
        <w:ind w:left="720" w:hanging="720"/>
      </w:pPr>
      <w:bookmarkStart w:id="67" w:name="_ENREF_32"/>
      <w:r w:rsidRPr="00B6593C">
        <w:t xml:space="preserve">Gunstone, F. D., &amp; Hilditch, T. P. (1946). 222. The autoxidation of methyl oleate in presence of small proportions of methyl linoleate. </w:t>
      </w:r>
      <w:r w:rsidRPr="00B6593C">
        <w:rPr>
          <w:i/>
        </w:rPr>
        <w:t>Journal of the Chemical Society (Resumed)</w:t>
      </w:r>
      <w:r w:rsidRPr="00B6593C">
        <w:t xml:space="preserve"> (0), 1022-1025.</w:t>
      </w:r>
      <w:bookmarkEnd w:id="67"/>
    </w:p>
    <w:p w14:paraId="413CF2D4" w14:textId="77777777" w:rsidR="00B6593C" w:rsidRPr="00B6593C" w:rsidRDefault="00B6593C" w:rsidP="00B6593C">
      <w:pPr>
        <w:pStyle w:val="EndNoteBibliography"/>
        <w:spacing w:after="0"/>
        <w:ind w:left="720" w:hanging="720"/>
      </w:pPr>
      <w:bookmarkStart w:id="68" w:name="_ENREF_33"/>
      <w:r w:rsidRPr="00B6593C">
        <w:t xml:space="preserve">Hamilton, L. A., &amp; Olcott, H. S. (1937). VIII. Autoxidation of Oleic Acid, Methyl Oleate, and Oleyl Alcohol. </w:t>
      </w:r>
      <w:r w:rsidRPr="00B6593C">
        <w:rPr>
          <w:i/>
        </w:rPr>
        <w:t>Industrial &amp; Engineering Chemistry, 29</w:t>
      </w:r>
      <w:r w:rsidRPr="00B6593C">
        <w:t>, 217-223.</w:t>
      </w:r>
      <w:bookmarkEnd w:id="68"/>
    </w:p>
    <w:p w14:paraId="09EF427A" w14:textId="77777777" w:rsidR="00B6593C" w:rsidRPr="00B6593C" w:rsidRDefault="00B6593C" w:rsidP="00B6593C">
      <w:pPr>
        <w:pStyle w:val="EndNoteBibliography"/>
        <w:spacing w:after="0"/>
        <w:ind w:left="720" w:hanging="720"/>
      </w:pPr>
      <w:bookmarkStart w:id="69" w:name="_ENREF_34"/>
      <w:r w:rsidRPr="00B6593C">
        <w:t xml:space="preserve">Hasegawa, K., &amp; Patterson, L. K. (1978). Pulse radiolysis studies in model lipid systems: Formation and behavior of peroxy radicals in fatty acids. </w:t>
      </w:r>
      <w:r w:rsidRPr="00B6593C">
        <w:rPr>
          <w:i/>
        </w:rPr>
        <w:t>Photochemistry and Photobiology, 28</w:t>
      </w:r>
      <w:r w:rsidRPr="00B6593C">
        <w:t xml:space="preserve"> (4-5), 817-823.</w:t>
      </w:r>
      <w:bookmarkEnd w:id="69"/>
    </w:p>
    <w:p w14:paraId="3F7F6B0C" w14:textId="77777777" w:rsidR="00B6593C" w:rsidRPr="00B6593C" w:rsidRDefault="00B6593C" w:rsidP="00B6593C">
      <w:pPr>
        <w:pStyle w:val="EndNoteBibliography"/>
        <w:spacing w:after="0"/>
        <w:ind w:left="720" w:hanging="720"/>
      </w:pPr>
      <w:bookmarkStart w:id="70" w:name="_ENREF_35"/>
      <w:r w:rsidRPr="00B6593C">
        <w:t xml:space="preserve">Hatate, Y., Kawano, Y., &amp; Sone, H. (1989). Autoxidation Rates of Oleic Acid and Oleates. </w:t>
      </w:r>
      <w:r w:rsidRPr="00B6593C">
        <w:rPr>
          <w:i/>
        </w:rPr>
        <w:t>JOURNAL OF CHEMICAL ENGINEERING OF JAPAN, 22</w:t>
      </w:r>
      <w:r w:rsidRPr="00B6593C">
        <w:t xml:space="preserve"> (4), 407-412.</w:t>
      </w:r>
      <w:bookmarkEnd w:id="70"/>
    </w:p>
    <w:p w14:paraId="256E78AD" w14:textId="77777777" w:rsidR="00B6593C" w:rsidRPr="00B6593C" w:rsidRDefault="00B6593C" w:rsidP="00B6593C">
      <w:pPr>
        <w:pStyle w:val="EndNoteBibliography"/>
        <w:spacing w:after="0"/>
        <w:ind w:left="720" w:hanging="720"/>
      </w:pPr>
      <w:bookmarkStart w:id="71" w:name="_ENREF_36"/>
      <w:r w:rsidRPr="00B6593C">
        <w:t xml:space="preserve">Howard, J. A., &amp; Ingold, K. U. (1967). Absolute rate constants for hydrocarbon autoxidation. VI. Alkyl aromatic and olefinic hydrocarbons. </w:t>
      </w:r>
      <w:r w:rsidRPr="00B6593C">
        <w:rPr>
          <w:i/>
        </w:rPr>
        <w:t>Canadian Journal of Chemistry, 45</w:t>
      </w:r>
      <w:r w:rsidRPr="00B6593C">
        <w:t xml:space="preserve"> (8), 793-802.</w:t>
      </w:r>
      <w:bookmarkEnd w:id="71"/>
    </w:p>
    <w:p w14:paraId="328B27E8" w14:textId="77777777" w:rsidR="00B6593C" w:rsidRPr="00B6593C" w:rsidRDefault="00B6593C" w:rsidP="00B6593C">
      <w:pPr>
        <w:pStyle w:val="EndNoteBibliography"/>
        <w:spacing w:after="0"/>
        <w:ind w:left="720" w:hanging="720"/>
      </w:pPr>
      <w:bookmarkStart w:id="72" w:name="_ENREF_37"/>
      <w:r w:rsidRPr="00B6593C">
        <w:t xml:space="preserve">Ingold, K. U. (1969). Peroxy radicals. </w:t>
      </w:r>
      <w:r w:rsidRPr="00B6593C">
        <w:rPr>
          <w:i/>
        </w:rPr>
        <w:t>Accounts of Chemical Research, 2</w:t>
      </w:r>
      <w:r w:rsidRPr="00B6593C">
        <w:t xml:space="preserve"> (1), 1-9.</w:t>
      </w:r>
      <w:bookmarkEnd w:id="72"/>
    </w:p>
    <w:p w14:paraId="27286BE5" w14:textId="77777777" w:rsidR="00B6593C" w:rsidRPr="00B6593C" w:rsidRDefault="00B6593C" w:rsidP="00B6593C">
      <w:pPr>
        <w:pStyle w:val="EndNoteBibliography"/>
        <w:spacing w:after="0"/>
        <w:ind w:left="720" w:hanging="720"/>
      </w:pPr>
      <w:bookmarkStart w:id="73" w:name="_ENREF_38"/>
      <w:r w:rsidRPr="00B6593C">
        <w:t xml:space="preserve">Jarvi, P. K. (1972). Autoxidation of fatty acid esters in the presence of a heavy metal catalyst “Salcomine” (Co[II]-bissalicylalethylenedi-imine): I. Effect of catalyst upon rate of consumption of oxygen and decomposition of hydroperoxide. </w:t>
      </w:r>
      <w:r w:rsidRPr="00B6593C">
        <w:rPr>
          <w:i/>
        </w:rPr>
        <w:t>Lipids, 7</w:t>
      </w:r>
      <w:r w:rsidRPr="00B6593C">
        <w:t xml:space="preserve"> (12), 755-761.</w:t>
      </w:r>
      <w:bookmarkEnd w:id="73"/>
    </w:p>
    <w:p w14:paraId="19712589" w14:textId="77777777" w:rsidR="00B6593C" w:rsidRPr="00B6593C" w:rsidRDefault="00B6593C" w:rsidP="00B6593C">
      <w:pPr>
        <w:pStyle w:val="EndNoteBibliography"/>
        <w:spacing w:after="0"/>
        <w:ind w:left="720" w:hanging="720"/>
      </w:pPr>
      <w:bookmarkStart w:id="74" w:name="_ENREF_39"/>
      <w:r w:rsidRPr="00B6593C">
        <w:t xml:space="preserve">Katsaras, J., &amp; Gutberlet, T. (2001). </w:t>
      </w:r>
      <w:r w:rsidRPr="00B6593C">
        <w:rPr>
          <w:i/>
        </w:rPr>
        <w:t>Lipid Bilayers</w:t>
      </w:r>
      <w:r w:rsidRPr="00B6593C">
        <w:t xml:space="preserve"> (1st ed.). Berlin: Springer.</w:t>
      </w:r>
      <w:bookmarkEnd w:id="74"/>
    </w:p>
    <w:p w14:paraId="039E6CB7" w14:textId="77777777" w:rsidR="00B6593C" w:rsidRPr="00B6593C" w:rsidRDefault="00B6593C" w:rsidP="00B6593C">
      <w:pPr>
        <w:pStyle w:val="EndNoteBibliography"/>
        <w:spacing w:after="0"/>
        <w:ind w:left="720" w:hanging="720"/>
      </w:pPr>
      <w:bookmarkStart w:id="75" w:name="_ENREF_40"/>
      <w:r w:rsidRPr="00B6593C">
        <w:t>Kawano, Y., Nakatake, H., &amp; Hatate, Y. (1989). Degradation of fats and oils by autoxidation VI : Production and decomposition rates of hydrperoxide during the autoxidation of trioleil. 87-91.</w:t>
      </w:r>
      <w:bookmarkEnd w:id="75"/>
    </w:p>
    <w:p w14:paraId="724B6033" w14:textId="77777777" w:rsidR="00B6593C" w:rsidRPr="00B6593C" w:rsidRDefault="00B6593C" w:rsidP="00B6593C">
      <w:pPr>
        <w:pStyle w:val="EndNoteBibliography"/>
        <w:spacing w:after="0"/>
        <w:ind w:left="720" w:hanging="720"/>
      </w:pPr>
      <w:bookmarkStart w:id="76" w:name="_ENREF_41"/>
      <w:r w:rsidRPr="00B6593C">
        <w:t xml:space="preserve">Kerr, J. A., &amp; Trotman-Dickenson, A. F. (1960). 324. The reactions of alkyl radicals. Part IV. The reaction of methyl radicals with isopropyl and t-butyl radicals. </w:t>
      </w:r>
      <w:r w:rsidRPr="00B6593C">
        <w:rPr>
          <w:i/>
        </w:rPr>
        <w:t>Journal of the Chemical Society (Resumed)</w:t>
      </w:r>
      <w:r w:rsidRPr="00B6593C">
        <w:t xml:space="preserve"> (0), 1609-1611.</w:t>
      </w:r>
      <w:bookmarkEnd w:id="76"/>
    </w:p>
    <w:p w14:paraId="5CE4571C" w14:textId="77777777" w:rsidR="00B6593C" w:rsidRPr="00B6593C" w:rsidRDefault="00B6593C" w:rsidP="00B6593C">
      <w:pPr>
        <w:pStyle w:val="EndNoteBibliography"/>
        <w:spacing w:after="0"/>
        <w:ind w:left="720" w:hanging="720"/>
      </w:pPr>
      <w:bookmarkStart w:id="77" w:name="_ENREF_42"/>
      <w:r w:rsidRPr="00B6593C">
        <w:t xml:space="preserve">Korcek, S., Chenier, J. H. B., Howard, J. A., &amp; Ingold, K. U. (1972). Absolute Rate Constants for Hydrocarbon Autoxidation. XXI. Activation Energies for Propagation and the Correlation of Propagation Rate Constants with Carbon–Hydrogen Bond Strengths. </w:t>
      </w:r>
      <w:r w:rsidRPr="00B6593C">
        <w:rPr>
          <w:i/>
        </w:rPr>
        <w:t>Canadian Journal of Chemistry, 50</w:t>
      </w:r>
      <w:r w:rsidRPr="00B6593C">
        <w:t xml:space="preserve"> (14), 2285-2297.</w:t>
      </w:r>
      <w:bookmarkEnd w:id="77"/>
    </w:p>
    <w:p w14:paraId="1ECBE793" w14:textId="77777777" w:rsidR="00B6593C" w:rsidRPr="00B6593C" w:rsidRDefault="00B6593C" w:rsidP="00B6593C">
      <w:pPr>
        <w:pStyle w:val="EndNoteBibliography"/>
        <w:spacing w:after="0"/>
        <w:ind w:left="720" w:hanging="720"/>
      </w:pPr>
      <w:bookmarkStart w:id="78" w:name="_ENREF_43"/>
      <w:r w:rsidRPr="00B6593C">
        <w:t xml:space="preserve">Labuza, T. P., &amp; Dugan, L. R. (1971). Kinetics of lipid oxidation in foods. </w:t>
      </w:r>
      <w:r w:rsidRPr="00B6593C">
        <w:rPr>
          <w:i/>
        </w:rPr>
        <w:t>C R C Critical Reviews in Food Technology, 2</w:t>
      </w:r>
      <w:r w:rsidRPr="00B6593C">
        <w:t xml:space="preserve"> (3), 355-405.</w:t>
      </w:r>
      <w:bookmarkEnd w:id="78"/>
    </w:p>
    <w:p w14:paraId="2FCC11BF" w14:textId="77777777" w:rsidR="00B6593C" w:rsidRPr="00B6593C" w:rsidRDefault="00B6593C" w:rsidP="00B6593C">
      <w:pPr>
        <w:pStyle w:val="EndNoteBibliography"/>
        <w:spacing w:after="0"/>
        <w:ind w:left="720" w:hanging="720"/>
      </w:pPr>
      <w:bookmarkStart w:id="79" w:name="_ENREF_44"/>
      <w:r w:rsidRPr="00B6593C">
        <w:t xml:space="preserve">Lawrence, F. S., &amp; Mark, W. R. (1997). The MATLAB ODE Suite. </w:t>
      </w:r>
      <w:r w:rsidRPr="00B6593C">
        <w:rPr>
          <w:i/>
        </w:rPr>
        <w:t>SIAM Journal on Scientific Computing, 18</w:t>
      </w:r>
      <w:r w:rsidRPr="00B6593C">
        <w:t xml:space="preserve"> (1), 1-22.</w:t>
      </w:r>
      <w:bookmarkEnd w:id="79"/>
    </w:p>
    <w:p w14:paraId="2400A01D" w14:textId="77777777" w:rsidR="00B6593C" w:rsidRPr="00B6593C" w:rsidRDefault="00B6593C" w:rsidP="00B6593C">
      <w:pPr>
        <w:pStyle w:val="EndNoteBibliography"/>
        <w:spacing w:after="0"/>
        <w:ind w:left="720" w:hanging="720"/>
      </w:pPr>
      <w:bookmarkStart w:id="80" w:name="_ENREF_45"/>
      <w:r w:rsidRPr="00B6593C">
        <w:t xml:space="preserve">Lomanno, S. S., &amp; Nawar, W. W. (1982). Effect of Heating Temperature and Time on the Volatile Oxidative Decomposition of Linolenate. </w:t>
      </w:r>
      <w:r w:rsidRPr="00B6593C">
        <w:rPr>
          <w:i/>
        </w:rPr>
        <w:t>Journal of Food Science, 47</w:t>
      </w:r>
      <w:r w:rsidRPr="00B6593C">
        <w:t xml:space="preserve"> (3), 744-746.</w:t>
      </w:r>
      <w:bookmarkEnd w:id="80"/>
    </w:p>
    <w:p w14:paraId="7EC04D7D" w14:textId="77777777" w:rsidR="00B6593C" w:rsidRPr="00B6593C" w:rsidRDefault="00B6593C" w:rsidP="00B6593C">
      <w:pPr>
        <w:pStyle w:val="EndNoteBibliography"/>
        <w:spacing w:after="0"/>
        <w:ind w:left="720" w:hanging="720"/>
      </w:pPr>
      <w:bookmarkStart w:id="81" w:name="_ENREF_46"/>
      <w:r w:rsidRPr="00B6593C">
        <w:t xml:space="preserve">Magee, J. L. (1952). Theory of the Chemical Reaction Rate Constant. </w:t>
      </w:r>
      <w:r w:rsidRPr="00B6593C">
        <w:rPr>
          <w:i/>
        </w:rPr>
        <w:t>Proceedings of the National Academy of Sciences of the United States of America, 38</w:t>
      </w:r>
      <w:r w:rsidRPr="00B6593C">
        <w:t xml:space="preserve"> (9), 764-770.</w:t>
      </w:r>
      <w:bookmarkEnd w:id="81"/>
    </w:p>
    <w:p w14:paraId="0A47B85A" w14:textId="77777777" w:rsidR="00B6593C" w:rsidRPr="00B6593C" w:rsidRDefault="00B6593C" w:rsidP="00B6593C">
      <w:pPr>
        <w:pStyle w:val="EndNoteBibliography"/>
        <w:spacing w:after="0"/>
        <w:ind w:left="720" w:hanging="720"/>
      </w:pPr>
      <w:bookmarkStart w:id="82" w:name="_ENREF_47"/>
      <w:r w:rsidRPr="00B6593C">
        <w:t xml:space="preserve">Mallégol, J., Gonon, L., Commereuc, S., &amp; Verney, V. (2001). Thermal (DSC) and chemical (iodometric titration) methods for peroxides measurements in order to monitor drying extent of alkyd resins. </w:t>
      </w:r>
      <w:r w:rsidRPr="00B6593C">
        <w:rPr>
          <w:i/>
        </w:rPr>
        <w:t>Progress in Organic Coatings, 41</w:t>
      </w:r>
      <w:r w:rsidRPr="00B6593C">
        <w:t xml:space="preserve"> (1), 171-176.</w:t>
      </w:r>
      <w:bookmarkEnd w:id="82"/>
    </w:p>
    <w:p w14:paraId="2182ACD1" w14:textId="77777777" w:rsidR="00B6593C" w:rsidRPr="00B6593C" w:rsidRDefault="00B6593C" w:rsidP="00B6593C">
      <w:pPr>
        <w:pStyle w:val="EndNoteBibliography"/>
        <w:spacing w:after="0"/>
        <w:ind w:left="720" w:hanging="720"/>
      </w:pPr>
      <w:bookmarkStart w:id="83" w:name="_ENREF_48"/>
      <w:r w:rsidRPr="00B6593C">
        <w:t xml:space="preserve">Marchaj, A., Kelley, D. G., Bakac, A., &amp; Espenson, J. H. (1991). Kinetics of the reactions between alkyl radicals and molecular oxygen in aqueous solution. </w:t>
      </w:r>
      <w:r w:rsidRPr="00B6593C">
        <w:rPr>
          <w:i/>
        </w:rPr>
        <w:t>The Journal of Physical Chemistry, 95</w:t>
      </w:r>
      <w:r w:rsidRPr="00B6593C">
        <w:t xml:space="preserve"> (11), 4440-4441.</w:t>
      </w:r>
      <w:bookmarkEnd w:id="83"/>
    </w:p>
    <w:p w14:paraId="1480F364" w14:textId="77777777" w:rsidR="00B6593C" w:rsidRPr="00B6593C" w:rsidRDefault="00B6593C" w:rsidP="00B6593C">
      <w:pPr>
        <w:pStyle w:val="EndNoteBibliography"/>
        <w:spacing w:after="0"/>
        <w:ind w:left="720" w:hanging="720"/>
      </w:pPr>
      <w:bookmarkStart w:id="84" w:name="_ENREF_49"/>
      <w:r w:rsidRPr="00B6593C">
        <w:t xml:space="preserve">Marcus, R. A. (1960). Exchange reactions and electron transfer reactions including isotopic exchange. Theory of oxidation-reduction reactions involving electron transfer. Part 4.—A statistical-mechanical basis for treating contributions from solvent, ligands, and inert salt. </w:t>
      </w:r>
      <w:r w:rsidRPr="00B6593C">
        <w:rPr>
          <w:i/>
        </w:rPr>
        <w:t>Discussions of the Faraday Society, 29</w:t>
      </w:r>
      <w:r w:rsidRPr="00B6593C">
        <w:t>, 21-31.</w:t>
      </w:r>
      <w:bookmarkEnd w:id="84"/>
    </w:p>
    <w:p w14:paraId="2972932A" w14:textId="77777777" w:rsidR="00B6593C" w:rsidRPr="00B6593C" w:rsidRDefault="00B6593C" w:rsidP="00B6593C">
      <w:pPr>
        <w:pStyle w:val="EndNoteBibliography"/>
        <w:spacing w:after="0"/>
        <w:ind w:left="720" w:hanging="720"/>
      </w:pPr>
      <w:bookmarkStart w:id="85" w:name="_ENREF_50"/>
      <w:r w:rsidRPr="00B6593C">
        <w:t xml:space="preserve">Marcus, R. A. (1993). Electron Transfer Reactions in Chemistry: Theory and Experiment (Nobel Lecture). </w:t>
      </w:r>
      <w:r w:rsidRPr="00B6593C">
        <w:rPr>
          <w:i/>
        </w:rPr>
        <w:t>Angewandte Chemie International Edition in English, 32</w:t>
      </w:r>
      <w:r w:rsidRPr="00B6593C">
        <w:t xml:space="preserve"> (8), 1111-1121.</w:t>
      </w:r>
      <w:bookmarkEnd w:id="85"/>
    </w:p>
    <w:p w14:paraId="7FA16597" w14:textId="77777777" w:rsidR="00B6593C" w:rsidRPr="00B6593C" w:rsidRDefault="00B6593C" w:rsidP="00B6593C">
      <w:pPr>
        <w:pStyle w:val="EndNoteBibliography"/>
        <w:spacing w:after="0"/>
        <w:ind w:left="720" w:hanging="720"/>
      </w:pPr>
      <w:bookmarkStart w:id="86" w:name="_ENREF_51"/>
      <w:r w:rsidRPr="00B6593C">
        <w:t xml:space="preserve">McClements, D. J. (2004). </w:t>
      </w:r>
      <w:r w:rsidRPr="00B6593C">
        <w:rPr>
          <w:i/>
        </w:rPr>
        <w:t>Food Emulsions</w:t>
      </w:r>
      <w:r w:rsidRPr="00B6593C">
        <w:t xml:space="preserve"> (2 ed.). Boca Raton: CRC Press.</w:t>
      </w:r>
      <w:bookmarkEnd w:id="86"/>
    </w:p>
    <w:p w14:paraId="790A7CF3" w14:textId="77777777" w:rsidR="00B6593C" w:rsidRPr="00B6593C" w:rsidRDefault="00B6593C" w:rsidP="00B6593C">
      <w:pPr>
        <w:pStyle w:val="EndNoteBibliography"/>
        <w:spacing w:after="0"/>
        <w:ind w:left="720" w:hanging="720"/>
      </w:pPr>
      <w:bookmarkStart w:id="87" w:name="_ENREF_52"/>
      <w:r w:rsidRPr="00B6593C">
        <w:t xml:space="preserve">Melville, H. W., Noble, B., &amp; Watson, W. F. (1947). Copolymerization. I. Kinetics and some experimental considerations of a general theory. </w:t>
      </w:r>
      <w:r w:rsidRPr="00B6593C">
        <w:rPr>
          <w:i/>
        </w:rPr>
        <w:t>Journal of Polymer Science, 2</w:t>
      </w:r>
      <w:r w:rsidRPr="00B6593C">
        <w:t xml:space="preserve"> (2), 229-245.</w:t>
      </w:r>
      <w:bookmarkEnd w:id="87"/>
    </w:p>
    <w:p w14:paraId="22E55051" w14:textId="77777777" w:rsidR="00B6593C" w:rsidRPr="00B6593C" w:rsidRDefault="00B6593C" w:rsidP="00B6593C">
      <w:pPr>
        <w:pStyle w:val="EndNoteBibliography"/>
        <w:spacing w:after="0"/>
        <w:ind w:left="720" w:hanging="720"/>
      </w:pPr>
      <w:bookmarkStart w:id="88" w:name="_ENREF_53"/>
      <w:r w:rsidRPr="00B6593C">
        <w:t xml:space="preserve">Merkx, D. W. H., Plankensteiner, L., Yu, Y., Wierenga, P. A., Hennebelle, M., &amp; Van Duynhoven, J. P. M. (2021). Evaluation of PBN spin-trapped radicals as early markers of lipid oxidation in mayonnaise. </w:t>
      </w:r>
      <w:r w:rsidRPr="00B6593C">
        <w:rPr>
          <w:i/>
        </w:rPr>
        <w:t>Food Chemistry, 334</w:t>
      </w:r>
      <w:r w:rsidRPr="00B6593C">
        <w:t>, 127578.</w:t>
      </w:r>
      <w:bookmarkEnd w:id="88"/>
    </w:p>
    <w:p w14:paraId="052D5C39" w14:textId="77777777" w:rsidR="00B6593C" w:rsidRPr="00B6593C" w:rsidRDefault="00B6593C" w:rsidP="00B6593C">
      <w:pPr>
        <w:pStyle w:val="EndNoteBibliography"/>
        <w:spacing w:after="0"/>
        <w:ind w:left="720" w:hanging="720"/>
      </w:pPr>
      <w:bookmarkStart w:id="89" w:name="_ENREF_54"/>
      <w:r w:rsidRPr="00B6593C">
        <w:t xml:space="preserve">Miller, C. C. (1924). The Stokes-Einstein law for diffusion in solution. </w:t>
      </w:r>
      <w:r w:rsidRPr="00B6593C">
        <w:rPr>
          <w:i/>
        </w:rPr>
        <w:t>Proceedings of the Royal Society of London, 106</w:t>
      </w:r>
      <w:r w:rsidRPr="00B6593C">
        <w:t xml:space="preserve"> (740), 724_749.</w:t>
      </w:r>
      <w:bookmarkEnd w:id="89"/>
    </w:p>
    <w:p w14:paraId="6814D694" w14:textId="77777777" w:rsidR="00B6593C" w:rsidRPr="00B6593C" w:rsidRDefault="00B6593C" w:rsidP="00B6593C">
      <w:pPr>
        <w:pStyle w:val="EndNoteBibliography"/>
        <w:spacing w:after="0"/>
        <w:ind w:left="720" w:hanging="720"/>
      </w:pPr>
      <w:bookmarkStart w:id="90" w:name="_ENREF_55"/>
      <w:r w:rsidRPr="00B6593C">
        <w:t xml:space="preserve">Moss, G. P., Smith, P. A. S., &amp; Tavernier, D. (1995). Glossary of class names of organic compounds and reactivity intermediates based on structure (IUPAC Recommendations 1995). </w:t>
      </w:r>
      <w:r w:rsidRPr="00B6593C">
        <w:rPr>
          <w:i/>
        </w:rPr>
        <w:t>Pure and Applied Chemistry, 67</w:t>
      </w:r>
      <w:r w:rsidRPr="00B6593C">
        <w:t xml:space="preserve"> (8-9), 1307-1375.</w:t>
      </w:r>
      <w:bookmarkEnd w:id="90"/>
    </w:p>
    <w:p w14:paraId="7229EFF9" w14:textId="77777777" w:rsidR="00B6593C" w:rsidRPr="00B6593C" w:rsidRDefault="00B6593C" w:rsidP="00B6593C">
      <w:pPr>
        <w:pStyle w:val="EndNoteBibliography"/>
        <w:spacing w:after="0"/>
        <w:ind w:left="720" w:hanging="720"/>
      </w:pPr>
      <w:bookmarkStart w:id="91" w:name="_ENREF_56"/>
      <w:r w:rsidRPr="00B6593C">
        <w:t xml:space="preserve">Navaneeth, P. V., Kumar, G. H., Mehta, P. S., &amp; Hermanns, R. T. E. (2017). Predictive Skeletal Kinetic Model of Biodiesel Autoxidation. </w:t>
      </w:r>
      <w:r w:rsidRPr="00B6593C">
        <w:rPr>
          <w:i/>
        </w:rPr>
        <w:t>Energy &amp; Fuels, 31</w:t>
      </w:r>
      <w:r w:rsidRPr="00B6593C">
        <w:t xml:space="preserve"> (4), 4333-4342.</w:t>
      </w:r>
      <w:bookmarkEnd w:id="91"/>
    </w:p>
    <w:p w14:paraId="4B663BF3" w14:textId="77777777" w:rsidR="00B6593C" w:rsidRPr="00B6593C" w:rsidRDefault="00B6593C" w:rsidP="00B6593C">
      <w:pPr>
        <w:pStyle w:val="EndNoteBibliography"/>
        <w:spacing w:after="0"/>
        <w:ind w:left="720" w:hanging="720"/>
      </w:pPr>
      <w:bookmarkStart w:id="92" w:name="_ENREF_57"/>
      <w:r w:rsidRPr="00B6593C">
        <w:t xml:space="preserve">Niki, E., Kamiya, Y., &amp; Ohta, N. (1969). Cooxidation of Hydrocarbons in Liquid Phase. VI. Reactivities of Hydrocarbons and Peroxy Radicals. </w:t>
      </w:r>
      <w:r w:rsidRPr="00B6593C">
        <w:rPr>
          <w:i/>
        </w:rPr>
        <w:t>Bulletin of the Chemical Society of Japan, 42</w:t>
      </w:r>
      <w:r w:rsidRPr="00B6593C">
        <w:t xml:space="preserve"> (8), 2312-2318.</w:t>
      </w:r>
      <w:bookmarkEnd w:id="92"/>
    </w:p>
    <w:p w14:paraId="6F848FA4" w14:textId="77777777" w:rsidR="00B6593C" w:rsidRPr="00B6593C" w:rsidRDefault="00B6593C" w:rsidP="00B6593C">
      <w:pPr>
        <w:pStyle w:val="EndNoteBibliography"/>
        <w:spacing w:after="0"/>
        <w:ind w:left="720" w:hanging="720"/>
      </w:pPr>
      <w:bookmarkStart w:id="93" w:name="_ENREF_58"/>
      <w:r w:rsidRPr="00B6593C">
        <w:t xml:space="preserve">Nishiike, T., Takamura, H., &amp; Matoba, T. (2000). Stability of Linoleic Acid Hydroperoxide in the Oil System. </w:t>
      </w:r>
      <w:r w:rsidRPr="00B6593C">
        <w:rPr>
          <w:i/>
        </w:rPr>
        <w:t>Journal of Cookery Science of Japan, 33</w:t>
      </w:r>
      <w:r w:rsidRPr="00B6593C">
        <w:t xml:space="preserve"> (3), 377-380.</w:t>
      </w:r>
      <w:bookmarkEnd w:id="93"/>
    </w:p>
    <w:p w14:paraId="60A91FB3" w14:textId="77777777" w:rsidR="00B6593C" w:rsidRPr="00B6593C" w:rsidRDefault="00B6593C" w:rsidP="00B6593C">
      <w:pPr>
        <w:pStyle w:val="EndNoteBibliography"/>
        <w:spacing w:after="0"/>
        <w:ind w:left="720" w:hanging="720"/>
      </w:pPr>
      <w:bookmarkStart w:id="94" w:name="_ENREF_59"/>
      <w:r w:rsidRPr="00B6593C">
        <w:t xml:space="preserve">Oakley, L. H., Casadio, F., Shull, K. R., &amp; Broadbelt, L. J. (2018). Examination of Mechanisms for Formation of Volatile Aldehydes from Oxidation of Oil-Based Systems. </w:t>
      </w:r>
      <w:r w:rsidRPr="00B6593C">
        <w:rPr>
          <w:i/>
        </w:rPr>
        <w:t>Industrial &amp; Engineering Chemistry Research, 57</w:t>
      </w:r>
      <w:r w:rsidRPr="00B6593C">
        <w:t xml:space="preserve"> (1), 139-149.</w:t>
      </w:r>
      <w:bookmarkEnd w:id="94"/>
    </w:p>
    <w:p w14:paraId="26BB22DA" w14:textId="77777777" w:rsidR="00B6593C" w:rsidRPr="00B6593C" w:rsidRDefault="00B6593C" w:rsidP="00B6593C">
      <w:pPr>
        <w:pStyle w:val="EndNoteBibliography"/>
        <w:spacing w:after="0"/>
        <w:ind w:left="720" w:hanging="720"/>
      </w:pPr>
      <w:bookmarkStart w:id="95" w:name="_ENREF_60"/>
      <w:r w:rsidRPr="00B6593C">
        <w:t xml:space="preserve">Okamba-Diogo, O., Richaud, E., Verdu, J., Fernagut, F., Guilment, J., &amp; Fayolle, B. (2015). Molecular and macromolecular structure changes in polyamide 11 during thermal oxidation – Kinetic modeling. </w:t>
      </w:r>
      <w:r w:rsidRPr="00B6593C">
        <w:rPr>
          <w:i/>
        </w:rPr>
        <w:t>Polymer Degradation and Stability, 120</w:t>
      </w:r>
      <w:r w:rsidRPr="00B6593C">
        <w:t>, 76-87.</w:t>
      </w:r>
      <w:bookmarkEnd w:id="95"/>
    </w:p>
    <w:p w14:paraId="5CA0D83C" w14:textId="77777777" w:rsidR="00B6593C" w:rsidRPr="00B6593C" w:rsidRDefault="00B6593C" w:rsidP="00B6593C">
      <w:pPr>
        <w:pStyle w:val="EndNoteBibliography"/>
        <w:spacing w:after="0"/>
        <w:ind w:left="720" w:hanging="720"/>
      </w:pPr>
      <w:bookmarkStart w:id="96" w:name="_ENREF_61"/>
      <w:r w:rsidRPr="00B6593C">
        <w:t xml:space="preserve">Orlova, Y., Gambardella, A. A., Harmon, R. E., Kryven, I., &amp; Iedema, P. D. (2021). Finite representation of reaction kinetics in unbounded biopolymer structures. </w:t>
      </w:r>
      <w:r w:rsidRPr="00B6593C">
        <w:rPr>
          <w:i/>
        </w:rPr>
        <w:t>Chemical Engineering Journal, 405</w:t>
      </w:r>
      <w:r w:rsidRPr="00B6593C">
        <w:t>, 126485.</w:t>
      </w:r>
      <w:bookmarkEnd w:id="96"/>
    </w:p>
    <w:p w14:paraId="257B8ED3" w14:textId="77777777" w:rsidR="00B6593C" w:rsidRPr="00B6593C" w:rsidRDefault="00B6593C" w:rsidP="00B6593C">
      <w:pPr>
        <w:pStyle w:val="EndNoteBibliography"/>
        <w:spacing w:after="0"/>
        <w:ind w:left="720" w:hanging="720"/>
      </w:pPr>
      <w:bookmarkStart w:id="97" w:name="_ENREF_62"/>
      <w:r w:rsidRPr="00B6593C">
        <w:t xml:space="preserve">Ou, B., Hampsch-Woodill, M., Flanagan, J., Deemer, E. K., Prior, R. L., &amp; Huang, D. (2002). Novel Fluorometric Assay for Hydroxyl Radical Prevention Capacity Using Fluorescein as the Probe. </w:t>
      </w:r>
      <w:r w:rsidRPr="00B6593C">
        <w:rPr>
          <w:i/>
        </w:rPr>
        <w:t>Journal of Agricultural and Food Chemistry, 50</w:t>
      </w:r>
      <w:r w:rsidRPr="00B6593C">
        <w:t xml:space="preserve"> (10), 2772-2777.</w:t>
      </w:r>
      <w:bookmarkEnd w:id="97"/>
    </w:p>
    <w:p w14:paraId="2AD6161F" w14:textId="77777777" w:rsidR="00B6593C" w:rsidRPr="00B6593C" w:rsidRDefault="00B6593C" w:rsidP="00B6593C">
      <w:pPr>
        <w:pStyle w:val="EndNoteBibliography"/>
        <w:spacing w:after="0"/>
        <w:ind w:left="720" w:hanging="720"/>
      </w:pPr>
      <w:bookmarkStart w:id="98" w:name="_ENREF_63"/>
      <w:r w:rsidRPr="00B6593C">
        <w:t xml:space="preserve">Patsioura, A., Ziaiifar, A. M., Smith, P., Menzel, A., &amp; Vitrac, O. (2017). Effects of oxygenation and process conditions on thermo-oxidation of oil during deep-frying. </w:t>
      </w:r>
      <w:r w:rsidRPr="00B6593C">
        <w:rPr>
          <w:i/>
        </w:rPr>
        <w:t>Food and Bioproducts Processing, 101</w:t>
      </w:r>
      <w:r w:rsidRPr="00B6593C">
        <w:t>, 84-99.</w:t>
      </w:r>
      <w:bookmarkEnd w:id="98"/>
    </w:p>
    <w:p w14:paraId="3CF5638E" w14:textId="77777777" w:rsidR="00B6593C" w:rsidRPr="00B6593C" w:rsidRDefault="00B6593C" w:rsidP="00B6593C">
      <w:pPr>
        <w:pStyle w:val="EndNoteBibliography"/>
        <w:spacing w:after="0"/>
        <w:ind w:left="720" w:hanging="720"/>
      </w:pPr>
      <w:bookmarkStart w:id="99" w:name="_ENREF_64"/>
      <w:r w:rsidRPr="00B6593C">
        <w:t xml:space="preserve">Pfaendtner, J., &amp; Broadbelt, L. J. (2008). Mechanistic Modeling of Lubricant Degradation. 1. Structure−Reactivity Relationships for Free-Radical Oxidation. </w:t>
      </w:r>
      <w:r w:rsidRPr="00B6593C">
        <w:rPr>
          <w:i/>
        </w:rPr>
        <w:t>Industrial &amp; Engineering Chemistry Research, 47</w:t>
      </w:r>
      <w:r w:rsidRPr="00B6593C">
        <w:t xml:space="preserve"> (9), 2886-2896.</w:t>
      </w:r>
      <w:bookmarkEnd w:id="99"/>
    </w:p>
    <w:p w14:paraId="35E1ADAF" w14:textId="77777777" w:rsidR="00B6593C" w:rsidRPr="00B6593C" w:rsidRDefault="00B6593C" w:rsidP="00B6593C">
      <w:pPr>
        <w:pStyle w:val="EndNoteBibliography"/>
        <w:spacing w:after="0"/>
        <w:ind w:left="720" w:hanging="720"/>
      </w:pPr>
      <w:bookmarkStart w:id="100" w:name="_ENREF_65"/>
      <w:r w:rsidRPr="00B6593C">
        <w:rPr>
          <w:lang w:val="fr-FR"/>
        </w:rPr>
        <w:t xml:space="preserve">Pizzimenti, S., Bernazzani, L., Tinè, M. R., Treil, V., Duce, C., &amp; Bonaduce, I. (2021). </w:t>
      </w:r>
      <w:r w:rsidRPr="00B6593C">
        <w:t xml:space="preserve">Oxidation and Cross-Linking in the Curing of Air-Drying Artists’ Oil Paints. </w:t>
      </w:r>
      <w:r w:rsidRPr="00B6593C">
        <w:rPr>
          <w:i/>
        </w:rPr>
        <w:t>ACS Applied Polymer Materials, 3</w:t>
      </w:r>
      <w:r w:rsidRPr="00B6593C">
        <w:t xml:space="preserve"> (4), 1912-1922.</w:t>
      </w:r>
      <w:bookmarkEnd w:id="100"/>
    </w:p>
    <w:p w14:paraId="63174439" w14:textId="77777777" w:rsidR="00B6593C" w:rsidRPr="00B6593C" w:rsidRDefault="00B6593C" w:rsidP="00B6593C">
      <w:pPr>
        <w:pStyle w:val="EndNoteBibliography"/>
        <w:spacing w:after="0"/>
        <w:ind w:left="720" w:hanging="720"/>
      </w:pPr>
      <w:bookmarkStart w:id="101" w:name="_ENREF_66"/>
      <w:r w:rsidRPr="00B6593C">
        <w:t xml:space="preserve">Ploeger, R., Scalarone, D., &amp; Chiantore, O. (2009). Thermal analytical study of the oxidative stability of artists' alkyd paints. </w:t>
      </w:r>
      <w:r w:rsidRPr="00B6593C">
        <w:rPr>
          <w:i/>
        </w:rPr>
        <w:t>Polymer Degradation and Stability, 94</w:t>
      </w:r>
      <w:r w:rsidRPr="00B6593C">
        <w:t xml:space="preserve"> (11), 2036-2041.</w:t>
      </w:r>
      <w:bookmarkEnd w:id="101"/>
    </w:p>
    <w:p w14:paraId="79120860" w14:textId="77777777" w:rsidR="00B6593C" w:rsidRPr="00B6593C" w:rsidRDefault="00B6593C" w:rsidP="00B6593C">
      <w:pPr>
        <w:pStyle w:val="EndNoteBibliography"/>
        <w:spacing w:after="0"/>
        <w:ind w:left="720" w:hanging="720"/>
      </w:pPr>
      <w:bookmarkStart w:id="102" w:name="_ENREF_67"/>
      <w:r w:rsidRPr="00B6593C">
        <w:t xml:space="preserve">Pokorny, J., Rzepa, J., &amp; Janicek, G. (1976). Lipid Oxidation. Part.1. Effetc of Free Carboxyl Group on the Decomposition of Lipid Hydroperoxide. </w:t>
      </w:r>
      <w:r w:rsidRPr="00B6593C">
        <w:rPr>
          <w:i/>
        </w:rPr>
        <w:t>Molecular Nutrition Food Research, 20</w:t>
      </w:r>
      <w:r w:rsidRPr="00B6593C">
        <w:t xml:space="preserve"> (1), 1-6.</w:t>
      </w:r>
      <w:bookmarkEnd w:id="102"/>
    </w:p>
    <w:p w14:paraId="589A747B" w14:textId="77777777" w:rsidR="00B6593C" w:rsidRPr="00B6593C" w:rsidRDefault="00B6593C" w:rsidP="00B6593C">
      <w:pPr>
        <w:pStyle w:val="EndNoteBibliography"/>
        <w:spacing w:after="0"/>
        <w:ind w:left="720" w:hanging="720"/>
      </w:pPr>
      <w:bookmarkStart w:id="103" w:name="_ENREF_68"/>
      <w:r w:rsidRPr="00B6593C">
        <w:t xml:space="preserve">Pratas, M. J., Freitas, S., Oliveira, M. B., Monteiro, S. C., Lima, A. S., &amp; Coutinho, J. A. P. (2010). Densities and Viscosities of Fatty Acid Methyl and Ethyl Esters. </w:t>
      </w:r>
      <w:r w:rsidRPr="00B6593C">
        <w:rPr>
          <w:i/>
        </w:rPr>
        <w:t>Journal of Chemical &amp; Engineering Data, 55</w:t>
      </w:r>
      <w:r w:rsidRPr="00B6593C">
        <w:t xml:space="preserve"> (9), 3983-3990.</w:t>
      </w:r>
      <w:bookmarkEnd w:id="103"/>
    </w:p>
    <w:p w14:paraId="0CBDB82D" w14:textId="77777777" w:rsidR="00B6593C" w:rsidRPr="00B6593C" w:rsidRDefault="00B6593C" w:rsidP="00B6593C">
      <w:pPr>
        <w:pStyle w:val="EndNoteBibliography"/>
        <w:spacing w:after="0"/>
        <w:ind w:left="720" w:hanging="720"/>
      </w:pPr>
      <w:bookmarkStart w:id="104" w:name="_ENREF_69"/>
      <w:r w:rsidRPr="00B6593C">
        <w:t xml:space="preserve">Privett, O. S. (1959). Autoxidation and autoxidative polymerization. </w:t>
      </w:r>
      <w:r w:rsidRPr="00B6593C">
        <w:rPr>
          <w:i/>
        </w:rPr>
        <w:t>Journal of the American Oil Chemists Society, 36</w:t>
      </w:r>
      <w:r w:rsidRPr="00B6593C">
        <w:t xml:space="preserve"> (10), 507-512.</w:t>
      </w:r>
      <w:bookmarkEnd w:id="104"/>
    </w:p>
    <w:p w14:paraId="33A9C5E3" w14:textId="77777777" w:rsidR="00B6593C" w:rsidRPr="00B6593C" w:rsidRDefault="00B6593C" w:rsidP="00B6593C">
      <w:pPr>
        <w:pStyle w:val="EndNoteBibliography"/>
        <w:spacing w:after="0"/>
        <w:ind w:left="720" w:hanging="720"/>
      </w:pPr>
      <w:bookmarkStart w:id="105" w:name="_ENREF_70"/>
      <w:r w:rsidRPr="00B6593C">
        <w:t xml:space="preserve">Richaud, E., Audouin, L., Fayolle, B., Verdu, J., Matisová-Rychlá, L., &amp; Rychlý, J. (2012). Rate constants of oxidation of unsaturated fatty esters studied by chemiluminescence. </w:t>
      </w:r>
      <w:r w:rsidRPr="00B6593C">
        <w:rPr>
          <w:i/>
        </w:rPr>
        <w:t>Chemistry and Physics of Lipids, 165</w:t>
      </w:r>
      <w:r w:rsidRPr="00B6593C">
        <w:t xml:space="preserve"> (7), 753-759.</w:t>
      </w:r>
      <w:bookmarkEnd w:id="105"/>
    </w:p>
    <w:p w14:paraId="54C9D2C8" w14:textId="77777777" w:rsidR="00B6593C" w:rsidRPr="00B6593C" w:rsidRDefault="00B6593C" w:rsidP="00B6593C">
      <w:pPr>
        <w:pStyle w:val="EndNoteBibliography"/>
        <w:spacing w:after="0"/>
        <w:ind w:left="720" w:hanging="720"/>
      </w:pPr>
      <w:bookmarkStart w:id="106" w:name="_ENREF_71"/>
      <w:r w:rsidRPr="00B6593C">
        <w:t xml:space="preserve">Richaud, E., Fayolle, B., Verdu, J., &amp; Rychlý, J. (2013). Co-oxidation kinetic model for the thermal oxidation of polyethylene-unsaturated substrate systems. </w:t>
      </w:r>
      <w:r w:rsidRPr="00B6593C">
        <w:rPr>
          <w:i/>
        </w:rPr>
        <w:t>Polymer Degradation and Stability, 98</w:t>
      </w:r>
      <w:r w:rsidRPr="00B6593C">
        <w:t xml:space="preserve"> (5), 1081-1088.</w:t>
      </w:r>
      <w:bookmarkEnd w:id="106"/>
    </w:p>
    <w:p w14:paraId="18176641" w14:textId="77777777" w:rsidR="00B6593C" w:rsidRPr="00B6593C" w:rsidRDefault="00B6593C" w:rsidP="00B6593C">
      <w:pPr>
        <w:pStyle w:val="EndNoteBibliography"/>
        <w:spacing w:after="0"/>
        <w:ind w:left="720" w:hanging="720"/>
      </w:pPr>
      <w:bookmarkStart w:id="107" w:name="_ENREF_72"/>
      <w:r w:rsidRPr="00B6593C">
        <w:t xml:space="preserve">Roman, O., Maillard, M.-N., Plessis, C., &amp; Riquet, A.-M. (2010). Electron spin resonance spectroscopy: a promising method for studying lipid oxidation in foods. </w:t>
      </w:r>
      <w:r w:rsidRPr="00B6593C">
        <w:rPr>
          <w:i/>
        </w:rPr>
        <w:t>Lipid Technology, 22</w:t>
      </w:r>
      <w:r w:rsidRPr="00B6593C">
        <w:t xml:space="preserve"> (4), 87-90.</w:t>
      </w:r>
      <w:bookmarkEnd w:id="107"/>
    </w:p>
    <w:p w14:paraId="42B7F16B" w14:textId="77777777" w:rsidR="00B6593C" w:rsidRPr="00B6593C" w:rsidRDefault="00B6593C" w:rsidP="00B6593C">
      <w:pPr>
        <w:pStyle w:val="EndNoteBibliography"/>
        <w:spacing w:after="0"/>
        <w:ind w:left="720" w:hanging="720"/>
      </w:pPr>
      <w:bookmarkStart w:id="108" w:name="_ENREF_73"/>
      <w:r w:rsidRPr="00B6593C">
        <w:t xml:space="preserve">Rudnick, L. R. (2020). </w:t>
      </w:r>
      <w:r w:rsidRPr="00B6593C">
        <w:rPr>
          <w:i/>
        </w:rPr>
        <w:t>Synthetics, Mineral Oils, and Bio-Based Lubricants</w:t>
      </w:r>
      <w:r w:rsidRPr="00B6593C">
        <w:t xml:space="preserve"> (3rd ed.). Boca Raton: CRC Press.</w:t>
      </w:r>
      <w:bookmarkEnd w:id="108"/>
    </w:p>
    <w:p w14:paraId="0AF68611" w14:textId="77777777" w:rsidR="00B6593C" w:rsidRPr="00B6593C" w:rsidRDefault="00B6593C" w:rsidP="00B6593C">
      <w:pPr>
        <w:pStyle w:val="EndNoteBibliography"/>
        <w:spacing w:after="0"/>
        <w:ind w:left="720" w:hanging="720"/>
      </w:pPr>
      <w:bookmarkStart w:id="109" w:name="_ENREF_74"/>
      <w:r w:rsidRPr="00B6593C">
        <w:t xml:space="preserve">Runas, K. A., &amp; Malmstadt, N. (2015). Low levels of lipid oxidation radically increase the passive permeability of lipid bilayers. </w:t>
      </w:r>
      <w:r w:rsidRPr="00B6593C">
        <w:rPr>
          <w:i/>
        </w:rPr>
        <w:t>Soft Matter, 11</w:t>
      </w:r>
      <w:r w:rsidRPr="00B6593C">
        <w:t xml:space="preserve"> (3), 499-505.</w:t>
      </w:r>
      <w:bookmarkEnd w:id="109"/>
    </w:p>
    <w:p w14:paraId="47538AB0" w14:textId="77777777" w:rsidR="00B6593C" w:rsidRPr="00B6593C" w:rsidRDefault="00B6593C" w:rsidP="00B6593C">
      <w:pPr>
        <w:pStyle w:val="EndNoteBibliography"/>
        <w:spacing w:after="0"/>
        <w:ind w:left="720" w:hanging="720"/>
      </w:pPr>
      <w:bookmarkStart w:id="110" w:name="_ENREF_75"/>
      <w:r w:rsidRPr="00B6593C">
        <w:t xml:space="preserve">Russell, G. A. (1955). The Competitive Oxidation of Cumene and Tetralin1,2. </w:t>
      </w:r>
      <w:r w:rsidRPr="00B6593C">
        <w:rPr>
          <w:i/>
        </w:rPr>
        <w:t>Journal of the American Chemical Society, 77</w:t>
      </w:r>
      <w:r w:rsidRPr="00B6593C">
        <w:t xml:space="preserve"> (17), 4583-4590.</w:t>
      </w:r>
      <w:bookmarkEnd w:id="110"/>
    </w:p>
    <w:p w14:paraId="7C40A0B6" w14:textId="77777777" w:rsidR="00B6593C" w:rsidRPr="00B6593C" w:rsidRDefault="00B6593C" w:rsidP="00B6593C">
      <w:pPr>
        <w:pStyle w:val="EndNoteBibliography"/>
        <w:spacing w:after="0"/>
        <w:ind w:left="720" w:hanging="720"/>
      </w:pPr>
      <w:bookmarkStart w:id="111" w:name="_ENREF_76"/>
      <w:r w:rsidRPr="00B6593C">
        <w:t xml:space="preserve">Russell, G. A., &amp; Williamson, R. C. (1964a). Directive Effects in Aliphatic Substitutions. XXV. Reactivity of Aralkanes, Aralkenes, and Benzylic Ethers toward Peroxy Radicals. </w:t>
      </w:r>
      <w:r w:rsidRPr="00B6593C">
        <w:rPr>
          <w:i/>
        </w:rPr>
        <w:t>Journal of the American Chemical Society, 86</w:t>
      </w:r>
      <w:r w:rsidRPr="00B6593C">
        <w:t xml:space="preserve"> (12), 2364-2367.</w:t>
      </w:r>
      <w:bookmarkEnd w:id="111"/>
    </w:p>
    <w:p w14:paraId="4BB819F0" w14:textId="77777777" w:rsidR="00B6593C" w:rsidRPr="00B6593C" w:rsidRDefault="00B6593C" w:rsidP="00B6593C">
      <w:pPr>
        <w:pStyle w:val="EndNoteBibliography"/>
        <w:spacing w:after="0"/>
        <w:ind w:left="720" w:hanging="720"/>
      </w:pPr>
      <w:bookmarkStart w:id="112" w:name="_ENREF_77"/>
      <w:r w:rsidRPr="00B6593C">
        <w:t xml:space="preserve">Russell, G. A., &amp; Williamson, R. C. (1964b). Nature of the Polar Effect in Reactions of Atoms and Radicals. II. Reactions of Chlorine Atoms and Peroxy Radicals. </w:t>
      </w:r>
      <w:r w:rsidRPr="00B6593C">
        <w:rPr>
          <w:i/>
        </w:rPr>
        <w:t>Journal of the American Chemical Society, 86</w:t>
      </w:r>
      <w:r w:rsidRPr="00B6593C">
        <w:t xml:space="preserve"> (12), 2357-2364.</w:t>
      </w:r>
      <w:bookmarkEnd w:id="112"/>
    </w:p>
    <w:p w14:paraId="0C623E68" w14:textId="77777777" w:rsidR="00B6593C" w:rsidRPr="00B6593C" w:rsidRDefault="00B6593C" w:rsidP="00B6593C">
      <w:pPr>
        <w:pStyle w:val="EndNoteBibliography"/>
        <w:spacing w:after="0"/>
        <w:ind w:left="720" w:hanging="720"/>
      </w:pPr>
      <w:bookmarkStart w:id="113" w:name="_ENREF_78"/>
      <w:r w:rsidRPr="00B6593C">
        <w:t xml:space="preserve">Schaich, K. M. (2005). Lipid Oxidation: Theoretical Aspects. In F. Shahidi (Ed.), </w:t>
      </w:r>
      <w:r w:rsidRPr="00B6593C">
        <w:rPr>
          <w:i/>
        </w:rPr>
        <w:t>Bailey's Industrial Oil &amp; Fat Products</w:t>
      </w:r>
      <w:r w:rsidRPr="00B6593C">
        <w:t xml:space="preserve"> (pp. 269-355). Hobojen, New Jersey: John Wiley &amp; Sons.</w:t>
      </w:r>
      <w:bookmarkEnd w:id="113"/>
    </w:p>
    <w:p w14:paraId="2CF8E7AC" w14:textId="77777777" w:rsidR="00B6593C" w:rsidRPr="00B6593C" w:rsidRDefault="00B6593C" w:rsidP="00B6593C">
      <w:pPr>
        <w:pStyle w:val="EndNoteBibliography"/>
        <w:spacing w:after="0"/>
        <w:ind w:left="720" w:hanging="720"/>
      </w:pPr>
      <w:bookmarkStart w:id="114" w:name="_ENREF_79"/>
      <w:r w:rsidRPr="00B6593C">
        <w:t xml:space="preserve">Schaich, K. M. (2008). Co-oxidations of oxidizing lipids: Reactions with proteins. In A. Kamal-Eldin &amp; D. Min (Eds.), </w:t>
      </w:r>
      <w:r w:rsidRPr="00B6593C">
        <w:rPr>
          <w:i/>
        </w:rPr>
        <w:t>Lipid Oxidation Pathways</w:t>
      </w:r>
      <w:r w:rsidRPr="00B6593C">
        <w:t xml:space="preserve"> (pp. 183-274). USA: AOCS Press.</w:t>
      </w:r>
      <w:bookmarkEnd w:id="114"/>
    </w:p>
    <w:p w14:paraId="77D798AC" w14:textId="77777777" w:rsidR="00B6593C" w:rsidRPr="00B6593C" w:rsidRDefault="00B6593C" w:rsidP="00B6593C">
      <w:pPr>
        <w:pStyle w:val="EndNoteBibliography"/>
        <w:spacing w:after="0"/>
        <w:ind w:left="720" w:hanging="720"/>
      </w:pPr>
      <w:bookmarkStart w:id="115" w:name="_ENREF_80"/>
      <w:r w:rsidRPr="00B6593C">
        <w:t xml:space="preserve">Schneider, C., Porter, N. A., &amp; Brash, A. R. (2008). Routes to 4-hydroxynonenal: fundamental issues in the mechanisms of lipid peroxidation. </w:t>
      </w:r>
      <w:r w:rsidRPr="00B6593C">
        <w:rPr>
          <w:i/>
        </w:rPr>
        <w:t>The Journal of biological chemistry, 283</w:t>
      </w:r>
      <w:r w:rsidRPr="00B6593C">
        <w:t xml:space="preserve"> (23), 15539-15543.</w:t>
      </w:r>
      <w:bookmarkEnd w:id="115"/>
    </w:p>
    <w:p w14:paraId="63424D27" w14:textId="77777777" w:rsidR="00B6593C" w:rsidRPr="00B6593C" w:rsidRDefault="00B6593C" w:rsidP="00B6593C">
      <w:pPr>
        <w:pStyle w:val="EndNoteBibliography"/>
        <w:spacing w:after="0"/>
        <w:ind w:left="720" w:hanging="720"/>
      </w:pPr>
      <w:bookmarkStart w:id="116" w:name="_ENREF_81"/>
      <w:r w:rsidRPr="00B6593C">
        <w:t xml:space="preserve">Schobert, H. (2013). </w:t>
      </w:r>
      <w:r w:rsidRPr="00B6593C">
        <w:rPr>
          <w:i/>
        </w:rPr>
        <w:t>Chemistry of Fossil Fuels and Biofuels</w:t>
      </w:r>
      <w:r w:rsidRPr="00B6593C">
        <w:t>. Cambridge: Cambridge University Press.</w:t>
      </w:r>
      <w:bookmarkEnd w:id="116"/>
    </w:p>
    <w:p w14:paraId="6025B556" w14:textId="77777777" w:rsidR="00B6593C" w:rsidRPr="00B6593C" w:rsidRDefault="00B6593C" w:rsidP="00B6593C">
      <w:pPr>
        <w:pStyle w:val="EndNoteBibliography"/>
        <w:spacing w:after="0"/>
        <w:ind w:left="720" w:hanging="720"/>
      </w:pPr>
      <w:bookmarkStart w:id="117" w:name="_ENREF_82"/>
      <w:r w:rsidRPr="00B6593C">
        <w:t xml:space="preserve">Schroën, K., &amp; Berton-Carabin, C. C. (2022). A unifying approach to lipid oxidation in emulsions: Modelling and experimental validation. </w:t>
      </w:r>
      <w:r w:rsidRPr="00B6593C">
        <w:rPr>
          <w:i/>
        </w:rPr>
        <w:t>Food Research International, 160</w:t>
      </w:r>
      <w:r w:rsidRPr="00B6593C">
        <w:t>, 111621.</w:t>
      </w:r>
      <w:bookmarkEnd w:id="117"/>
    </w:p>
    <w:p w14:paraId="2069EEEB" w14:textId="77777777" w:rsidR="00B6593C" w:rsidRPr="00B6593C" w:rsidRDefault="00B6593C" w:rsidP="00B6593C">
      <w:pPr>
        <w:pStyle w:val="EndNoteBibliography"/>
        <w:spacing w:after="0"/>
        <w:ind w:left="720" w:hanging="720"/>
      </w:pPr>
      <w:bookmarkStart w:id="118" w:name="_ENREF_83"/>
      <w:r w:rsidRPr="00B6593C">
        <w:t xml:space="preserve">Seres, L., Görgényi, M., Körtvélyesi, T., &amp; Nacsa, Á. (1992). Combinations of alkyl radicals with alkyl and substituted allyl radicals. </w:t>
      </w:r>
      <w:r w:rsidRPr="00B6593C">
        <w:rPr>
          <w:i/>
        </w:rPr>
        <w:t>Reaction Kinetics and Catalysis Letters, 48</w:t>
      </w:r>
      <w:r w:rsidRPr="00B6593C">
        <w:t xml:space="preserve"> (2), 635-639.</w:t>
      </w:r>
      <w:bookmarkEnd w:id="118"/>
    </w:p>
    <w:p w14:paraId="5338CABC" w14:textId="77777777" w:rsidR="00B6593C" w:rsidRPr="00B6593C" w:rsidRDefault="00B6593C" w:rsidP="00B6593C">
      <w:pPr>
        <w:pStyle w:val="EndNoteBibliography"/>
        <w:spacing w:after="0"/>
        <w:ind w:left="720" w:hanging="720"/>
      </w:pPr>
      <w:bookmarkStart w:id="119" w:name="_ENREF_84"/>
      <w:r w:rsidRPr="00B6593C">
        <w:t xml:space="preserve">Shahidi, F. (2005). </w:t>
      </w:r>
      <w:r w:rsidRPr="00B6593C">
        <w:rPr>
          <w:i/>
        </w:rPr>
        <w:t>Bailey's Industrial Oil &amp; Fat Products</w:t>
      </w:r>
      <w:r w:rsidRPr="00B6593C">
        <w:t>. Hoboken, New Jersey, USA: John Wiley &amp; Sons.</w:t>
      </w:r>
      <w:bookmarkEnd w:id="119"/>
    </w:p>
    <w:p w14:paraId="25963D70" w14:textId="77777777" w:rsidR="00B6593C" w:rsidRPr="00B6593C" w:rsidRDefault="00B6593C" w:rsidP="00B6593C">
      <w:pPr>
        <w:pStyle w:val="EndNoteBibliography"/>
        <w:spacing w:after="0"/>
        <w:ind w:left="720" w:hanging="720"/>
      </w:pPr>
      <w:bookmarkStart w:id="120" w:name="_ENREF_85"/>
      <w:r w:rsidRPr="00B6593C">
        <w:t xml:space="preserve">Shin, A. J., &amp; Kim, D. H. (1985). A Mechanism for The hydroperoxyde Decomposition in a Soybean oil during Thermal Oxidation. </w:t>
      </w:r>
      <w:r w:rsidRPr="00B6593C">
        <w:rPr>
          <w:i/>
        </w:rPr>
        <w:t>Korean Journal Food Science Technology, 17</w:t>
      </w:r>
      <w:r w:rsidRPr="00B6593C">
        <w:t xml:space="preserve"> (2), 71-74.</w:t>
      </w:r>
      <w:bookmarkEnd w:id="120"/>
    </w:p>
    <w:p w14:paraId="3BD88E36" w14:textId="77777777" w:rsidR="00B6593C" w:rsidRPr="00B6593C" w:rsidRDefault="00B6593C" w:rsidP="00B6593C">
      <w:pPr>
        <w:pStyle w:val="EndNoteBibliography"/>
        <w:spacing w:after="0"/>
        <w:ind w:left="720" w:hanging="720"/>
      </w:pPr>
      <w:bookmarkStart w:id="121" w:name="_ENREF_86"/>
      <w:r w:rsidRPr="00B6593C">
        <w:t xml:space="preserve">Śliwiok, J., Kowalska, T., Kowalski, W., &amp; Biernat, A. (1974). The influence of hydrogen-bond association on the destruction of hydroperoxides in the autoxidation process of oleyl alcohol, oleic acid, and methyl oleate. </w:t>
      </w:r>
      <w:r w:rsidRPr="00B6593C">
        <w:rPr>
          <w:i/>
        </w:rPr>
        <w:t>Microchemical Journal, 19</w:t>
      </w:r>
      <w:r w:rsidRPr="00B6593C">
        <w:t xml:space="preserve"> (4), 362-372.</w:t>
      </w:r>
      <w:bookmarkEnd w:id="121"/>
    </w:p>
    <w:p w14:paraId="6768A279" w14:textId="77777777" w:rsidR="00B6593C" w:rsidRPr="00B6593C" w:rsidRDefault="00B6593C" w:rsidP="00B6593C">
      <w:pPr>
        <w:pStyle w:val="EndNoteBibliography"/>
        <w:spacing w:after="0"/>
        <w:ind w:left="720" w:hanging="720"/>
      </w:pPr>
      <w:bookmarkStart w:id="122" w:name="_ENREF_87"/>
      <w:r w:rsidRPr="00B6593C">
        <w:t xml:space="preserve">Small Jr., R. D., Scaiano, J. C., &amp; Patterson, L. K. (1979). Radical Processes In Lipids. A Laser Photolysis Study Of T-Butoxy Radical Reactivity Toward Fatty Acids. </w:t>
      </w:r>
      <w:r w:rsidRPr="00B6593C">
        <w:rPr>
          <w:i/>
        </w:rPr>
        <w:t>Photochemistry and Photobiology, 29</w:t>
      </w:r>
      <w:r w:rsidRPr="00B6593C">
        <w:t xml:space="preserve"> (1), 49-51.</w:t>
      </w:r>
      <w:bookmarkEnd w:id="122"/>
    </w:p>
    <w:p w14:paraId="2B597932" w14:textId="77777777" w:rsidR="00B6593C" w:rsidRPr="00B6593C" w:rsidRDefault="00B6593C" w:rsidP="00B6593C">
      <w:pPr>
        <w:pStyle w:val="EndNoteBibliography"/>
        <w:spacing w:after="0"/>
        <w:ind w:left="720" w:hanging="720"/>
      </w:pPr>
      <w:bookmarkStart w:id="123" w:name="_ENREF_88"/>
      <w:r w:rsidRPr="00B6593C">
        <w:t xml:space="preserve">Small, R. D., &amp; Scaiano, J. C. (1978). Absolute rates of hydrogen abstraction by tert-butoxy radicals. </w:t>
      </w:r>
      <w:r w:rsidRPr="00B6593C">
        <w:rPr>
          <w:i/>
        </w:rPr>
        <w:t>Journal of the American Chemical Society, 100</w:t>
      </w:r>
      <w:r w:rsidRPr="00B6593C">
        <w:t xml:space="preserve"> (1), 296-298.</w:t>
      </w:r>
      <w:bookmarkEnd w:id="123"/>
    </w:p>
    <w:p w14:paraId="5394C25D" w14:textId="77777777" w:rsidR="00B6593C" w:rsidRPr="00B6593C" w:rsidRDefault="00B6593C" w:rsidP="00B6593C">
      <w:pPr>
        <w:pStyle w:val="EndNoteBibliography"/>
        <w:spacing w:after="0"/>
        <w:ind w:left="720" w:hanging="720"/>
      </w:pPr>
      <w:bookmarkStart w:id="124" w:name="_ENREF_89"/>
      <w:r w:rsidRPr="00B6593C">
        <w:t xml:space="preserve">Smoluchowski, M. V. (1918). Versuch einer mathematischen Theorie der Koagulationskinetik kolloider Lösungen. </w:t>
      </w:r>
      <w:r w:rsidRPr="00B6593C">
        <w:rPr>
          <w:i/>
        </w:rPr>
        <w:t>Zeitschrift für Physikalische Chemie, 92U</w:t>
      </w:r>
      <w:r w:rsidRPr="00B6593C">
        <w:t xml:space="preserve"> (1), 129-168.</w:t>
      </w:r>
      <w:bookmarkEnd w:id="124"/>
    </w:p>
    <w:p w14:paraId="2078D812" w14:textId="77777777" w:rsidR="00B6593C" w:rsidRPr="00B6593C" w:rsidRDefault="00B6593C" w:rsidP="00B6593C">
      <w:pPr>
        <w:pStyle w:val="EndNoteBibliography"/>
        <w:spacing w:after="0"/>
        <w:ind w:left="720" w:hanging="720"/>
      </w:pPr>
      <w:bookmarkStart w:id="125" w:name="_ENREF_90"/>
      <w:r w:rsidRPr="00B6593C">
        <w:t xml:space="preserve">Stannett, V., &amp; Mesrobian, R. B. (1950). The Kinetics of the Decomposition of Tertiary Hydroperoxides in Solvents1,2. </w:t>
      </w:r>
      <w:r w:rsidRPr="00B6593C">
        <w:rPr>
          <w:i/>
        </w:rPr>
        <w:t>Journal of the American Chemical Society, 72</w:t>
      </w:r>
      <w:r w:rsidRPr="00B6593C">
        <w:t xml:space="preserve"> (9), 4125-4130.</w:t>
      </w:r>
      <w:bookmarkEnd w:id="125"/>
    </w:p>
    <w:p w14:paraId="1AA6C8A6" w14:textId="77777777" w:rsidR="00B6593C" w:rsidRPr="00B6593C" w:rsidRDefault="00B6593C" w:rsidP="00B6593C">
      <w:pPr>
        <w:pStyle w:val="EndNoteBibliography"/>
        <w:spacing w:after="0"/>
        <w:ind w:left="720" w:hanging="720"/>
      </w:pPr>
      <w:bookmarkStart w:id="126" w:name="_ENREF_91"/>
      <w:r w:rsidRPr="00B6593C">
        <w:t xml:space="preserve">Stannett, V., Woodward, A. E., &amp; Mesrobian, R. B. (1957). Autoxidation of 1,4-Dimethylcyclohexane. </w:t>
      </w:r>
      <w:r w:rsidRPr="00B6593C">
        <w:rPr>
          <w:i/>
        </w:rPr>
        <w:t>The Journal of Physical Chemistry, 61</w:t>
      </w:r>
      <w:r w:rsidRPr="00B6593C">
        <w:t xml:space="preserve"> (3), 360-364.</w:t>
      </w:r>
      <w:bookmarkEnd w:id="126"/>
    </w:p>
    <w:p w14:paraId="45997E76" w14:textId="77777777" w:rsidR="00B6593C" w:rsidRPr="00B6593C" w:rsidRDefault="00B6593C" w:rsidP="00B6593C">
      <w:pPr>
        <w:pStyle w:val="EndNoteBibliography"/>
        <w:spacing w:after="0"/>
        <w:ind w:left="720" w:hanging="720"/>
      </w:pPr>
      <w:bookmarkStart w:id="127" w:name="_ENREF_92"/>
      <w:r w:rsidRPr="00B6593C">
        <w:t>Statista. (2023). Consumption of Vegetable Oils Worldwide From 2013/14 To 2022/23, by Oil Type (in million metric tons). In S.-T. p. f. statistics (Ed.).</w:t>
      </w:r>
      <w:bookmarkEnd w:id="127"/>
    </w:p>
    <w:p w14:paraId="39190CAB" w14:textId="77777777" w:rsidR="00B6593C" w:rsidRPr="00B6593C" w:rsidRDefault="00B6593C" w:rsidP="00B6593C">
      <w:pPr>
        <w:pStyle w:val="EndNoteBibliography"/>
        <w:spacing w:after="0"/>
        <w:ind w:left="720" w:hanging="720"/>
      </w:pPr>
      <w:bookmarkStart w:id="128" w:name="_ENREF_93"/>
      <w:r w:rsidRPr="00B6593C">
        <w:t xml:space="preserve">Tande, B. M., Wagner, N. J., Mackay, M. E., Hawker, C. J., &amp; Jeong, M. (2001). Viscosimetric, Hydrodynamic, and Conformational Properties of Dendrimers and Dendrons. </w:t>
      </w:r>
      <w:r w:rsidRPr="00B6593C">
        <w:rPr>
          <w:i/>
        </w:rPr>
        <w:t>Macromolecules, 34</w:t>
      </w:r>
      <w:r w:rsidRPr="00B6593C">
        <w:t xml:space="preserve"> (24), 8580-8585.</w:t>
      </w:r>
      <w:bookmarkEnd w:id="128"/>
    </w:p>
    <w:p w14:paraId="2A37634B" w14:textId="77777777" w:rsidR="00B6593C" w:rsidRPr="00B6593C" w:rsidRDefault="00B6593C" w:rsidP="00B6593C">
      <w:pPr>
        <w:pStyle w:val="EndNoteBibliography"/>
        <w:spacing w:after="0"/>
        <w:ind w:left="720" w:hanging="720"/>
      </w:pPr>
      <w:bookmarkStart w:id="129" w:name="_ENREF_94"/>
      <w:r w:rsidRPr="00B6593C">
        <w:t xml:space="preserve">Tavadyan, L., Khachoyan, A., Martoyan, G., &amp; Kamal-Eldin, A. (2007). Numerical revelation of the kinetic significance of individual steps in the reaction mechanism of methyl linoleate peroxidation inhibited by α-tocopherol. </w:t>
      </w:r>
      <w:r w:rsidRPr="00B6593C">
        <w:rPr>
          <w:i/>
        </w:rPr>
        <w:t>Chemistry and Physics of Lipids, 147</w:t>
      </w:r>
      <w:r w:rsidRPr="00B6593C">
        <w:t xml:space="preserve"> (1), 30-45.</w:t>
      </w:r>
      <w:bookmarkEnd w:id="129"/>
    </w:p>
    <w:p w14:paraId="3868A262" w14:textId="77777777" w:rsidR="00B6593C" w:rsidRPr="00B6593C" w:rsidRDefault="00B6593C" w:rsidP="00B6593C">
      <w:pPr>
        <w:pStyle w:val="EndNoteBibliography"/>
        <w:spacing w:after="0"/>
        <w:ind w:left="720" w:hanging="720"/>
      </w:pPr>
      <w:bookmarkStart w:id="130" w:name="_ENREF_95"/>
      <w:r w:rsidRPr="00B6593C">
        <w:t xml:space="preserve">Thaler, H., &amp; Kleinau, H.-J. (1968). Über die Autoxydation gesättigter Fettsäuren IV: Sauerstoff-Verbrauch und Bildung von Peroxiden bei der Oxydation von Laurin- und Stearinsäure sowie ihrer Methylester. </w:t>
      </w:r>
      <w:r w:rsidRPr="00B6593C">
        <w:rPr>
          <w:i/>
        </w:rPr>
        <w:t>Fette, Seifen, Anstrichmittel, 70</w:t>
      </w:r>
      <w:r w:rsidRPr="00B6593C">
        <w:t xml:space="preserve"> (7), 465-471.</w:t>
      </w:r>
      <w:bookmarkEnd w:id="130"/>
    </w:p>
    <w:p w14:paraId="6669F9CD" w14:textId="77777777" w:rsidR="00B6593C" w:rsidRPr="00B6593C" w:rsidRDefault="00B6593C" w:rsidP="00B6593C">
      <w:pPr>
        <w:pStyle w:val="EndNoteBibliography"/>
        <w:spacing w:after="0"/>
        <w:ind w:left="720" w:hanging="720"/>
      </w:pPr>
      <w:bookmarkStart w:id="131" w:name="_ENREF_96"/>
      <w:r w:rsidRPr="00B6593C">
        <w:t xml:space="preserve">Tobolsky, A. V., Metz, D. J., &amp; Mesrobian, R. B. (1950). Low Temperature Autoxidation of Hydrocarbons: the Phenomenon of Maximum Rates1,2. </w:t>
      </w:r>
      <w:r w:rsidRPr="00B6593C">
        <w:rPr>
          <w:i/>
        </w:rPr>
        <w:t>Journal of the American Chemical Society, 72</w:t>
      </w:r>
      <w:r w:rsidRPr="00B6593C">
        <w:t xml:space="preserve"> (5), 1942-1952.</w:t>
      </w:r>
      <w:bookmarkEnd w:id="131"/>
    </w:p>
    <w:p w14:paraId="5FE44B40" w14:textId="77777777" w:rsidR="00B6593C" w:rsidRPr="00B6593C" w:rsidRDefault="00B6593C" w:rsidP="00B6593C">
      <w:pPr>
        <w:pStyle w:val="EndNoteBibliography"/>
        <w:spacing w:after="0"/>
        <w:ind w:left="720" w:hanging="720"/>
      </w:pPr>
      <w:bookmarkStart w:id="132" w:name="_ENREF_97"/>
      <w:r w:rsidRPr="00B6593C">
        <w:t xml:space="preserve">Touffet, M., Allouche, M. H., Ariane, M., &amp; Vitrac, O. (2021). Coupling between oxidation kinetics and anisothermal oil flow during deep-fat frying. </w:t>
      </w:r>
      <w:r w:rsidRPr="00B6593C">
        <w:rPr>
          <w:i/>
        </w:rPr>
        <w:t>Physics of Fluids, 33</w:t>
      </w:r>
      <w:r w:rsidRPr="00B6593C">
        <w:t xml:space="preserve"> (8), 085105.</w:t>
      </w:r>
      <w:bookmarkEnd w:id="132"/>
    </w:p>
    <w:p w14:paraId="101AB057" w14:textId="77777777" w:rsidR="00B6593C" w:rsidRPr="00B6593C" w:rsidRDefault="00B6593C" w:rsidP="00B6593C">
      <w:pPr>
        <w:pStyle w:val="EndNoteBibliography"/>
        <w:spacing w:after="0"/>
        <w:ind w:left="720" w:hanging="720"/>
      </w:pPr>
      <w:bookmarkStart w:id="133" w:name="_ENREF_98"/>
      <w:r w:rsidRPr="00B6593C">
        <w:t xml:space="preserve">Touffet, M., Patsioura, A., Ziaiifar, A. M., Eveleigh, L., &amp; Vitrac, O. (2018). Online reconstruction of oil oxidation kinetics and reaction schemes during deep-frying by deconvolution of ATR-FTIR spectra. </w:t>
      </w:r>
      <w:r w:rsidRPr="00B6593C">
        <w:rPr>
          <w:i/>
        </w:rPr>
        <w:t>Journal of Food Engineering, 224</w:t>
      </w:r>
      <w:r w:rsidRPr="00B6593C">
        <w:t>, 1-16.</w:t>
      </w:r>
      <w:bookmarkEnd w:id="133"/>
    </w:p>
    <w:p w14:paraId="39431E6E" w14:textId="77777777" w:rsidR="00B6593C" w:rsidRPr="00B6593C" w:rsidRDefault="00B6593C" w:rsidP="00B6593C">
      <w:pPr>
        <w:pStyle w:val="EndNoteBibliography"/>
        <w:spacing w:after="0"/>
        <w:ind w:left="720" w:hanging="720"/>
      </w:pPr>
      <w:bookmarkStart w:id="134" w:name="_ENREF_99"/>
      <w:r w:rsidRPr="00B6593C">
        <w:t xml:space="preserve">Touffet, M., Trystram, G., &amp; Vitrac, O. (2020). Revisiting the mechanisms of oil uptake during deep-frying. </w:t>
      </w:r>
      <w:r w:rsidRPr="00B6593C">
        <w:rPr>
          <w:i/>
        </w:rPr>
        <w:t>Food and Bioproducts Processing, 123</w:t>
      </w:r>
      <w:r w:rsidRPr="00B6593C">
        <w:t>, 14-30.</w:t>
      </w:r>
      <w:bookmarkEnd w:id="134"/>
    </w:p>
    <w:p w14:paraId="3229E56E" w14:textId="77777777" w:rsidR="00B6593C" w:rsidRPr="00B6593C" w:rsidRDefault="00B6593C" w:rsidP="00B6593C">
      <w:pPr>
        <w:pStyle w:val="EndNoteBibliography"/>
        <w:spacing w:after="0"/>
        <w:ind w:left="720" w:hanging="720"/>
      </w:pPr>
      <w:bookmarkStart w:id="135" w:name="_ENREF_100"/>
      <w:r w:rsidRPr="00B6593C">
        <w:t xml:space="preserve">Uotila, J. T., Kirkkola, A.-L., Rorarius, M., Tuimala, R. J., &amp; Metsä-Ketelä, T. (1994). The total peroxyl radical-trapping ability of plasma and cerebrospinal fluid in normal and preeclamptic parturients. </w:t>
      </w:r>
      <w:r w:rsidRPr="00B6593C">
        <w:rPr>
          <w:i/>
        </w:rPr>
        <w:t>Free Radical Biology and Medicine, 16</w:t>
      </w:r>
      <w:r w:rsidRPr="00B6593C">
        <w:t xml:space="preserve"> (5), 581-590.</w:t>
      </w:r>
      <w:bookmarkEnd w:id="135"/>
    </w:p>
    <w:p w14:paraId="02B611C3" w14:textId="77777777" w:rsidR="00B6593C" w:rsidRPr="00B6593C" w:rsidRDefault="00B6593C" w:rsidP="00B6593C">
      <w:pPr>
        <w:pStyle w:val="EndNoteBibliography"/>
        <w:spacing w:after="0"/>
        <w:ind w:left="720" w:hanging="720"/>
      </w:pPr>
      <w:bookmarkStart w:id="136" w:name="_ENREF_101"/>
      <w:r w:rsidRPr="00B6593C">
        <w:t xml:space="preserve">Verdu, J. (2012). Aspects Common to all Oxidation Processes. In  </w:t>
      </w:r>
      <w:r w:rsidRPr="00B6593C">
        <w:rPr>
          <w:i/>
        </w:rPr>
        <w:t>Oxidative Ageing of Polymers</w:t>
      </w:r>
      <w:r w:rsidRPr="00B6593C">
        <w:t xml:space="preserve"> (1st ed.). London SW19 4EU, UK: ISTE.</w:t>
      </w:r>
      <w:bookmarkEnd w:id="136"/>
    </w:p>
    <w:p w14:paraId="6A07AAB0" w14:textId="77777777" w:rsidR="00B6593C" w:rsidRPr="00B6593C" w:rsidRDefault="00B6593C" w:rsidP="00B6593C">
      <w:pPr>
        <w:pStyle w:val="EndNoteBibliography"/>
        <w:spacing w:after="0"/>
        <w:ind w:left="720" w:hanging="720"/>
      </w:pPr>
      <w:bookmarkStart w:id="137" w:name="_ENREF_102"/>
      <w:r w:rsidRPr="00B6593C">
        <w:t xml:space="preserve">Vitrac, O., Trystram, G., &amp; Raoult-Wack, A.-L. (2000). Deep-fat frying of food: heat and mass transfer, transformations and reactions inside the frying material. </w:t>
      </w:r>
      <w:r w:rsidRPr="00B6593C">
        <w:rPr>
          <w:i/>
        </w:rPr>
        <w:t>European Journal of Lipid Science and Technology, 102</w:t>
      </w:r>
      <w:r w:rsidRPr="00B6593C">
        <w:t xml:space="preserve"> (8-9), 529-538.</w:t>
      </w:r>
      <w:bookmarkEnd w:id="137"/>
    </w:p>
    <w:p w14:paraId="73698C45" w14:textId="77777777" w:rsidR="00B6593C" w:rsidRPr="00B6593C" w:rsidRDefault="00B6593C" w:rsidP="00B6593C">
      <w:pPr>
        <w:pStyle w:val="EndNoteBibliography"/>
        <w:spacing w:after="0"/>
        <w:ind w:left="720" w:hanging="720"/>
      </w:pPr>
      <w:bookmarkStart w:id="138" w:name="_ENREF_103"/>
      <w:r w:rsidRPr="00B6593C">
        <w:t xml:space="preserve">Waite, T. R. (1957). Theoretical Treatment of the Kinetics of Diffusion-Limited Reactions. </w:t>
      </w:r>
      <w:r w:rsidRPr="00B6593C">
        <w:rPr>
          <w:i/>
        </w:rPr>
        <w:t>Physical Review, 107</w:t>
      </w:r>
      <w:r w:rsidRPr="00B6593C">
        <w:t xml:space="preserve"> (2), 463-470.</w:t>
      </w:r>
      <w:bookmarkEnd w:id="138"/>
    </w:p>
    <w:p w14:paraId="67A57096" w14:textId="77777777" w:rsidR="00B6593C" w:rsidRPr="00B6593C" w:rsidRDefault="00B6593C" w:rsidP="00B6593C">
      <w:pPr>
        <w:pStyle w:val="EndNoteBibliography"/>
        <w:spacing w:after="0"/>
        <w:ind w:left="720" w:hanging="720"/>
      </w:pPr>
      <w:bookmarkStart w:id="139" w:name="_ENREF_104"/>
      <w:r w:rsidRPr="00B6593C">
        <w:t xml:space="preserve">Waite, T. R. (1958). General Theory of Bimolecular Reaction Rates in Solids and Liquids. </w:t>
      </w:r>
      <w:r w:rsidRPr="00B6593C">
        <w:rPr>
          <w:i/>
        </w:rPr>
        <w:t>The Journal of Chemical Physics, 28</w:t>
      </w:r>
      <w:r w:rsidRPr="00B6593C">
        <w:t xml:space="preserve"> (1), 103-106.</w:t>
      </w:r>
      <w:bookmarkEnd w:id="139"/>
    </w:p>
    <w:p w14:paraId="04AD3106" w14:textId="77777777" w:rsidR="00B6593C" w:rsidRPr="00B6593C" w:rsidRDefault="00B6593C" w:rsidP="00B6593C">
      <w:pPr>
        <w:pStyle w:val="EndNoteBibliography"/>
        <w:spacing w:after="0"/>
        <w:ind w:left="720" w:hanging="720"/>
      </w:pPr>
      <w:bookmarkStart w:id="140" w:name="_ENREF_105"/>
      <w:r w:rsidRPr="00B6593C">
        <w:t xml:space="preserve">Walling, C. (1949). Copolymerization. XIII.1 Over-all Rates in Copolymerization. Polar Effects in Chain Initiation and Termination. </w:t>
      </w:r>
      <w:r w:rsidRPr="00B6593C">
        <w:rPr>
          <w:i/>
        </w:rPr>
        <w:t>Journal of the American Chemical Society, 71</w:t>
      </w:r>
      <w:r w:rsidRPr="00B6593C">
        <w:t xml:space="preserve"> (6), 1930-1935.</w:t>
      </w:r>
      <w:bookmarkEnd w:id="140"/>
    </w:p>
    <w:p w14:paraId="7E805FAE" w14:textId="77777777" w:rsidR="00B6593C" w:rsidRPr="00B6593C" w:rsidRDefault="00B6593C" w:rsidP="00B6593C">
      <w:pPr>
        <w:pStyle w:val="EndNoteBibliography"/>
        <w:spacing w:after="0"/>
        <w:ind w:left="720" w:hanging="720"/>
      </w:pPr>
      <w:bookmarkStart w:id="141" w:name="_ENREF_106"/>
      <w:r w:rsidRPr="00B6593C">
        <w:rPr>
          <w:lang w:val="fr-FR"/>
        </w:rPr>
        <w:t xml:space="preserve">Wang, Q.-D., &amp; Ni, Z.-H. (2016). </w:t>
      </w:r>
      <w:r w:rsidRPr="00B6593C">
        <w:t xml:space="preserve">Theoretical and kinetic study of the hydrogen atom abstraction reactions of unsaturated C6 methyl esters with hydroxyl radical. </w:t>
      </w:r>
      <w:r w:rsidRPr="00B6593C">
        <w:rPr>
          <w:i/>
        </w:rPr>
        <w:t>Chemical Physics Letters, 650</w:t>
      </w:r>
      <w:r w:rsidRPr="00B6593C">
        <w:t>, 119-125.</w:t>
      </w:r>
      <w:bookmarkEnd w:id="141"/>
    </w:p>
    <w:p w14:paraId="713B82B1" w14:textId="77777777" w:rsidR="00B6593C" w:rsidRPr="00B6593C" w:rsidRDefault="00B6593C" w:rsidP="00B6593C">
      <w:pPr>
        <w:pStyle w:val="EndNoteBibliography"/>
        <w:spacing w:after="0"/>
        <w:ind w:left="720" w:hanging="720"/>
      </w:pPr>
      <w:bookmarkStart w:id="142" w:name="_ENREF_107"/>
      <w:r w:rsidRPr="00B6593C">
        <w:t xml:space="preserve">Willits, C. O., Ricciuti, C., Ogg, C. L., Morris, S. G., &amp; Riemenschneider, R. W. (1953). Formation of peroxides in fatty esters. I. Methyl oleate. Application of the polarographic and direct oxygen methods. </w:t>
      </w:r>
      <w:r w:rsidRPr="00B6593C">
        <w:rPr>
          <w:i/>
        </w:rPr>
        <w:t>Journal of the American Oil Chemists' Society, 30</w:t>
      </w:r>
      <w:r w:rsidRPr="00B6593C">
        <w:t xml:space="preserve"> (10), 420-423.</w:t>
      </w:r>
      <w:bookmarkEnd w:id="142"/>
    </w:p>
    <w:p w14:paraId="7A3A0253" w14:textId="77777777" w:rsidR="00B6593C" w:rsidRPr="00B6593C" w:rsidRDefault="00B6593C" w:rsidP="00B6593C">
      <w:pPr>
        <w:pStyle w:val="EndNoteBibliography"/>
        <w:spacing w:after="0"/>
        <w:ind w:left="720" w:hanging="720"/>
      </w:pPr>
      <w:bookmarkStart w:id="143" w:name="_ENREF_108"/>
      <w:r w:rsidRPr="00B6593C">
        <w:t xml:space="preserve">Wong, W. D., &amp; Hammond, E. G. (1977). Analysis of oleate and linoleate hydroperoxides in oxidized ester mixtures. </w:t>
      </w:r>
      <w:r w:rsidRPr="00B6593C">
        <w:rPr>
          <w:i/>
        </w:rPr>
        <w:t>Lipids, 12</w:t>
      </w:r>
      <w:r w:rsidRPr="00B6593C">
        <w:t xml:space="preserve"> (6), 475-479.</w:t>
      </w:r>
      <w:bookmarkEnd w:id="143"/>
    </w:p>
    <w:p w14:paraId="2F4C20B9" w14:textId="77777777" w:rsidR="00B6593C" w:rsidRPr="00B6593C" w:rsidRDefault="00B6593C" w:rsidP="00B6593C">
      <w:pPr>
        <w:pStyle w:val="EndNoteBibliography"/>
        <w:spacing w:after="0"/>
        <w:ind w:left="720" w:hanging="720"/>
      </w:pPr>
      <w:bookmarkStart w:id="144" w:name="_ENREF_109"/>
      <w:r w:rsidRPr="00B6593C">
        <w:t xml:space="preserve">Yablonskii, O. P., Bystrov, V. F., Vinogradov, A. N., Belyaev, V. A., Zhavoronkov, V. N., Pashchenko, N. M., &amp; Maizlakh, I. A. (1972). NMR and infrared spectroscopic studies of the self-association of tert-butyl and tert-pentyl hydroperoxides. </w:t>
      </w:r>
      <w:r w:rsidRPr="00B6593C">
        <w:rPr>
          <w:i/>
        </w:rPr>
        <w:t>Theoretical and Experimental Chemistry, 6</w:t>
      </w:r>
      <w:r w:rsidRPr="00B6593C">
        <w:t xml:space="preserve"> (1), 104-109.</w:t>
      </w:r>
      <w:bookmarkEnd w:id="144"/>
    </w:p>
    <w:p w14:paraId="1630F60E" w14:textId="77777777" w:rsidR="00B6593C" w:rsidRPr="00B6593C" w:rsidRDefault="00B6593C" w:rsidP="00B6593C">
      <w:pPr>
        <w:pStyle w:val="EndNoteBibliography"/>
        <w:ind w:left="720" w:hanging="720"/>
      </w:pPr>
      <w:bookmarkStart w:id="145" w:name="_ENREF_110"/>
      <w:r w:rsidRPr="00B6593C">
        <w:t xml:space="preserve">Yamane, K., Kawasaki, K., Sone, K., Hara, T., &amp; Prakoso, T. (2007). Oxidation stability of biodiesel and its effects on diesel combustion and emission characteristics. </w:t>
      </w:r>
      <w:r w:rsidRPr="00B6593C">
        <w:rPr>
          <w:i/>
        </w:rPr>
        <w:t>International Journal of Engine Research, 8</w:t>
      </w:r>
      <w:r w:rsidRPr="00B6593C">
        <w:t xml:space="preserve"> (3), 307-319.</w:t>
      </w:r>
      <w:bookmarkEnd w:id="145"/>
    </w:p>
    <w:p w14:paraId="7978EBE9" w14:textId="306E654D" w:rsidR="009E6F97" w:rsidRPr="009E6F97" w:rsidRDefault="000F5683" w:rsidP="00853F93">
      <w:pPr>
        <w:pStyle w:val="EndNoteBibliography"/>
        <w:ind w:left="720" w:hanging="720"/>
      </w:pPr>
      <w:r>
        <w:fldChar w:fldCharType="end"/>
      </w:r>
    </w:p>
    <w:sectPr w:rsidR="009E6F97" w:rsidRPr="009E6F97" w:rsidSect="00D71187">
      <w:footerReference w:type="default" r:id="rId223"/>
      <w:footnotePr>
        <w:numFmt w:val="chicago"/>
      </w:footnotePr>
      <w:pgSz w:w="11906" w:h="16838" w:code="9"/>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074562" w14:textId="77777777" w:rsidR="007762D8" w:rsidRDefault="007762D8" w:rsidP="00A32E56">
      <w:r>
        <w:separator/>
      </w:r>
    </w:p>
  </w:endnote>
  <w:endnote w:type="continuationSeparator" w:id="0">
    <w:p w14:paraId="607FFC3C" w14:textId="77777777" w:rsidR="007762D8" w:rsidRDefault="007762D8" w:rsidP="00A32E56">
      <w:r>
        <w:continuationSeparator/>
      </w:r>
    </w:p>
  </w:endnote>
  <w:endnote w:type="continuationNotice" w:id="1">
    <w:p w14:paraId="783BF6B7" w14:textId="77777777" w:rsidR="007762D8" w:rsidRDefault="007762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744737"/>
      <w:docPartObj>
        <w:docPartGallery w:val="Page Numbers (Bottom of Page)"/>
        <w:docPartUnique/>
      </w:docPartObj>
    </w:sdtPr>
    <w:sdtEndPr>
      <w:rPr>
        <w:noProof/>
      </w:rPr>
    </w:sdtEndPr>
    <w:sdtContent>
      <w:p w14:paraId="101FC9AA" w14:textId="39388243" w:rsidR="000D6C91" w:rsidRDefault="000D6C91">
        <w:pPr>
          <w:pStyle w:val="Footer"/>
          <w:jc w:val="right"/>
        </w:pPr>
        <w:r>
          <w:fldChar w:fldCharType="begin"/>
        </w:r>
        <w:r>
          <w:instrText xml:space="preserve"> PAGE   \* MERGEFORMAT </w:instrText>
        </w:r>
        <w:r>
          <w:fldChar w:fldCharType="separate"/>
        </w:r>
        <w:r w:rsidR="00FE03FE">
          <w:rPr>
            <w:noProof/>
          </w:rPr>
          <w:t>32</w:t>
        </w:r>
        <w:r>
          <w:rPr>
            <w:noProof/>
          </w:rPr>
          <w:fldChar w:fldCharType="end"/>
        </w:r>
      </w:p>
    </w:sdtContent>
  </w:sdt>
  <w:p w14:paraId="1D865500" w14:textId="77777777" w:rsidR="000D6C91" w:rsidRDefault="000D6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626047" w14:textId="77777777" w:rsidR="007762D8" w:rsidRDefault="007762D8" w:rsidP="00A32E56">
      <w:r>
        <w:separator/>
      </w:r>
    </w:p>
  </w:footnote>
  <w:footnote w:type="continuationSeparator" w:id="0">
    <w:p w14:paraId="74108239" w14:textId="77777777" w:rsidR="007762D8" w:rsidRDefault="007762D8" w:rsidP="00A32E56">
      <w:r>
        <w:continuationSeparator/>
      </w:r>
    </w:p>
  </w:footnote>
  <w:footnote w:type="continuationNotice" w:id="1">
    <w:p w14:paraId="736370E8" w14:textId="77777777" w:rsidR="007762D8" w:rsidRDefault="007762D8">
      <w:pPr>
        <w:spacing w:after="0" w:line="240" w:lineRule="auto"/>
      </w:pPr>
    </w:p>
  </w:footnote>
  <w:footnote w:id="2">
    <w:p w14:paraId="3125F235" w14:textId="0328E489" w:rsidR="000D6C91" w:rsidRPr="00246065" w:rsidRDefault="000D6C91">
      <w:pPr>
        <w:pStyle w:val="FootnoteText"/>
      </w:pPr>
      <w:r w:rsidRPr="00246065">
        <w:rPr>
          <w:rStyle w:val="FootnoteReference"/>
        </w:rPr>
        <w:sym w:font="Symbol" w:char="F02A"/>
      </w:r>
      <w:r>
        <w:t xml:space="preserve"> </w:t>
      </w:r>
      <w:r w:rsidRPr="00246065">
        <w:t>Corresponding author. Tel : +33169935063 ; fax : +3316993</w:t>
      </w:r>
      <w:r w:rsidRPr="00245453">
        <w:t>5044</w:t>
      </w:r>
      <w:r w:rsidRPr="00246065">
        <w:t xml:space="preserve"> ; </w:t>
      </w:r>
      <w:r w:rsidRPr="00246065">
        <w:rPr>
          <w:i/>
        </w:rPr>
        <w:t>E-mail Address</w:t>
      </w:r>
      <w:r>
        <w:t xml:space="preserve">: </w:t>
      </w:r>
      <w:hyperlink r:id="rId1" w:history="1">
        <w:r w:rsidRPr="004C2315">
          <w:rPr>
            <w:rStyle w:val="Hyperlink"/>
          </w:rPr>
          <w:t>olivier.vitrac@agroparistech.fr</w:t>
        </w:r>
      </w:hyperlink>
      <w:r>
        <w:t xml:space="preserve"> (O. Vitrac).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0F9A"/>
    <w:multiLevelType w:val="hybridMultilevel"/>
    <w:tmpl w:val="CFBAA94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43C4A"/>
    <w:multiLevelType w:val="hybridMultilevel"/>
    <w:tmpl w:val="5AC6ED94"/>
    <w:lvl w:ilvl="0" w:tplc="8D8CC6C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FB2991"/>
    <w:multiLevelType w:val="multilevel"/>
    <w:tmpl w:val="389E6D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E383625"/>
    <w:multiLevelType w:val="hybridMultilevel"/>
    <w:tmpl w:val="FDB23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75A7E"/>
    <w:multiLevelType w:val="hybridMultilevel"/>
    <w:tmpl w:val="D0A0162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934D2B"/>
    <w:multiLevelType w:val="hybridMultilevel"/>
    <w:tmpl w:val="4934B11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86E18"/>
    <w:multiLevelType w:val="hybridMultilevel"/>
    <w:tmpl w:val="0D52417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B3D47"/>
    <w:multiLevelType w:val="hybridMultilevel"/>
    <w:tmpl w:val="3BB8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E28CC"/>
    <w:multiLevelType w:val="multilevel"/>
    <w:tmpl w:val="4CDE3E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ind w:left="720" w:hanging="720"/>
      </w:pPr>
      <w:rPr>
        <w:rFonts w:hint="default"/>
        <w:b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0204F0F"/>
    <w:multiLevelType w:val="hybridMultilevel"/>
    <w:tmpl w:val="7C96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7451A"/>
    <w:multiLevelType w:val="hybridMultilevel"/>
    <w:tmpl w:val="4EC65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C5C7C"/>
    <w:multiLevelType w:val="hybridMultilevel"/>
    <w:tmpl w:val="1CBE205A"/>
    <w:lvl w:ilvl="0" w:tplc="A12C7D0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4C22032B"/>
    <w:multiLevelType w:val="hybridMultilevel"/>
    <w:tmpl w:val="A4C82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E22DA2"/>
    <w:multiLevelType w:val="hybridMultilevel"/>
    <w:tmpl w:val="0624034A"/>
    <w:lvl w:ilvl="0" w:tplc="463E2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C90622"/>
    <w:multiLevelType w:val="hybridMultilevel"/>
    <w:tmpl w:val="8F88E61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F2331C"/>
    <w:multiLevelType w:val="hybridMultilevel"/>
    <w:tmpl w:val="623CEB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CA5D9C"/>
    <w:multiLevelType w:val="hybridMultilevel"/>
    <w:tmpl w:val="0BD2E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43192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7402CF5"/>
    <w:multiLevelType w:val="hybridMultilevel"/>
    <w:tmpl w:val="56742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815297"/>
    <w:multiLevelType w:val="hybridMultilevel"/>
    <w:tmpl w:val="5CE40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97455582">
    <w:abstractNumId w:val="1"/>
  </w:num>
  <w:num w:numId="2" w16cid:durableId="983579676">
    <w:abstractNumId w:val="2"/>
  </w:num>
  <w:num w:numId="3" w16cid:durableId="2028671449">
    <w:abstractNumId w:val="8"/>
  </w:num>
  <w:num w:numId="4" w16cid:durableId="1350057850">
    <w:abstractNumId w:val="8"/>
  </w:num>
  <w:num w:numId="5" w16cid:durableId="1459058893">
    <w:abstractNumId w:val="8"/>
  </w:num>
  <w:num w:numId="6" w16cid:durableId="97256870">
    <w:abstractNumId w:val="8"/>
  </w:num>
  <w:num w:numId="7" w16cid:durableId="1280338516">
    <w:abstractNumId w:val="4"/>
  </w:num>
  <w:num w:numId="8" w16cid:durableId="1844665828">
    <w:abstractNumId w:val="13"/>
  </w:num>
  <w:num w:numId="9" w16cid:durableId="74593307">
    <w:abstractNumId w:val="15"/>
  </w:num>
  <w:num w:numId="10" w16cid:durableId="1245842937">
    <w:abstractNumId w:val="14"/>
  </w:num>
  <w:num w:numId="11" w16cid:durableId="1378047242">
    <w:abstractNumId w:val="5"/>
  </w:num>
  <w:num w:numId="12" w16cid:durableId="1116096843">
    <w:abstractNumId w:val="6"/>
  </w:num>
  <w:num w:numId="13" w16cid:durableId="584539535">
    <w:abstractNumId w:val="0"/>
  </w:num>
  <w:num w:numId="14" w16cid:durableId="2175942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83111865">
    <w:abstractNumId w:val="11"/>
  </w:num>
  <w:num w:numId="16" w16cid:durableId="1919822101">
    <w:abstractNumId w:val="9"/>
  </w:num>
  <w:num w:numId="17" w16cid:durableId="286398024">
    <w:abstractNumId w:val="17"/>
  </w:num>
  <w:num w:numId="18" w16cid:durableId="658465418">
    <w:abstractNumId w:val="16"/>
  </w:num>
  <w:num w:numId="19" w16cid:durableId="2114394131">
    <w:abstractNumId w:val="12"/>
  </w:num>
  <w:num w:numId="20" w16cid:durableId="2034960373">
    <w:abstractNumId w:val="19"/>
  </w:num>
  <w:num w:numId="21" w16cid:durableId="418522513">
    <w:abstractNumId w:val="3"/>
  </w:num>
  <w:num w:numId="22" w16cid:durableId="1637490108">
    <w:abstractNumId w:val="18"/>
  </w:num>
  <w:num w:numId="23" w16cid:durableId="782655383">
    <w:abstractNumId w:val="10"/>
  </w:num>
  <w:num w:numId="24" w16cid:durableId="39466805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Olivier Vitrac">
    <w15:presenceInfo w15:providerId="Windows Live" w15:userId="f10fd8721b8c8c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ttachedTemplate r:id="rId1"/>
  <w:trackRevisions/>
  <w:doNotTrackFormatting/>
  <w:defaultTabStop w:val="708"/>
  <w:hyphenationZone w:val="425"/>
  <w:characterSpacingControl w:val="doNotCompress"/>
  <w:hdrShapeDefaults>
    <o:shapedefaults v:ext="edit" spidmax="2050"/>
  </w:hdrShapeDefaults>
  <w:footnotePr>
    <w:numFmt w:val="chicago"/>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S3MDCxMDY0szAxtDRW0lEKTi0uzszPAykwMqgFAMML3wgtAAAA"/>
    <w:docVar w:name="EN.InstantFormat" w:val="&lt;ENInstantFormat&gt;&lt;Enabled&gt;0&lt;/Enabled&gt;&lt;ScanUnformatted&gt;1&lt;/ScanUnformatted&gt;&lt;ScanChanges&gt;1&lt;/ScanChanges&gt;&lt;Suspended&gt;0&lt;/Suspended&gt;&lt;/ENInstantFormat&gt;"/>
    <w:docVar w:name="EN.Layout" w:val="&lt;ENLayout&gt;&lt;Style&gt;Food Research Int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arsve5adt205qe20x3p0590xraa2es2zee0&quot;&gt;My EndNote Library&lt;record-ids&gt;&lt;item&gt;1&lt;/item&gt;&lt;item&gt;3&lt;/item&gt;&lt;item&gt;5&lt;/item&gt;&lt;item&gt;6&lt;/item&gt;&lt;item&gt;7&lt;/item&gt;&lt;item&gt;8&lt;/item&gt;&lt;item&gt;9&lt;/item&gt;&lt;item&gt;10&lt;/item&gt;&lt;item&gt;11&lt;/item&gt;&lt;item&gt;12&lt;/item&gt;&lt;item&gt;13&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4&lt;/item&gt;&lt;item&gt;35&lt;/item&gt;&lt;item&gt;36&lt;/item&gt;&lt;item&gt;38&lt;/item&gt;&lt;item&gt;39&lt;/item&gt;&lt;item&gt;40&lt;/item&gt;&lt;item&gt;41&lt;/item&gt;&lt;item&gt;42&lt;/item&gt;&lt;item&gt;43&lt;/item&gt;&lt;item&gt;45&lt;/item&gt;&lt;item&gt;46&lt;/item&gt;&lt;item&gt;47&lt;/item&gt;&lt;item&gt;49&lt;/item&gt;&lt;item&gt;51&lt;/item&gt;&lt;item&gt;52&lt;/item&gt;&lt;item&gt;53&lt;/item&gt;&lt;item&gt;55&lt;/item&gt;&lt;item&gt;56&lt;/item&gt;&lt;item&gt;57&lt;/item&gt;&lt;item&gt;59&lt;/item&gt;&lt;item&gt;61&lt;/item&gt;&lt;item&gt;62&lt;/item&gt;&lt;item&gt;63&lt;/item&gt;&lt;item&gt;64&lt;/item&gt;&lt;item&gt;65&lt;/item&gt;&lt;item&gt;66&lt;/item&gt;&lt;item&gt;67&lt;/item&gt;&lt;item&gt;68&lt;/item&gt;&lt;item&gt;69&lt;/item&gt;&lt;item&gt;71&lt;/item&gt;&lt;item&gt;73&lt;/item&gt;&lt;item&gt;74&lt;/item&gt;&lt;item&gt;75&lt;/item&gt;&lt;item&gt;76&lt;/item&gt;&lt;item&gt;77&lt;/item&gt;&lt;item&gt;83&lt;/item&gt;&lt;item&gt;84&lt;/item&gt;&lt;item&gt;85&lt;/item&gt;&lt;item&gt;86&lt;/item&gt;&lt;item&gt;87&lt;/item&gt;&lt;item&gt;88&lt;/item&gt;&lt;item&gt;89&lt;/item&gt;&lt;item&gt;91&lt;/item&gt;&lt;item&gt;92&lt;/item&gt;&lt;item&gt;93&lt;/item&gt;&lt;item&gt;96&lt;/item&gt;&lt;item&gt;98&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1&lt;/item&gt;&lt;item&gt;132&lt;/item&gt;&lt;item&gt;133&lt;/item&gt;&lt;item&gt;135&lt;/item&gt;&lt;item&gt;136&lt;/item&gt;&lt;/record-ids&gt;&lt;/item&gt;&lt;/Libraries&gt;"/>
  </w:docVars>
  <w:rsids>
    <w:rsidRoot w:val="000D3086"/>
    <w:rsid w:val="0000049C"/>
    <w:rsid w:val="0000062D"/>
    <w:rsid w:val="00000C12"/>
    <w:rsid w:val="00000D96"/>
    <w:rsid w:val="00001589"/>
    <w:rsid w:val="000016A1"/>
    <w:rsid w:val="000016BA"/>
    <w:rsid w:val="00002503"/>
    <w:rsid w:val="00002539"/>
    <w:rsid w:val="00002902"/>
    <w:rsid w:val="00002F3B"/>
    <w:rsid w:val="00002FF2"/>
    <w:rsid w:val="000032B1"/>
    <w:rsid w:val="00003436"/>
    <w:rsid w:val="00004190"/>
    <w:rsid w:val="000042D6"/>
    <w:rsid w:val="0000488A"/>
    <w:rsid w:val="00004CE4"/>
    <w:rsid w:val="00004E36"/>
    <w:rsid w:val="00004E7B"/>
    <w:rsid w:val="00005912"/>
    <w:rsid w:val="00005D50"/>
    <w:rsid w:val="00005F4C"/>
    <w:rsid w:val="00006789"/>
    <w:rsid w:val="00006984"/>
    <w:rsid w:val="000069F4"/>
    <w:rsid w:val="00006A11"/>
    <w:rsid w:val="000070AE"/>
    <w:rsid w:val="00007143"/>
    <w:rsid w:val="00007282"/>
    <w:rsid w:val="0000743A"/>
    <w:rsid w:val="000074BF"/>
    <w:rsid w:val="00007608"/>
    <w:rsid w:val="00007A85"/>
    <w:rsid w:val="00007DE2"/>
    <w:rsid w:val="00007DE8"/>
    <w:rsid w:val="000102DF"/>
    <w:rsid w:val="000103D8"/>
    <w:rsid w:val="000106BB"/>
    <w:rsid w:val="0001091D"/>
    <w:rsid w:val="00010DB9"/>
    <w:rsid w:val="00010DFF"/>
    <w:rsid w:val="00010E6B"/>
    <w:rsid w:val="00011015"/>
    <w:rsid w:val="0001124A"/>
    <w:rsid w:val="000117CE"/>
    <w:rsid w:val="000119B6"/>
    <w:rsid w:val="00012132"/>
    <w:rsid w:val="00012136"/>
    <w:rsid w:val="00012476"/>
    <w:rsid w:val="000125AF"/>
    <w:rsid w:val="0001290A"/>
    <w:rsid w:val="000129F8"/>
    <w:rsid w:val="00012AB6"/>
    <w:rsid w:val="00012DCE"/>
    <w:rsid w:val="00012F6D"/>
    <w:rsid w:val="0001356A"/>
    <w:rsid w:val="00013773"/>
    <w:rsid w:val="00013952"/>
    <w:rsid w:val="00013BB0"/>
    <w:rsid w:val="00013EE6"/>
    <w:rsid w:val="000144A8"/>
    <w:rsid w:val="0001478C"/>
    <w:rsid w:val="00014948"/>
    <w:rsid w:val="00014C9E"/>
    <w:rsid w:val="0001523D"/>
    <w:rsid w:val="00015850"/>
    <w:rsid w:val="00015867"/>
    <w:rsid w:val="00015AF5"/>
    <w:rsid w:val="00015E62"/>
    <w:rsid w:val="000164F3"/>
    <w:rsid w:val="00016B64"/>
    <w:rsid w:val="00016D55"/>
    <w:rsid w:val="00016E1C"/>
    <w:rsid w:val="00017487"/>
    <w:rsid w:val="0001794F"/>
    <w:rsid w:val="00017A95"/>
    <w:rsid w:val="00017D2C"/>
    <w:rsid w:val="00020003"/>
    <w:rsid w:val="00020116"/>
    <w:rsid w:val="00020151"/>
    <w:rsid w:val="000205AA"/>
    <w:rsid w:val="000207D8"/>
    <w:rsid w:val="00021405"/>
    <w:rsid w:val="00021941"/>
    <w:rsid w:val="00021EC0"/>
    <w:rsid w:val="000222A2"/>
    <w:rsid w:val="00022337"/>
    <w:rsid w:val="000232F3"/>
    <w:rsid w:val="00023552"/>
    <w:rsid w:val="000237DB"/>
    <w:rsid w:val="00023FB0"/>
    <w:rsid w:val="0002405F"/>
    <w:rsid w:val="000244B8"/>
    <w:rsid w:val="00024512"/>
    <w:rsid w:val="00024883"/>
    <w:rsid w:val="0002494B"/>
    <w:rsid w:val="00024A26"/>
    <w:rsid w:val="00024C1F"/>
    <w:rsid w:val="0002547A"/>
    <w:rsid w:val="00025797"/>
    <w:rsid w:val="000258EE"/>
    <w:rsid w:val="00025B04"/>
    <w:rsid w:val="00025C27"/>
    <w:rsid w:val="00025DA7"/>
    <w:rsid w:val="0002612F"/>
    <w:rsid w:val="00026525"/>
    <w:rsid w:val="000269EC"/>
    <w:rsid w:val="00027404"/>
    <w:rsid w:val="0002745A"/>
    <w:rsid w:val="00027478"/>
    <w:rsid w:val="000279BF"/>
    <w:rsid w:val="00027E50"/>
    <w:rsid w:val="000301D4"/>
    <w:rsid w:val="00030C9A"/>
    <w:rsid w:val="00030E06"/>
    <w:rsid w:val="00030F84"/>
    <w:rsid w:val="00031162"/>
    <w:rsid w:val="0003164F"/>
    <w:rsid w:val="000316C4"/>
    <w:rsid w:val="000323EC"/>
    <w:rsid w:val="000327E8"/>
    <w:rsid w:val="00032C75"/>
    <w:rsid w:val="000331CD"/>
    <w:rsid w:val="000338FB"/>
    <w:rsid w:val="000339AF"/>
    <w:rsid w:val="00033EE3"/>
    <w:rsid w:val="0003402F"/>
    <w:rsid w:val="00034775"/>
    <w:rsid w:val="000349BE"/>
    <w:rsid w:val="000349EA"/>
    <w:rsid w:val="00034CB8"/>
    <w:rsid w:val="00034D67"/>
    <w:rsid w:val="00034E48"/>
    <w:rsid w:val="00035574"/>
    <w:rsid w:val="000355BA"/>
    <w:rsid w:val="000358B7"/>
    <w:rsid w:val="000359A0"/>
    <w:rsid w:val="00035A97"/>
    <w:rsid w:val="00035C8D"/>
    <w:rsid w:val="000362EC"/>
    <w:rsid w:val="00036302"/>
    <w:rsid w:val="000363D3"/>
    <w:rsid w:val="0003657A"/>
    <w:rsid w:val="0003660F"/>
    <w:rsid w:val="00036F4D"/>
    <w:rsid w:val="00037568"/>
    <w:rsid w:val="000377AE"/>
    <w:rsid w:val="00037951"/>
    <w:rsid w:val="00037A27"/>
    <w:rsid w:val="0004081C"/>
    <w:rsid w:val="00040D1C"/>
    <w:rsid w:val="00041041"/>
    <w:rsid w:val="00041136"/>
    <w:rsid w:val="00042145"/>
    <w:rsid w:val="000421B7"/>
    <w:rsid w:val="00042457"/>
    <w:rsid w:val="00042A2F"/>
    <w:rsid w:val="00043141"/>
    <w:rsid w:val="00043166"/>
    <w:rsid w:val="000437AA"/>
    <w:rsid w:val="00043958"/>
    <w:rsid w:val="00043FFF"/>
    <w:rsid w:val="00044659"/>
    <w:rsid w:val="00044C9F"/>
    <w:rsid w:val="000452D4"/>
    <w:rsid w:val="0004547F"/>
    <w:rsid w:val="00045752"/>
    <w:rsid w:val="00045A72"/>
    <w:rsid w:val="00045A9C"/>
    <w:rsid w:val="000467A9"/>
    <w:rsid w:val="00046935"/>
    <w:rsid w:val="00046B70"/>
    <w:rsid w:val="00046B92"/>
    <w:rsid w:val="00046BFB"/>
    <w:rsid w:val="00046EA3"/>
    <w:rsid w:val="00047435"/>
    <w:rsid w:val="0004746B"/>
    <w:rsid w:val="00047E0A"/>
    <w:rsid w:val="000501C7"/>
    <w:rsid w:val="00050D34"/>
    <w:rsid w:val="000518E8"/>
    <w:rsid w:val="000519A7"/>
    <w:rsid w:val="00051A7A"/>
    <w:rsid w:val="00051BBD"/>
    <w:rsid w:val="00051E4D"/>
    <w:rsid w:val="00051EC1"/>
    <w:rsid w:val="000523AC"/>
    <w:rsid w:val="0005307A"/>
    <w:rsid w:val="00053600"/>
    <w:rsid w:val="00053BAD"/>
    <w:rsid w:val="0005404A"/>
    <w:rsid w:val="00054428"/>
    <w:rsid w:val="0005489B"/>
    <w:rsid w:val="00054957"/>
    <w:rsid w:val="000549FE"/>
    <w:rsid w:val="00054C46"/>
    <w:rsid w:val="00054CA4"/>
    <w:rsid w:val="00054EB8"/>
    <w:rsid w:val="000551A0"/>
    <w:rsid w:val="000551AD"/>
    <w:rsid w:val="00055438"/>
    <w:rsid w:val="000559B2"/>
    <w:rsid w:val="000561C6"/>
    <w:rsid w:val="000564C5"/>
    <w:rsid w:val="00056B62"/>
    <w:rsid w:val="00056D22"/>
    <w:rsid w:val="00056E42"/>
    <w:rsid w:val="00056EEA"/>
    <w:rsid w:val="000575A3"/>
    <w:rsid w:val="000576A9"/>
    <w:rsid w:val="00057B6C"/>
    <w:rsid w:val="00060133"/>
    <w:rsid w:val="000604F7"/>
    <w:rsid w:val="0006081C"/>
    <w:rsid w:val="00060CD8"/>
    <w:rsid w:val="00060EC7"/>
    <w:rsid w:val="00061156"/>
    <w:rsid w:val="00062B21"/>
    <w:rsid w:val="00062D14"/>
    <w:rsid w:val="00062FDD"/>
    <w:rsid w:val="00063A3F"/>
    <w:rsid w:val="00063EE8"/>
    <w:rsid w:val="0006433B"/>
    <w:rsid w:val="00064624"/>
    <w:rsid w:val="00064C20"/>
    <w:rsid w:val="000652DB"/>
    <w:rsid w:val="00065512"/>
    <w:rsid w:val="000659A9"/>
    <w:rsid w:val="00065C64"/>
    <w:rsid w:val="00065DA8"/>
    <w:rsid w:val="000660DD"/>
    <w:rsid w:val="000668BC"/>
    <w:rsid w:val="00066A93"/>
    <w:rsid w:val="00066BE8"/>
    <w:rsid w:val="00066CED"/>
    <w:rsid w:val="00066D67"/>
    <w:rsid w:val="00066DD1"/>
    <w:rsid w:val="0006741D"/>
    <w:rsid w:val="00067494"/>
    <w:rsid w:val="000678DF"/>
    <w:rsid w:val="00067C2A"/>
    <w:rsid w:val="00067E48"/>
    <w:rsid w:val="000700A1"/>
    <w:rsid w:val="00070860"/>
    <w:rsid w:val="0007097E"/>
    <w:rsid w:val="00070FC8"/>
    <w:rsid w:val="00071323"/>
    <w:rsid w:val="000715D5"/>
    <w:rsid w:val="000719DC"/>
    <w:rsid w:val="00071DF1"/>
    <w:rsid w:val="00072619"/>
    <w:rsid w:val="00072921"/>
    <w:rsid w:val="000729B3"/>
    <w:rsid w:val="000731C5"/>
    <w:rsid w:val="0007411B"/>
    <w:rsid w:val="00074172"/>
    <w:rsid w:val="000742F7"/>
    <w:rsid w:val="00074529"/>
    <w:rsid w:val="000746B8"/>
    <w:rsid w:val="0007513E"/>
    <w:rsid w:val="0007514D"/>
    <w:rsid w:val="00075171"/>
    <w:rsid w:val="0007586E"/>
    <w:rsid w:val="000759F4"/>
    <w:rsid w:val="00075CCA"/>
    <w:rsid w:val="00075D93"/>
    <w:rsid w:val="00075F8A"/>
    <w:rsid w:val="00076039"/>
    <w:rsid w:val="000761D3"/>
    <w:rsid w:val="000764C4"/>
    <w:rsid w:val="00076B3F"/>
    <w:rsid w:val="000770CD"/>
    <w:rsid w:val="000774BF"/>
    <w:rsid w:val="0007773E"/>
    <w:rsid w:val="00077761"/>
    <w:rsid w:val="00077AE5"/>
    <w:rsid w:val="00080605"/>
    <w:rsid w:val="00080624"/>
    <w:rsid w:val="000806FD"/>
    <w:rsid w:val="000808FC"/>
    <w:rsid w:val="00080B84"/>
    <w:rsid w:val="00080B98"/>
    <w:rsid w:val="000812CB"/>
    <w:rsid w:val="000812CE"/>
    <w:rsid w:val="00081429"/>
    <w:rsid w:val="0008142C"/>
    <w:rsid w:val="00081928"/>
    <w:rsid w:val="00081DF3"/>
    <w:rsid w:val="00081E2C"/>
    <w:rsid w:val="000821E7"/>
    <w:rsid w:val="0008270D"/>
    <w:rsid w:val="00082A75"/>
    <w:rsid w:val="00082C36"/>
    <w:rsid w:val="00083196"/>
    <w:rsid w:val="0008357D"/>
    <w:rsid w:val="00083663"/>
    <w:rsid w:val="00083913"/>
    <w:rsid w:val="00083958"/>
    <w:rsid w:val="00083BE5"/>
    <w:rsid w:val="00083C51"/>
    <w:rsid w:val="00083DE5"/>
    <w:rsid w:val="00083F61"/>
    <w:rsid w:val="00084435"/>
    <w:rsid w:val="00084D52"/>
    <w:rsid w:val="00084FF7"/>
    <w:rsid w:val="00085025"/>
    <w:rsid w:val="00085304"/>
    <w:rsid w:val="00085901"/>
    <w:rsid w:val="00085A7F"/>
    <w:rsid w:val="00085D44"/>
    <w:rsid w:val="00086126"/>
    <w:rsid w:val="00086174"/>
    <w:rsid w:val="0008646F"/>
    <w:rsid w:val="0008676F"/>
    <w:rsid w:val="00086B4F"/>
    <w:rsid w:val="00086E20"/>
    <w:rsid w:val="00086F54"/>
    <w:rsid w:val="00087027"/>
    <w:rsid w:val="0008776E"/>
    <w:rsid w:val="0009018F"/>
    <w:rsid w:val="000901B9"/>
    <w:rsid w:val="000902AD"/>
    <w:rsid w:val="000903D1"/>
    <w:rsid w:val="00090907"/>
    <w:rsid w:val="0009096D"/>
    <w:rsid w:val="000909E0"/>
    <w:rsid w:val="00090D72"/>
    <w:rsid w:val="00091265"/>
    <w:rsid w:val="000913CD"/>
    <w:rsid w:val="00091D93"/>
    <w:rsid w:val="00092859"/>
    <w:rsid w:val="00092B10"/>
    <w:rsid w:val="00092E78"/>
    <w:rsid w:val="00092EF3"/>
    <w:rsid w:val="00093047"/>
    <w:rsid w:val="000930F4"/>
    <w:rsid w:val="0009326F"/>
    <w:rsid w:val="0009361C"/>
    <w:rsid w:val="000937AA"/>
    <w:rsid w:val="00094546"/>
    <w:rsid w:val="00094F42"/>
    <w:rsid w:val="00094FCA"/>
    <w:rsid w:val="00095FFB"/>
    <w:rsid w:val="00096268"/>
    <w:rsid w:val="000963D5"/>
    <w:rsid w:val="0009718E"/>
    <w:rsid w:val="000971D7"/>
    <w:rsid w:val="0009728C"/>
    <w:rsid w:val="00097CB9"/>
    <w:rsid w:val="000A0831"/>
    <w:rsid w:val="000A0B76"/>
    <w:rsid w:val="000A0DA2"/>
    <w:rsid w:val="000A0EED"/>
    <w:rsid w:val="000A11E2"/>
    <w:rsid w:val="000A1BB0"/>
    <w:rsid w:val="000A1D52"/>
    <w:rsid w:val="000A2344"/>
    <w:rsid w:val="000A26F7"/>
    <w:rsid w:val="000A2850"/>
    <w:rsid w:val="000A2A79"/>
    <w:rsid w:val="000A31ED"/>
    <w:rsid w:val="000A3229"/>
    <w:rsid w:val="000A3256"/>
    <w:rsid w:val="000A3604"/>
    <w:rsid w:val="000A3670"/>
    <w:rsid w:val="000A3BE5"/>
    <w:rsid w:val="000A4517"/>
    <w:rsid w:val="000A4753"/>
    <w:rsid w:val="000A4B2F"/>
    <w:rsid w:val="000A50AE"/>
    <w:rsid w:val="000A5F45"/>
    <w:rsid w:val="000A675F"/>
    <w:rsid w:val="000A69D1"/>
    <w:rsid w:val="000A6DD2"/>
    <w:rsid w:val="000A7B86"/>
    <w:rsid w:val="000B0222"/>
    <w:rsid w:val="000B0AD0"/>
    <w:rsid w:val="000B0DD7"/>
    <w:rsid w:val="000B0E11"/>
    <w:rsid w:val="000B1BA3"/>
    <w:rsid w:val="000B24F9"/>
    <w:rsid w:val="000B2E4C"/>
    <w:rsid w:val="000B3334"/>
    <w:rsid w:val="000B343C"/>
    <w:rsid w:val="000B34DC"/>
    <w:rsid w:val="000B355F"/>
    <w:rsid w:val="000B3A1B"/>
    <w:rsid w:val="000B3A31"/>
    <w:rsid w:val="000B3E09"/>
    <w:rsid w:val="000B3EEA"/>
    <w:rsid w:val="000B44F5"/>
    <w:rsid w:val="000B486C"/>
    <w:rsid w:val="000B48E1"/>
    <w:rsid w:val="000B4A6C"/>
    <w:rsid w:val="000B4EDB"/>
    <w:rsid w:val="000B4F62"/>
    <w:rsid w:val="000B4F6D"/>
    <w:rsid w:val="000B53D2"/>
    <w:rsid w:val="000B5851"/>
    <w:rsid w:val="000B5A4E"/>
    <w:rsid w:val="000B5D90"/>
    <w:rsid w:val="000B5DEB"/>
    <w:rsid w:val="000B6101"/>
    <w:rsid w:val="000B65BE"/>
    <w:rsid w:val="000B65FA"/>
    <w:rsid w:val="000B6AB2"/>
    <w:rsid w:val="000B6E66"/>
    <w:rsid w:val="000B7177"/>
    <w:rsid w:val="000B766F"/>
    <w:rsid w:val="000B7A6C"/>
    <w:rsid w:val="000B7A78"/>
    <w:rsid w:val="000B7A79"/>
    <w:rsid w:val="000B7C84"/>
    <w:rsid w:val="000B7DDA"/>
    <w:rsid w:val="000B7DE8"/>
    <w:rsid w:val="000C05A1"/>
    <w:rsid w:val="000C0830"/>
    <w:rsid w:val="000C0845"/>
    <w:rsid w:val="000C0C40"/>
    <w:rsid w:val="000C10C5"/>
    <w:rsid w:val="000C11DE"/>
    <w:rsid w:val="000C1423"/>
    <w:rsid w:val="000C1713"/>
    <w:rsid w:val="000C18A5"/>
    <w:rsid w:val="000C1D79"/>
    <w:rsid w:val="000C1F61"/>
    <w:rsid w:val="000C2488"/>
    <w:rsid w:val="000C2869"/>
    <w:rsid w:val="000C29C3"/>
    <w:rsid w:val="000C2AAF"/>
    <w:rsid w:val="000C2CFA"/>
    <w:rsid w:val="000C35BB"/>
    <w:rsid w:val="000C3728"/>
    <w:rsid w:val="000C4015"/>
    <w:rsid w:val="000C409F"/>
    <w:rsid w:val="000C4147"/>
    <w:rsid w:val="000C4173"/>
    <w:rsid w:val="000C4E6F"/>
    <w:rsid w:val="000C526B"/>
    <w:rsid w:val="000C5A04"/>
    <w:rsid w:val="000C6028"/>
    <w:rsid w:val="000C6129"/>
    <w:rsid w:val="000C67E7"/>
    <w:rsid w:val="000C6961"/>
    <w:rsid w:val="000C697D"/>
    <w:rsid w:val="000C6B66"/>
    <w:rsid w:val="000C6F5A"/>
    <w:rsid w:val="000C7716"/>
    <w:rsid w:val="000C7A7C"/>
    <w:rsid w:val="000C7D90"/>
    <w:rsid w:val="000D0224"/>
    <w:rsid w:val="000D09F2"/>
    <w:rsid w:val="000D0E0F"/>
    <w:rsid w:val="000D1368"/>
    <w:rsid w:val="000D1506"/>
    <w:rsid w:val="000D18AF"/>
    <w:rsid w:val="000D18BD"/>
    <w:rsid w:val="000D1C1B"/>
    <w:rsid w:val="000D1F98"/>
    <w:rsid w:val="000D2301"/>
    <w:rsid w:val="000D2AC9"/>
    <w:rsid w:val="000D2B37"/>
    <w:rsid w:val="000D3086"/>
    <w:rsid w:val="000D3969"/>
    <w:rsid w:val="000D3977"/>
    <w:rsid w:val="000D3F16"/>
    <w:rsid w:val="000D418E"/>
    <w:rsid w:val="000D4587"/>
    <w:rsid w:val="000D4D4F"/>
    <w:rsid w:val="000D4E9E"/>
    <w:rsid w:val="000D50D7"/>
    <w:rsid w:val="000D513D"/>
    <w:rsid w:val="000D51A4"/>
    <w:rsid w:val="000D589F"/>
    <w:rsid w:val="000D58B5"/>
    <w:rsid w:val="000D5A14"/>
    <w:rsid w:val="000D66FD"/>
    <w:rsid w:val="000D6A49"/>
    <w:rsid w:val="000D6C91"/>
    <w:rsid w:val="000D6D07"/>
    <w:rsid w:val="000D753B"/>
    <w:rsid w:val="000D7B8F"/>
    <w:rsid w:val="000D7CD9"/>
    <w:rsid w:val="000E0021"/>
    <w:rsid w:val="000E07D3"/>
    <w:rsid w:val="000E0F29"/>
    <w:rsid w:val="000E0F5D"/>
    <w:rsid w:val="000E1A19"/>
    <w:rsid w:val="000E1C55"/>
    <w:rsid w:val="000E1EA6"/>
    <w:rsid w:val="000E1FFB"/>
    <w:rsid w:val="000E2405"/>
    <w:rsid w:val="000E2406"/>
    <w:rsid w:val="000E28D2"/>
    <w:rsid w:val="000E29A9"/>
    <w:rsid w:val="000E2A10"/>
    <w:rsid w:val="000E2A56"/>
    <w:rsid w:val="000E2AAB"/>
    <w:rsid w:val="000E3083"/>
    <w:rsid w:val="000E332A"/>
    <w:rsid w:val="000E4112"/>
    <w:rsid w:val="000E4135"/>
    <w:rsid w:val="000E4809"/>
    <w:rsid w:val="000E4B44"/>
    <w:rsid w:val="000E4CDE"/>
    <w:rsid w:val="000E4F7A"/>
    <w:rsid w:val="000E5C41"/>
    <w:rsid w:val="000E602A"/>
    <w:rsid w:val="000E607E"/>
    <w:rsid w:val="000E6203"/>
    <w:rsid w:val="000E621B"/>
    <w:rsid w:val="000E6286"/>
    <w:rsid w:val="000E6532"/>
    <w:rsid w:val="000E7743"/>
    <w:rsid w:val="000E7E07"/>
    <w:rsid w:val="000F06BE"/>
    <w:rsid w:val="000F0C92"/>
    <w:rsid w:val="000F0E09"/>
    <w:rsid w:val="000F0EB4"/>
    <w:rsid w:val="000F1129"/>
    <w:rsid w:val="000F13F7"/>
    <w:rsid w:val="000F1414"/>
    <w:rsid w:val="000F1908"/>
    <w:rsid w:val="000F1936"/>
    <w:rsid w:val="000F1CEA"/>
    <w:rsid w:val="000F20C3"/>
    <w:rsid w:val="000F217C"/>
    <w:rsid w:val="000F21C2"/>
    <w:rsid w:val="000F26F5"/>
    <w:rsid w:val="000F28DA"/>
    <w:rsid w:val="000F30BD"/>
    <w:rsid w:val="000F311F"/>
    <w:rsid w:val="000F31E2"/>
    <w:rsid w:val="000F3ACF"/>
    <w:rsid w:val="000F486B"/>
    <w:rsid w:val="000F49FF"/>
    <w:rsid w:val="000F5683"/>
    <w:rsid w:val="000F5768"/>
    <w:rsid w:val="000F576E"/>
    <w:rsid w:val="000F6058"/>
    <w:rsid w:val="000F61D6"/>
    <w:rsid w:val="000F626C"/>
    <w:rsid w:val="000F674C"/>
    <w:rsid w:val="000F691B"/>
    <w:rsid w:val="000F6A66"/>
    <w:rsid w:val="000F6B6E"/>
    <w:rsid w:val="000F6F55"/>
    <w:rsid w:val="000F70F9"/>
    <w:rsid w:val="000F7285"/>
    <w:rsid w:val="000F7312"/>
    <w:rsid w:val="000F7866"/>
    <w:rsid w:val="00100116"/>
    <w:rsid w:val="001001A7"/>
    <w:rsid w:val="00100290"/>
    <w:rsid w:val="00100C8D"/>
    <w:rsid w:val="00100EC0"/>
    <w:rsid w:val="00101543"/>
    <w:rsid w:val="001018C1"/>
    <w:rsid w:val="00101BDF"/>
    <w:rsid w:val="00101C87"/>
    <w:rsid w:val="00101D2E"/>
    <w:rsid w:val="00101DD2"/>
    <w:rsid w:val="00101E8D"/>
    <w:rsid w:val="001021F1"/>
    <w:rsid w:val="0010229C"/>
    <w:rsid w:val="00102F4A"/>
    <w:rsid w:val="00103147"/>
    <w:rsid w:val="00103F53"/>
    <w:rsid w:val="001042CE"/>
    <w:rsid w:val="00104812"/>
    <w:rsid w:val="00104819"/>
    <w:rsid w:val="00104C93"/>
    <w:rsid w:val="00104DFA"/>
    <w:rsid w:val="00105B14"/>
    <w:rsid w:val="00105C46"/>
    <w:rsid w:val="00105F15"/>
    <w:rsid w:val="0010639D"/>
    <w:rsid w:val="0010665A"/>
    <w:rsid w:val="00106BA4"/>
    <w:rsid w:val="00106F63"/>
    <w:rsid w:val="001103E8"/>
    <w:rsid w:val="00110418"/>
    <w:rsid w:val="001105EA"/>
    <w:rsid w:val="0011094C"/>
    <w:rsid w:val="00110D8F"/>
    <w:rsid w:val="00111053"/>
    <w:rsid w:val="0011144A"/>
    <w:rsid w:val="001114F0"/>
    <w:rsid w:val="001115CD"/>
    <w:rsid w:val="00111902"/>
    <w:rsid w:val="00111A6A"/>
    <w:rsid w:val="00111DD7"/>
    <w:rsid w:val="00112D74"/>
    <w:rsid w:val="00112F39"/>
    <w:rsid w:val="00112FE4"/>
    <w:rsid w:val="0011303D"/>
    <w:rsid w:val="001130CB"/>
    <w:rsid w:val="00113C1C"/>
    <w:rsid w:val="00113D86"/>
    <w:rsid w:val="00113F3C"/>
    <w:rsid w:val="0011421A"/>
    <w:rsid w:val="00114B2A"/>
    <w:rsid w:val="00114D26"/>
    <w:rsid w:val="00115DFF"/>
    <w:rsid w:val="00115E71"/>
    <w:rsid w:val="001161B3"/>
    <w:rsid w:val="001163C6"/>
    <w:rsid w:val="001163F6"/>
    <w:rsid w:val="0011657D"/>
    <w:rsid w:val="00116806"/>
    <w:rsid w:val="00116896"/>
    <w:rsid w:val="00116B4A"/>
    <w:rsid w:val="00117001"/>
    <w:rsid w:val="0011735D"/>
    <w:rsid w:val="00117574"/>
    <w:rsid w:val="00117996"/>
    <w:rsid w:val="00117C2D"/>
    <w:rsid w:val="00117C78"/>
    <w:rsid w:val="00117CD0"/>
    <w:rsid w:val="00117DF4"/>
    <w:rsid w:val="001201E5"/>
    <w:rsid w:val="001201F7"/>
    <w:rsid w:val="0012072A"/>
    <w:rsid w:val="001210FA"/>
    <w:rsid w:val="001212FB"/>
    <w:rsid w:val="00121A32"/>
    <w:rsid w:val="00121ED1"/>
    <w:rsid w:val="0012239D"/>
    <w:rsid w:val="0012254D"/>
    <w:rsid w:val="00122DE0"/>
    <w:rsid w:val="001233F6"/>
    <w:rsid w:val="00123525"/>
    <w:rsid w:val="001236A3"/>
    <w:rsid w:val="001236BB"/>
    <w:rsid w:val="0012376C"/>
    <w:rsid w:val="001238B3"/>
    <w:rsid w:val="00123982"/>
    <w:rsid w:val="00123C5E"/>
    <w:rsid w:val="00123F52"/>
    <w:rsid w:val="001244A5"/>
    <w:rsid w:val="0012498B"/>
    <w:rsid w:val="00124A7F"/>
    <w:rsid w:val="00124C55"/>
    <w:rsid w:val="00124D7A"/>
    <w:rsid w:val="00125E6C"/>
    <w:rsid w:val="00126502"/>
    <w:rsid w:val="001266F8"/>
    <w:rsid w:val="00126C37"/>
    <w:rsid w:val="001270D8"/>
    <w:rsid w:val="00127EB7"/>
    <w:rsid w:val="0013003A"/>
    <w:rsid w:val="0013003E"/>
    <w:rsid w:val="001304B4"/>
    <w:rsid w:val="00130516"/>
    <w:rsid w:val="0013058B"/>
    <w:rsid w:val="00130776"/>
    <w:rsid w:val="00130AFA"/>
    <w:rsid w:val="00130B3B"/>
    <w:rsid w:val="00130B90"/>
    <w:rsid w:val="00130C5B"/>
    <w:rsid w:val="0013108B"/>
    <w:rsid w:val="00131996"/>
    <w:rsid w:val="00131A0C"/>
    <w:rsid w:val="00131A31"/>
    <w:rsid w:val="00131A8D"/>
    <w:rsid w:val="00131FF5"/>
    <w:rsid w:val="0013220D"/>
    <w:rsid w:val="00132BB5"/>
    <w:rsid w:val="00132BE6"/>
    <w:rsid w:val="001335A9"/>
    <w:rsid w:val="0013364F"/>
    <w:rsid w:val="001337C6"/>
    <w:rsid w:val="00133815"/>
    <w:rsid w:val="00133946"/>
    <w:rsid w:val="00133E84"/>
    <w:rsid w:val="00134227"/>
    <w:rsid w:val="00134449"/>
    <w:rsid w:val="001344BD"/>
    <w:rsid w:val="001345DA"/>
    <w:rsid w:val="0013469A"/>
    <w:rsid w:val="001349ED"/>
    <w:rsid w:val="00135A63"/>
    <w:rsid w:val="00135F06"/>
    <w:rsid w:val="001361BE"/>
    <w:rsid w:val="00136BF7"/>
    <w:rsid w:val="0013705E"/>
    <w:rsid w:val="001375C1"/>
    <w:rsid w:val="001376E4"/>
    <w:rsid w:val="001379D9"/>
    <w:rsid w:val="00137D46"/>
    <w:rsid w:val="00137D63"/>
    <w:rsid w:val="00140812"/>
    <w:rsid w:val="00140B0B"/>
    <w:rsid w:val="00140F9C"/>
    <w:rsid w:val="001412C4"/>
    <w:rsid w:val="00141415"/>
    <w:rsid w:val="00141566"/>
    <w:rsid w:val="00141950"/>
    <w:rsid w:val="001420B9"/>
    <w:rsid w:val="001421C4"/>
    <w:rsid w:val="0014221C"/>
    <w:rsid w:val="001429C0"/>
    <w:rsid w:val="00142D16"/>
    <w:rsid w:val="001439EF"/>
    <w:rsid w:val="00143DA8"/>
    <w:rsid w:val="0014406E"/>
    <w:rsid w:val="001441DB"/>
    <w:rsid w:val="001441FB"/>
    <w:rsid w:val="001444D4"/>
    <w:rsid w:val="00144A41"/>
    <w:rsid w:val="00144C73"/>
    <w:rsid w:val="00145096"/>
    <w:rsid w:val="00145E92"/>
    <w:rsid w:val="00145EF4"/>
    <w:rsid w:val="00146040"/>
    <w:rsid w:val="001461AC"/>
    <w:rsid w:val="00146877"/>
    <w:rsid w:val="00146913"/>
    <w:rsid w:val="00146998"/>
    <w:rsid w:val="001469B8"/>
    <w:rsid w:val="00146A89"/>
    <w:rsid w:val="00146C33"/>
    <w:rsid w:val="00146E21"/>
    <w:rsid w:val="00147AA4"/>
    <w:rsid w:val="00147D5A"/>
    <w:rsid w:val="00147F36"/>
    <w:rsid w:val="00150362"/>
    <w:rsid w:val="001506F4"/>
    <w:rsid w:val="0015078E"/>
    <w:rsid w:val="00150CA6"/>
    <w:rsid w:val="00150E12"/>
    <w:rsid w:val="001511AB"/>
    <w:rsid w:val="00151466"/>
    <w:rsid w:val="00151498"/>
    <w:rsid w:val="001518C9"/>
    <w:rsid w:val="00151B59"/>
    <w:rsid w:val="00152231"/>
    <w:rsid w:val="00152329"/>
    <w:rsid w:val="00152511"/>
    <w:rsid w:val="001527EE"/>
    <w:rsid w:val="00153131"/>
    <w:rsid w:val="0015339F"/>
    <w:rsid w:val="00153640"/>
    <w:rsid w:val="0015371C"/>
    <w:rsid w:val="00153D34"/>
    <w:rsid w:val="00154186"/>
    <w:rsid w:val="00154301"/>
    <w:rsid w:val="00154762"/>
    <w:rsid w:val="0015520F"/>
    <w:rsid w:val="00155A32"/>
    <w:rsid w:val="00155DA9"/>
    <w:rsid w:val="00155E7F"/>
    <w:rsid w:val="0015660E"/>
    <w:rsid w:val="00156610"/>
    <w:rsid w:val="00156BF7"/>
    <w:rsid w:val="00156E82"/>
    <w:rsid w:val="00156F15"/>
    <w:rsid w:val="00156F9E"/>
    <w:rsid w:val="001572CF"/>
    <w:rsid w:val="0015771A"/>
    <w:rsid w:val="00157782"/>
    <w:rsid w:val="00157D34"/>
    <w:rsid w:val="00157DD3"/>
    <w:rsid w:val="00157E79"/>
    <w:rsid w:val="001603EE"/>
    <w:rsid w:val="00160A06"/>
    <w:rsid w:val="00160EA5"/>
    <w:rsid w:val="001613CF"/>
    <w:rsid w:val="00161640"/>
    <w:rsid w:val="00161775"/>
    <w:rsid w:val="0016178B"/>
    <w:rsid w:val="0016179E"/>
    <w:rsid w:val="0016193F"/>
    <w:rsid w:val="00161C37"/>
    <w:rsid w:val="00161E12"/>
    <w:rsid w:val="00162376"/>
    <w:rsid w:val="00162750"/>
    <w:rsid w:val="001627CF"/>
    <w:rsid w:val="001629DF"/>
    <w:rsid w:val="00162C30"/>
    <w:rsid w:val="00162C4E"/>
    <w:rsid w:val="00162D58"/>
    <w:rsid w:val="001633D8"/>
    <w:rsid w:val="001634C4"/>
    <w:rsid w:val="00163D0D"/>
    <w:rsid w:val="00163D23"/>
    <w:rsid w:val="00163D85"/>
    <w:rsid w:val="0016407D"/>
    <w:rsid w:val="00164511"/>
    <w:rsid w:val="0016452C"/>
    <w:rsid w:val="0016563B"/>
    <w:rsid w:val="00165698"/>
    <w:rsid w:val="00165B21"/>
    <w:rsid w:val="0016602E"/>
    <w:rsid w:val="001660DA"/>
    <w:rsid w:val="001667EE"/>
    <w:rsid w:val="001668E7"/>
    <w:rsid w:val="00166962"/>
    <w:rsid w:val="00166995"/>
    <w:rsid w:val="001669C7"/>
    <w:rsid w:val="00166B54"/>
    <w:rsid w:val="00166C4A"/>
    <w:rsid w:val="001670C6"/>
    <w:rsid w:val="001671E0"/>
    <w:rsid w:val="00167E6C"/>
    <w:rsid w:val="00170E74"/>
    <w:rsid w:val="0017180F"/>
    <w:rsid w:val="00171956"/>
    <w:rsid w:val="00171DD2"/>
    <w:rsid w:val="0017243C"/>
    <w:rsid w:val="00172921"/>
    <w:rsid w:val="00173166"/>
    <w:rsid w:val="00173369"/>
    <w:rsid w:val="001735BF"/>
    <w:rsid w:val="001736B2"/>
    <w:rsid w:val="00173906"/>
    <w:rsid w:val="00173A7A"/>
    <w:rsid w:val="00173D97"/>
    <w:rsid w:val="00174213"/>
    <w:rsid w:val="001742E1"/>
    <w:rsid w:val="00174398"/>
    <w:rsid w:val="001744D5"/>
    <w:rsid w:val="001745A8"/>
    <w:rsid w:val="001745BA"/>
    <w:rsid w:val="00174724"/>
    <w:rsid w:val="00174939"/>
    <w:rsid w:val="00174B18"/>
    <w:rsid w:val="00174E9B"/>
    <w:rsid w:val="00174FF6"/>
    <w:rsid w:val="00175328"/>
    <w:rsid w:val="00175A71"/>
    <w:rsid w:val="00175BAE"/>
    <w:rsid w:val="00175F7E"/>
    <w:rsid w:val="00176366"/>
    <w:rsid w:val="001765E0"/>
    <w:rsid w:val="00176CD3"/>
    <w:rsid w:val="00177268"/>
    <w:rsid w:val="00177366"/>
    <w:rsid w:val="001775EB"/>
    <w:rsid w:val="001778D4"/>
    <w:rsid w:val="00177EA7"/>
    <w:rsid w:val="0018018B"/>
    <w:rsid w:val="00180228"/>
    <w:rsid w:val="00180287"/>
    <w:rsid w:val="0018056B"/>
    <w:rsid w:val="00180C51"/>
    <w:rsid w:val="00180D05"/>
    <w:rsid w:val="00180E0C"/>
    <w:rsid w:val="00181074"/>
    <w:rsid w:val="001811AA"/>
    <w:rsid w:val="00181D76"/>
    <w:rsid w:val="00181EF1"/>
    <w:rsid w:val="00181F46"/>
    <w:rsid w:val="0018265C"/>
    <w:rsid w:val="00182988"/>
    <w:rsid w:val="00182A75"/>
    <w:rsid w:val="00183A5A"/>
    <w:rsid w:val="00183CCB"/>
    <w:rsid w:val="001848F0"/>
    <w:rsid w:val="0018539B"/>
    <w:rsid w:val="00185758"/>
    <w:rsid w:val="00185A5C"/>
    <w:rsid w:val="00186336"/>
    <w:rsid w:val="00186675"/>
    <w:rsid w:val="00186969"/>
    <w:rsid w:val="00186E54"/>
    <w:rsid w:val="001872C2"/>
    <w:rsid w:val="00187517"/>
    <w:rsid w:val="001878C8"/>
    <w:rsid w:val="00187D31"/>
    <w:rsid w:val="0019044E"/>
    <w:rsid w:val="00190591"/>
    <w:rsid w:val="00190656"/>
    <w:rsid w:val="00190662"/>
    <w:rsid w:val="0019085B"/>
    <w:rsid w:val="00190A97"/>
    <w:rsid w:val="00191271"/>
    <w:rsid w:val="001912E1"/>
    <w:rsid w:val="00191511"/>
    <w:rsid w:val="00191636"/>
    <w:rsid w:val="001916DE"/>
    <w:rsid w:val="00191E73"/>
    <w:rsid w:val="00192A96"/>
    <w:rsid w:val="001930AC"/>
    <w:rsid w:val="001935B2"/>
    <w:rsid w:val="00193A73"/>
    <w:rsid w:val="00193DA3"/>
    <w:rsid w:val="00194327"/>
    <w:rsid w:val="0019444B"/>
    <w:rsid w:val="00194691"/>
    <w:rsid w:val="00194A2D"/>
    <w:rsid w:val="00194B5C"/>
    <w:rsid w:val="001951B6"/>
    <w:rsid w:val="001951C8"/>
    <w:rsid w:val="00195495"/>
    <w:rsid w:val="00195583"/>
    <w:rsid w:val="0019565E"/>
    <w:rsid w:val="001963F5"/>
    <w:rsid w:val="00196DE4"/>
    <w:rsid w:val="001978A3"/>
    <w:rsid w:val="001978DD"/>
    <w:rsid w:val="00197CAF"/>
    <w:rsid w:val="00197CBC"/>
    <w:rsid w:val="00197FC9"/>
    <w:rsid w:val="001A05A5"/>
    <w:rsid w:val="001A0916"/>
    <w:rsid w:val="001A0D05"/>
    <w:rsid w:val="001A0DC2"/>
    <w:rsid w:val="001A113E"/>
    <w:rsid w:val="001A121F"/>
    <w:rsid w:val="001A13EC"/>
    <w:rsid w:val="001A17CB"/>
    <w:rsid w:val="001A1D90"/>
    <w:rsid w:val="001A1FA8"/>
    <w:rsid w:val="001A2081"/>
    <w:rsid w:val="001A2895"/>
    <w:rsid w:val="001A3133"/>
    <w:rsid w:val="001A33F8"/>
    <w:rsid w:val="001A3548"/>
    <w:rsid w:val="001A38B7"/>
    <w:rsid w:val="001A3A8B"/>
    <w:rsid w:val="001A3EA8"/>
    <w:rsid w:val="001A3FF8"/>
    <w:rsid w:val="001A433B"/>
    <w:rsid w:val="001A44E2"/>
    <w:rsid w:val="001A484F"/>
    <w:rsid w:val="001A4AA2"/>
    <w:rsid w:val="001A4B4C"/>
    <w:rsid w:val="001A5679"/>
    <w:rsid w:val="001A5706"/>
    <w:rsid w:val="001A61D3"/>
    <w:rsid w:val="001A6789"/>
    <w:rsid w:val="001A6E50"/>
    <w:rsid w:val="001A6F29"/>
    <w:rsid w:val="001A6F6C"/>
    <w:rsid w:val="001A7391"/>
    <w:rsid w:val="001A73D5"/>
    <w:rsid w:val="001A749C"/>
    <w:rsid w:val="001A759A"/>
    <w:rsid w:val="001A771D"/>
    <w:rsid w:val="001A7882"/>
    <w:rsid w:val="001B0430"/>
    <w:rsid w:val="001B0CAC"/>
    <w:rsid w:val="001B0D30"/>
    <w:rsid w:val="001B148F"/>
    <w:rsid w:val="001B1C37"/>
    <w:rsid w:val="001B1E58"/>
    <w:rsid w:val="001B22B9"/>
    <w:rsid w:val="001B22C2"/>
    <w:rsid w:val="001B234A"/>
    <w:rsid w:val="001B2353"/>
    <w:rsid w:val="001B235B"/>
    <w:rsid w:val="001B2383"/>
    <w:rsid w:val="001B2422"/>
    <w:rsid w:val="001B255A"/>
    <w:rsid w:val="001B2A71"/>
    <w:rsid w:val="001B2DF1"/>
    <w:rsid w:val="001B343C"/>
    <w:rsid w:val="001B3844"/>
    <w:rsid w:val="001B3B96"/>
    <w:rsid w:val="001B444F"/>
    <w:rsid w:val="001B453E"/>
    <w:rsid w:val="001B49C3"/>
    <w:rsid w:val="001B49ED"/>
    <w:rsid w:val="001B4C1C"/>
    <w:rsid w:val="001B4FAC"/>
    <w:rsid w:val="001B5175"/>
    <w:rsid w:val="001B5534"/>
    <w:rsid w:val="001B6047"/>
    <w:rsid w:val="001B63E1"/>
    <w:rsid w:val="001B6851"/>
    <w:rsid w:val="001B6A0C"/>
    <w:rsid w:val="001B6C76"/>
    <w:rsid w:val="001B6C8A"/>
    <w:rsid w:val="001B7030"/>
    <w:rsid w:val="001B7899"/>
    <w:rsid w:val="001B7AF4"/>
    <w:rsid w:val="001B7B36"/>
    <w:rsid w:val="001B7B81"/>
    <w:rsid w:val="001B7F12"/>
    <w:rsid w:val="001C006A"/>
    <w:rsid w:val="001C01DB"/>
    <w:rsid w:val="001C0601"/>
    <w:rsid w:val="001C086F"/>
    <w:rsid w:val="001C09E3"/>
    <w:rsid w:val="001C0A71"/>
    <w:rsid w:val="001C13C2"/>
    <w:rsid w:val="001C1555"/>
    <w:rsid w:val="001C194A"/>
    <w:rsid w:val="001C1FB4"/>
    <w:rsid w:val="001C1FFC"/>
    <w:rsid w:val="001C26CB"/>
    <w:rsid w:val="001C34A5"/>
    <w:rsid w:val="001C3C75"/>
    <w:rsid w:val="001C3E3C"/>
    <w:rsid w:val="001C403F"/>
    <w:rsid w:val="001C418D"/>
    <w:rsid w:val="001C4F33"/>
    <w:rsid w:val="001C4FD6"/>
    <w:rsid w:val="001C4FFE"/>
    <w:rsid w:val="001C5594"/>
    <w:rsid w:val="001C61A0"/>
    <w:rsid w:val="001C6607"/>
    <w:rsid w:val="001C6AE1"/>
    <w:rsid w:val="001C6E50"/>
    <w:rsid w:val="001C6FCC"/>
    <w:rsid w:val="001C70A2"/>
    <w:rsid w:val="001C7504"/>
    <w:rsid w:val="001C7605"/>
    <w:rsid w:val="001C76C5"/>
    <w:rsid w:val="001D01E5"/>
    <w:rsid w:val="001D022A"/>
    <w:rsid w:val="001D07B0"/>
    <w:rsid w:val="001D0E18"/>
    <w:rsid w:val="001D1700"/>
    <w:rsid w:val="001D1926"/>
    <w:rsid w:val="001D2023"/>
    <w:rsid w:val="001D2185"/>
    <w:rsid w:val="001D251E"/>
    <w:rsid w:val="001D25D4"/>
    <w:rsid w:val="001D2D3C"/>
    <w:rsid w:val="001D2E89"/>
    <w:rsid w:val="001D328C"/>
    <w:rsid w:val="001D35CC"/>
    <w:rsid w:val="001D35CD"/>
    <w:rsid w:val="001D387B"/>
    <w:rsid w:val="001D422F"/>
    <w:rsid w:val="001D462B"/>
    <w:rsid w:val="001D47AF"/>
    <w:rsid w:val="001D483F"/>
    <w:rsid w:val="001D49EF"/>
    <w:rsid w:val="001D4BBC"/>
    <w:rsid w:val="001D4CB6"/>
    <w:rsid w:val="001D517F"/>
    <w:rsid w:val="001D5654"/>
    <w:rsid w:val="001D5835"/>
    <w:rsid w:val="001D5B5D"/>
    <w:rsid w:val="001D613E"/>
    <w:rsid w:val="001D63D4"/>
    <w:rsid w:val="001D64FB"/>
    <w:rsid w:val="001D67B5"/>
    <w:rsid w:val="001D6EA6"/>
    <w:rsid w:val="001D7820"/>
    <w:rsid w:val="001D7EBE"/>
    <w:rsid w:val="001E06B1"/>
    <w:rsid w:val="001E076B"/>
    <w:rsid w:val="001E07EA"/>
    <w:rsid w:val="001E0C37"/>
    <w:rsid w:val="001E103A"/>
    <w:rsid w:val="001E1173"/>
    <w:rsid w:val="001E12B5"/>
    <w:rsid w:val="001E16C9"/>
    <w:rsid w:val="001E1C54"/>
    <w:rsid w:val="001E2147"/>
    <w:rsid w:val="001E262B"/>
    <w:rsid w:val="001E26B8"/>
    <w:rsid w:val="001E277F"/>
    <w:rsid w:val="001E29F8"/>
    <w:rsid w:val="001E2CB9"/>
    <w:rsid w:val="001E36A5"/>
    <w:rsid w:val="001E3CF2"/>
    <w:rsid w:val="001E3E69"/>
    <w:rsid w:val="001E3E8D"/>
    <w:rsid w:val="001E3EBC"/>
    <w:rsid w:val="001E402F"/>
    <w:rsid w:val="001E4536"/>
    <w:rsid w:val="001E496A"/>
    <w:rsid w:val="001E514C"/>
    <w:rsid w:val="001E5438"/>
    <w:rsid w:val="001E5532"/>
    <w:rsid w:val="001E560D"/>
    <w:rsid w:val="001E58E6"/>
    <w:rsid w:val="001E5BE8"/>
    <w:rsid w:val="001E61FE"/>
    <w:rsid w:val="001E684E"/>
    <w:rsid w:val="001E6DFB"/>
    <w:rsid w:val="001E7237"/>
    <w:rsid w:val="001E77CF"/>
    <w:rsid w:val="001E782D"/>
    <w:rsid w:val="001E796E"/>
    <w:rsid w:val="001E7ACE"/>
    <w:rsid w:val="001F01D4"/>
    <w:rsid w:val="001F0B78"/>
    <w:rsid w:val="001F0C2F"/>
    <w:rsid w:val="001F0D0F"/>
    <w:rsid w:val="001F0EDF"/>
    <w:rsid w:val="001F1079"/>
    <w:rsid w:val="001F1250"/>
    <w:rsid w:val="001F16DF"/>
    <w:rsid w:val="001F17DB"/>
    <w:rsid w:val="001F1FD8"/>
    <w:rsid w:val="001F2225"/>
    <w:rsid w:val="001F2D5F"/>
    <w:rsid w:val="001F32FE"/>
    <w:rsid w:val="001F335B"/>
    <w:rsid w:val="001F3490"/>
    <w:rsid w:val="001F34A1"/>
    <w:rsid w:val="001F397A"/>
    <w:rsid w:val="001F3A70"/>
    <w:rsid w:val="001F3BC8"/>
    <w:rsid w:val="001F3F7C"/>
    <w:rsid w:val="001F490D"/>
    <w:rsid w:val="001F4995"/>
    <w:rsid w:val="001F5334"/>
    <w:rsid w:val="001F56E4"/>
    <w:rsid w:val="001F5701"/>
    <w:rsid w:val="001F5726"/>
    <w:rsid w:val="001F578E"/>
    <w:rsid w:val="001F591E"/>
    <w:rsid w:val="001F594C"/>
    <w:rsid w:val="001F5D78"/>
    <w:rsid w:val="001F5DBD"/>
    <w:rsid w:val="001F6DDB"/>
    <w:rsid w:val="001F6FD1"/>
    <w:rsid w:val="001F70FE"/>
    <w:rsid w:val="001F710C"/>
    <w:rsid w:val="001F71AB"/>
    <w:rsid w:val="001F79F8"/>
    <w:rsid w:val="001F7E74"/>
    <w:rsid w:val="0020054C"/>
    <w:rsid w:val="002007A8"/>
    <w:rsid w:val="00200CC3"/>
    <w:rsid w:val="00200F07"/>
    <w:rsid w:val="0020139F"/>
    <w:rsid w:val="00201689"/>
    <w:rsid w:val="002016B1"/>
    <w:rsid w:val="00201839"/>
    <w:rsid w:val="0020212D"/>
    <w:rsid w:val="0020246F"/>
    <w:rsid w:val="00202809"/>
    <w:rsid w:val="00202CC3"/>
    <w:rsid w:val="0020339A"/>
    <w:rsid w:val="00203749"/>
    <w:rsid w:val="00203BCA"/>
    <w:rsid w:val="00204145"/>
    <w:rsid w:val="002044DF"/>
    <w:rsid w:val="00204727"/>
    <w:rsid w:val="0020485E"/>
    <w:rsid w:val="0020498F"/>
    <w:rsid w:val="00205487"/>
    <w:rsid w:val="00205625"/>
    <w:rsid w:val="00205700"/>
    <w:rsid w:val="002061C7"/>
    <w:rsid w:val="00206ACC"/>
    <w:rsid w:val="00206B14"/>
    <w:rsid w:val="00206B67"/>
    <w:rsid w:val="00206E87"/>
    <w:rsid w:val="00206F22"/>
    <w:rsid w:val="0020711E"/>
    <w:rsid w:val="0020717F"/>
    <w:rsid w:val="002073B2"/>
    <w:rsid w:val="0020756F"/>
    <w:rsid w:val="0020775C"/>
    <w:rsid w:val="00207A5D"/>
    <w:rsid w:val="0021046C"/>
    <w:rsid w:val="002104C8"/>
    <w:rsid w:val="002107EA"/>
    <w:rsid w:val="00210E75"/>
    <w:rsid w:val="00210ED6"/>
    <w:rsid w:val="00210F00"/>
    <w:rsid w:val="002112FD"/>
    <w:rsid w:val="002116FD"/>
    <w:rsid w:val="002118C5"/>
    <w:rsid w:val="00212358"/>
    <w:rsid w:val="002123B3"/>
    <w:rsid w:val="002123B9"/>
    <w:rsid w:val="00212464"/>
    <w:rsid w:val="002125C7"/>
    <w:rsid w:val="002128C1"/>
    <w:rsid w:val="00212AD0"/>
    <w:rsid w:val="00212E88"/>
    <w:rsid w:val="00212F38"/>
    <w:rsid w:val="002130A0"/>
    <w:rsid w:val="002132EE"/>
    <w:rsid w:val="00213331"/>
    <w:rsid w:val="0021406B"/>
    <w:rsid w:val="0021453A"/>
    <w:rsid w:val="0021487F"/>
    <w:rsid w:val="00214906"/>
    <w:rsid w:val="00214DA6"/>
    <w:rsid w:val="002157EF"/>
    <w:rsid w:val="00215A78"/>
    <w:rsid w:val="0021673B"/>
    <w:rsid w:val="00216C10"/>
    <w:rsid w:val="002174BB"/>
    <w:rsid w:val="00217A97"/>
    <w:rsid w:val="0022003D"/>
    <w:rsid w:val="002210D3"/>
    <w:rsid w:val="0022117D"/>
    <w:rsid w:val="002214FE"/>
    <w:rsid w:val="00221BD0"/>
    <w:rsid w:val="00222035"/>
    <w:rsid w:val="002222F2"/>
    <w:rsid w:val="0022245F"/>
    <w:rsid w:val="0022259D"/>
    <w:rsid w:val="002226D0"/>
    <w:rsid w:val="00222CA8"/>
    <w:rsid w:val="00223A9D"/>
    <w:rsid w:val="00223BB2"/>
    <w:rsid w:val="00223C46"/>
    <w:rsid w:val="00223C5F"/>
    <w:rsid w:val="00224188"/>
    <w:rsid w:val="0022425F"/>
    <w:rsid w:val="0022455F"/>
    <w:rsid w:val="0022467D"/>
    <w:rsid w:val="002248E2"/>
    <w:rsid w:val="00224910"/>
    <w:rsid w:val="00224BCC"/>
    <w:rsid w:val="0022521B"/>
    <w:rsid w:val="00225324"/>
    <w:rsid w:val="002255BD"/>
    <w:rsid w:val="002259BD"/>
    <w:rsid w:val="00225A0C"/>
    <w:rsid w:val="00225D10"/>
    <w:rsid w:val="00225DB6"/>
    <w:rsid w:val="00226554"/>
    <w:rsid w:val="002265AF"/>
    <w:rsid w:val="00226EAE"/>
    <w:rsid w:val="00226FFA"/>
    <w:rsid w:val="00227012"/>
    <w:rsid w:val="0022701A"/>
    <w:rsid w:val="0022701F"/>
    <w:rsid w:val="00227280"/>
    <w:rsid w:val="0022729A"/>
    <w:rsid w:val="00227360"/>
    <w:rsid w:val="00227559"/>
    <w:rsid w:val="0022756E"/>
    <w:rsid w:val="002276AD"/>
    <w:rsid w:val="00227C19"/>
    <w:rsid w:val="00227C2B"/>
    <w:rsid w:val="00230291"/>
    <w:rsid w:val="00230772"/>
    <w:rsid w:val="00230A5D"/>
    <w:rsid w:val="00230B52"/>
    <w:rsid w:val="00230D93"/>
    <w:rsid w:val="002313D6"/>
    <w:rsid w:val="002319E6"/>
    <w:rsid w:val="00231B90"/>
    <w:rsid w:val="00232164"/>
    <w:rsid w:val="002321D4"/>
    <w:rsid w:val="00232C6A"/>
    <w:rsid w:val="00232F4E"/>
    <w:rsid w:val="0023307D"/>
    <w:rsid w:val="002334AF"/>
    <w:rsid w:val="002336F8"/>
    <w:rsid w:val="00233997"/>
    <w:rsid w:val="00233CFA"/>
    <w:rsid w:val="00233D68"/>
    <w:rsid w:val="00233F7D"/>
    <w:rsid w:val="00233FAE"/>
    <w:rsid w:val="0023407A"/>
    <w:rsid w:val="002341EF"/>
    <w:rsid w:val="00234309"/>
    <w:rsid w:val="00234C7B"/>
    <w:rsid w:val="00234C82"/>
    <w:rsid w:val="00234CBD"/>
    <w:rsid w:val="00235385"/>
    <w:rsid w:val="00235520"/>
    <w:rsid w:val="00235B6B"/>
    <w:rsid w:val="00235BA5"/>
    <w:rsid w:val="00235F83"/>
    <w:rsid w:val="00236169"/>
    <w:rsid w:val="00236699"/>
    <w:rsid w:val="0023685A"/>
    <w:rsid w:val="00236A0C"/>
    <w:rsid w:val="00237159"/>
    <w:rsid w:val="002374E6"/>
    <w:rsid w:val="00237584"/>
    <w:rsid w:val="00237DA1"/>
    <w:rsid w:val="00237EE0"/>
    <w:rsid w:val="00240549"/>
    <w:rsid w:val="00240620"/>
    <w:rsid w:val="00240A1D"/>
    <w:rsid w:val="00240A98"/>
    <w:rsid w:val="00240D69"/>
    <w:rsid w:val="00240E18"/>
    <w:rsid w:val="002413E0"/>
    <w:rsid w:val="00241459"/>
    <w:rsid w:val="002414A9"/>
    <w:rsid w:val="00241F43"/>
    <w:rsid w:val="00241FC3"/>
    <w:rsid w:val="002422B9"/>
    <w:rsid w:val="00242748"/>
    <w:rsid w:val="00243178"/>
    <w:rsid w:val="002431E9"/>
    <w:rsid w:val="0024345E"/>
    <w:rsid w:val="0024397F"/>
    <w:rsid w:val="002439B7"/>
    <w:rsid w:val="0024417D"/>
    <w:rsid w:val="002444CC"/>
    <w:rsid w:val="00244A45"/>
    <w:rsid w:val="00244A6A"/>
    <w:rsid w:val="00245062"/>
    <w:rsid w:val="00245338"/>
    <w:rsid w:val="00245453"/>
    <w:rsid w:val="0024578C"/>
    <w:rsid w:val="00245C8C"/>
    <w:rsid w:val="00246065"/>
    <w:rsid w:val="002462C1"/>
    <w:rsid w:val="002465BC"/>
    <w:rsid w:val="002468B5"/>
    <w:rsid w:val="00246930"/>
    <w:rsid w:val="002469C1"/>
    <w:rsid w:val="00246BA2"/>
    <w:rsid w:val="00246C30"/>
    <w:rsid w:val="00246D61"/>
    <w:rsid w:val="00247212"/>
    <w:rsid w:val="00250004"/>
    <w:rsid w:val="0025031A"/>
    <w:rsid w:val="0025067B"/>
    <w:rsid w:val="002508FC"/>
    <w:rsid w:val="002509E8"/>
    <w:rsid w:val="00250A67"/>
    <w:rsid w:val="00250AEF"/>
    <w:rsid w:val="00250C5C"/>
    <w:rsid w:val="00250F67"/>
    <w:rsid w:val="002510FD"/>
    <w:rsid w:val="002518B9"/>
    <w:rsid w:val="00251B4A"/>
    <w:rsid w:val="00251FEB"/>
    <w:rsid w:val="002520EA"/>
    <w:rsid w:val="0025275F"/>
    <w:rsid w:val="002528E8"/>
    <w:rsid w:val="00252D15"/>
    <w:rsid w:val="00252DA1"/>
    <w:rsid w:val="0025334D"/>
    <w:rsid w:val="002538F6"/>
    <w:rsid w:val="00253D10"/>
    <w:rsid w:val="00253E22"/>
    <w:rsid w:val="0025492E"/>
    <w:rsid w:val="002550E6"/>
    <w:rsid w:val="00255231"/>
    <w:rsid w:val="002553E0"/>
    <w:rsid w:val="002556AE"/>
    <w:rsid w:val="0025597F"/>
    <w:rsid w:val="002559F5"/>
    <w:rsid w:val="00255C65"/>
    <w:rsid w:val="0025617A"/>
    <w:rsid w:val="0025646C"/>
    <w:rsid w:val="00256654"/>
    <w:rsid w:val="0025794B"/>
    <w:rsid w:val="00257EBC"/>
    <w:rsid w:val="00260172"/>
    <w:rsid w:val="002606F8"/>
    <w:rsid w:val="002609F2"/>
    <w:rsid w:val="00260ADF"/>
    <w:rsid w:val="00260D9D"/>
    <w:rsid w:val="00260E3E"/>
    <w:rsid w:val="00261309"/>
    <w:rsid w:val="002613B0"/>
    <w:rsid w:val="00261508"/>
    <w:rsid w:val="002617EF"/>
    <w:rsid w:val="00261834"/>
    <w:rsid w:val="00261A1F"/>
    <w:rsid w:val="002620AF"/>
    <w:rsid w:val="00262121"/>
    <w:rsid w:val="0026214C"/>
    <w:rsid w:val="00262C78"/>
    <w:rsid w:val="002636E2"/>
    <w:rsid w:val="00263744"/>
    <w:rsid w:val="00263AA5"/>
    <w:rsid w:val="00263B0F"/>
    <w:rsid w:val="00264077"/>
    <w:rsid w:val="00264835"/>
    <w:rsid w:val="002648C9"/>
    <w:rsid w:val="002649E3"/>
    <w:rsid w:val="00264A08"/>
    <w:rsid w:val="00265099"/>
    <w:rsid w:val="00265403"/>
    <w:rsid w:val="002657FB"/>
    <w:rsid w:val="00265837"/>
    <w:rsid w:val="00265E70"/>
    <w:rsid w:val="002663B7"/>
    <w:rsid w:val="00266489"/>
    <w:rsid w:val="00266909"/>
    <w:rsid w:val="00266927"/>
    <w:rsid w:val="00266D00"/>
    <w:rsid w:val="00266D32"/>
    <w:rsid w:val="002671C6"/>
    <w:rsid w:val="00267615"/>
    <w:rsid w:val="002676AA"/>
    <w:rsid w:val="00267D7F"/>
    <w:rsid w:val="00267DF8"/>
    <w:rsid w:val="00270357"/>
    <w:rsid w:val="002706EE"/>
    <w:rsid w:val="0027099D"/>
    <w:rsid w:val="00270F0D"/>
    <w:rsid w:val="00271678"/>
    <w:rsid w:val="002716FA"/>
    <w:rsid w:val="00271D6F"/>
    <w:rsid w:val="00272313"/>
    <w:rsid w:val="00272A1D"/>
    <w:rsid w:val="00272F2A"/>
    <w:rsid w:val="00273257"/>
    <w:rsid w:val="002736AD"/>
    <w:rsid w:val="00273748"/>
    <w:rsid w:val="00273982"/>
    <w:rsid w:val="00273BCC"/>
    <w:rsid w:val="002741B4"/>
    <w:rsid w:val="00274486"/>
    <w:rsid w:val="0027496A"/>
    <w:rsid w:val="00274BE6"/>
    <w:rsid w:val="00274C4A"/>
    <w:rsid w:val="00274DEA"/>
    <w:rsid w:val="0027501A"/>
    <w:rsid w:val="00275B20"/>
    <w:rsid w:val="00275D26"/>
    <w:rsid w:val="002762C8"/>
    <w:rsid w:val="00276631"/>
    <w:rsid w:val="0027682E"/>
    <w:rsid w:val="00276879"/>
    <w:rsid w:val="00276BEC"/>
    <w:rsid w:val="00276F04"/>
    <w:rsid w:val="00276FDD"/>
    <w:rsid w:val="00277858"/>
    <w:rsid w:val="00277AE2"/>
    <w:rsid w:val="00277C3D"/>
    <w:rsid w:val="00277E61"/>
    <w:rsid w:val="00277EAE"/>
    <w:rsid w:val="002802F6"/>
    <w:rsid w:val="00280393"/>
    <w:rsid w:val="00280944"/>
    <w:rsid w:val="00280B9B"/>
    <w:rsid w:val="00281110"/>
    <w:rsid w:val="002811F2"/>
    <w:rsid w:val="002812F5"/>
    <w:rsid w:val="002815A0"/>
    <w:rsid w:val="002819EB"/>
    <w:rsid w:val="00281C09"/>
    <w:rsid w:val="00281C8B"/>
    <w:rsid w:val="00282826"/>
    <w:rsid w:val="00282BE0"/>
    <w:rsid w:val="00282C7F"/>
    <w:rsid w:val="0028333A"/>
    <w:rsid w:val="0028390E"/>
    <w:rsid w:val="00283A45"/>
    <w:rsid w:val="00283C79"/>
    <w:rsid w:val="00283F09"/>
    <w:rsid w:val="00284027"/>
    <w:rsid w:val="002843DE"/>
    <w:rsid w:val="0028456A"/>
    <w:rsid w:val="00284823"/>
    <w:rsid w:val="00284C56"/>
    <w:rsid w:val="00284D78"/>
    <w:rsid w:val="00284F66"/>
    <w:rsid w:val="00285001"/>
    <w:rsid w:val="0028535D"/>
    <w:rsid w:val="002857FE"/>
    <w:rsid w:val="002858F8"/>
    <w:rsid w:val="00285D60"/>
    <w:rsid w:val="00285F8C"/>
    <w:rsid w:val="00286120"/>
    <w:rsid w:val="00286415"/>
    <w:rsid w:val="0028689F"/>
    <w:rsid w:val="002868D0"/>
    <w:rsid w:val="00286E9D"/>
    <w:rsid w:val="00287AE9"/>
    <w:rsid w:val="00287AEE"/>
    <w:rsid w:val="00287B8C"/>
    <w:rsid w:val="00287BB4"/>
    <w:rsid w:val="00287E64"/>
    <w:rsid w:val="00287FA4"/>
    <w:rsid w:val="0029008E"/>
    <w:rsid w:val="002902EE"/>
    <w:rsid w:val="002904EC"/>
    <w:rsid w:val="002909DA"/>
    <w:rsid w:val="00290C05"/>
    <w:rsid w:val="00290D80"/>
    <w:rsid w:val="002913C4"/>
    <w:rsid w:val="002915DB"/>
    <w:rsid w:val="00291C0C"/>
    <w:rsid w:val="00291F4E"/>
    <w:rsid w:val="00292060"/>
    <w:rsid w:val="002922DD"/>
    <w:rsid w:val="002925F0"/>
    <w:rsid w:val="00292678"/>
    <w:rsid w:val="00293204"/>
    <w:rsid w:val="002932F7"/>
    <w:rsid w:val="0029332D"/>
    <w:rsid w:val="00293716"/>
    <w:rsid w:val="0029382F"/>
    <w:rsid w:val="00293A83"/>
    <w:rsid w:val="00293B6D"/>
    <w:rsid w:val="00293C62"/>
    <w:rsid w:val="00293FC1"/>
    <w:rsid w:val="002945E3"/>
    <w:rsid w:val="00294737"/>
    <w:rsid w:val="002947C9"/>
    <w:rsid w:val="002948C1"/>
    <w:rsid w:val="0029490F"/>
    <w:rsid w:val="00294C07"/>
    <w:rsid w:val="00294DED"/>
    <w:rsid w:val="00295012"/>
    <w:rsid w:val="00295195"/>
    <w:rsid w:val="002951F8"/>
    <w:rsid w:val="002951FF"/>
    <w:rsid w:val="0029576C"/>
    <w:rsid w:val="00295829"/>
    <w:rsid w:val="002959DA"/>
    <w:rsid w:val="00295BF6"/>
    <w:rsid w:val="00295C7F"/>
    <w:rsid w:val="0029650C"/>
    <w:rsid w:val="0029676D"/>
    <w:rsid w:val="00296BEC"/>
    <w:rsid w:val="002970ED"/>
    <w:rsid w:val="002970F2"/>
    <w:rsid w:val="002A00EE"/>
    <w:rsid w:val="002A0122"/>
    <w:rsid w:val="002A04D4"/>
    <w:rsid w:val="002A057B"/>
    <w:rsid w:val="002A0841"/>
    <w:rsid w:val="002A0B0B"/>
    <w:rsid w:val="002A0D20"/>
    <w:rsid w:val="002A0E5A"/>
    <w:rsid w:val="002A1344"/>
    <w:rsid w:val="002A135B"/>
    <w:rsid w:val="002A17FD"/>
    <w:rsid w:val="002A1AE1"/>
    <w:rsid w:val="002A261C"/>
    <w:rsid w:val="002A27D6"/>
    <w:rsid w:val="002A2845"/>
    <w:rsid w:val="002A29D5"/>
    <w:rsid w:val="002A36D1"/>
    <w:rsid w:val="002A3F17"/>
    <w:rsid w:val="002A434B"/>
    <w:rsid w:val="002A437F"/>
    <w:rsid w:val="002A4405"/>
    <w:rsid w:val="002A4671"/>
    <w:rsid w:val="002A4778"/>
    <w:rsid w:val="002A481A"/>
    <w:rsid w:val="002A4CC3"/>
    <w:rsid w:val="002A4CCD"/>
    <w:rsid w:val="002A4D80"/>
    <w:rsid w:val="002A502A"/>
    <w:rsid w:val="002A54F7"/>
    <w:rsid w:val="002A58E1"/>
    <w:rsid w:val="002A5C53"/>
    <w:rsid w:val="002A5E41"/>
    <w:rsid w:val="002A6785"/>
    <w:rsid w:val="002A6983"/>
    <w:rsid w:val="002A69DA"/>
    <w:rsid w:val="002A6DBE"/>
    <w:rsid w:val="002A79ED"/>
    <w:rsid w:val="002A79F6"/>
    <w:rsid w:val="002A7ECD"/>
    <w:rsid w:val="002B09B6"/>
    <w:rsid w:val="002B0D6A"/>
    <w:rsid w:val="002B0D6E"/>
    <w:rsid w:val="002B0DE3"/>
    <w:rsid w:val="002B1031"/>
    <w:rsid w:val="002B11E6"/>
    <w:rsid w:val="002B1458"/>
    <w:rsid w:val="002B167A"/>
    <w:rsid w:val="002B1921"/>
    <w:rsid w:val="002B2155"/>
    <w:rsid w:val="002B2224"/>
    <w:rsid w:val="002B2CBC"/>
    <w:rsid w:val="002B2E2B"/>
    <w:rsid w:val="002B34EE"/>
    <w:rsid w:val="002B34F4"/>
    <w:rsid w:val="002B36FA"/>
    <w:rsid w:val="002B37CF"/>
    <w:rsid w:val="002B3BBB"/>
    <w:rsid w:val="002B3DE4"/>
    <w:rsid w:val="002B3ECC"/>
    <w:rsid w:val="002B3ECD"/>
    <w:rsid w:val="002B3F0C"/>
    <w:rsid w:val="002B41D6"/>
    <w:rsid w:val="002B44EF"/>
    <w:rsid w:val="002B4E48"/>
    <w:rsid w:val="002B5242"/>
    <w:rsid w:val="002B53CE"/>
    <w:rsid w:val="002B551A"/>
    <w:rsid w:val="002B558D"/>
    <w:rsid w:val="002B56ED"/>
    <w:rsid w:val="002B633E"/>
    <w:rsid w:val="002B68B6"/>
    <w:rsid w:val="002B6B4C"/>
    <w:rsid w:val="002B6D0E"/>
    <w:rsid w:val="002B71AA"/>
    <w:rsid w:val="002B737A"/>
    <w:rsid w:val="002B7684"/>
    <w:rsid w:val="002B77EB"/>
    <w:rsid w:val="002B78BE"/>
    <w:rsid w:val="002B7CA9"/>
    <w:rsid w:val="002B7E03"/>
    <w:rsid w:val="002B7ED2"/>
    <w:rsid w:val="002C079B"/>
    <w:rsid w:val="002C07E7"/>
    <w:rsid w:val="002C0CBF"/>
    <w:rsid w:val="002C0DBB"/>
    <w:rsid w:val="002C0F10"/>
    <w:rsid w:val="002C1022"/>
    <w:rsid w:val="002C122C"/>
    <w:rsid w:val="002C135F"/>
    <w:rsid w:val="002C1986"/>
    <w:rsid w:val="002C1BF7"/>
    <w:rsid w:val="002C1C2D"/>
    <w:rsid w:val="002C2BD3"/>
    <w:rsid w:val="002C2E1B"/>
    <w:rsid w:val="002C2EA9"/>
    <w:rsid w:val="002C3461"/>
    <w:rsid w:val="002C3474"/>
    <w:rsid w:val="002C3476"/>
    <w:rsid w:val="002C36E4"/>
    <w:rsid w:val="002C3B73"/>
    <w:rsid w:val="002C3DB8"/>
    <w:rsid w:val="002C3E43"/>
    <w:rsid w:val="002C41E6"/>
    <w:rsid w:val="002C4578"/>
    <w:rsid w:val="002C45A1"/>
    <w:rsid w:val="002C47D9"/>
    <w:rsid w:val="002C52F4"/>
    <w:rsid w:val="002C58AA"/>
    <w:rsid w:val="002C5940"/>
    <w:rsid w:val="002C5A9D"/>
    <w:rsid w:val="002C6642"/>
    <w:rsid w:val="002C6C2D"/>
    <w:rsid w:val="002C74FE"/>
    <w:rsid w:val="002C764C"/>
    <w:rsid w:val="002C7D7C"/>
    <w:rsid w:val="002D0180"/>
    <w:rsid w:val="002D03A4"/>
    <w:rsid w:val="002D0A90"/>
    <w:rsid w:val="002D1011"/>
    <w:rsid w:val="002D1276"/>
    <w:rsid w:val="002D1410"/>
    <w:rsid w:val="002D18C5"/>
    <w:rsid w:val="002D1C35"/>
    <w:rsid w:val="002D2297"/>
    <w:rsid w:val="002D247C"/>
    <w:rsid w:val="002D2B1C"/>
    <w:rsid w:val="002D2B55"/>
    <w:rsid w:val="002D2D8A"/>
    <w:rsid w:val="002D395F"/>
    <w:rsid w:val="002D3A14"/>
    <w:rsid w:val="002D3D52"/>
    <w:rsid w:val="002D3EDA"/>
    <w:rsid w:val="002D4621"/>
    <w:rsid w:val="002D4776"/>
    <w:rsid w:val="002D48DE"/>
    <w:rsid w:val="002D4FC3"/>
    <w:rsid w:val="002D5271"/>
    <w:rsid w:val="002D5606"/>
    <w:rsid w:val="002D574A"/>
    <w:rsid w:val="002D58C6"/>
    <w:rsid w:val="002D5941"/>
    <w:rsid w:val="002D59D2"/>
    <w:rsid w:val="002D5A43"/>
    <w:rsid w:val="002D62ED"/>
    <w:rsid w:val="002D63CC"/>
    <w:rsid w:val="002D65A6"/>
    <w:rsid w:val="002D6753"/>
    <w:rsid w:val="002D6783"/>
    <w:rsid w:val="002D6A82"/>
    <w:rsid w:val="002D6CE9"/>
    <w:rsid w:val="002D6FEA"/>
    <w:rsid w:val="002D79D4"/>
    <w:rsid w:val="002D7EFE"/>
    <w:rsid w:val="002E0242"/>
    <w:rsid w:val="002E04E0"/>
    <w:rsid w:val="002E06E6"/>
    <w:rsid w:val="002E09E4"/>
    <w:rsid w:val="002E122B"/>
    <w:rsid w:val="002E1490"/>
    <w:rsid w:val="002E18A5"/>
    <w:rsid w:val="002E1988"/>
    <w:rsid w:val="002E1D23"/>
    <w:rsid w:val="002E21BC"/>
    <w:rsid w:val="002E2448"/>
    <w:rsid w:val="002E271D"/>
    <w:rsid w:val="002E2EFC"/>
    <w:rsid w:val="002E368D"/>
    <w:rsid w:val="002E4285"/>
    <w:rsid w:val="002E4412"/>
    <w:rsid w:val="002E4B5B"/>
    <w:rsid w:val="002E4D46"/>
    <w:rsid w:val="002E4D94"/>
    <w:rsid w:val="002E4F98"/>
    <w:rsid w:val="002E561A"/>
    <w:rsid w:val="002E599E"/>
    <w:rsid w:val="002E5F2C"/>
    <w:rsid w:val="002E65FD"/>
    <w:rsid w:val="002E66E4"/>
    <w:rsid w:val="002E6CB5"/>
    <w:rsid w:val="002E6DAE"/>
    <w:rsid w:val="002E6E52"/>
    <w:rsid w:val="002E75C3"/>
    <w:rsid w:val="002E7E73"/>
    <w:rsid w:val="002F016A"/>
    <w:rsid w:val="002F01CD"/>
    <w:rsid w:val="002F071A"/>
    <w:rsid w:val="002F1242"/>
    <w:rsid w:val="002F1613"/>
    <w:rsid w:val="002F1723"/>
    <w:rsid w:val="002F17AB"/>
    <w:rsid w:val="002F19B7"/>
    <w:rsid w:val="002F1D6A"/>
    <w:rsid w:val="002F1E36"/>
    <w:rsid w:val="002F1EBA"/>
    <w:rsid w:val="002F20F7"/>
    <w:rsid w:val="002F235C"/>
    <w:rsid w:val="002F2477"/>
    <w:rsid w:val="002F2580"/>
    <w:rsid w:val="002F25D3"/>
    <w:rsid w:val="002F26B7"/>
    <w:rsid w:val="002F2721"/>
    <w:rsid w:val="002F27DF"/>
    <w:rsid w:val="002F2B1D"/>
    <w:rsid w:val="002F2C9A"/>
    <w:rsid w:val="002F2D48"/>
    <w:rsid w:val="002F2E65"/>
    <w:rsid w:val="002F33C0"/>
    <w:rsid w:val="002F3500"/>
    <w:rsid w:val="002F35A8"/>
    <w:rsid w:val="002F3B1C"/>
    <w:rsid w:val="002F3B80"/>
    <w:rsid w:val="002F3D21"/>
    <w:rsid w:val="002F429C"/>
    <w:rsid w:val="002F43E3"/>
    <w:rsid w:val="002F489D"/>
    <w:rsid w:val="002F4906"/>
    <w:rsid w:val="002F4EBD"/>
    <w:rsid w:val="002F4FDA"/>
    <w:rsid w:val="002F5169"/>
    <w:rsid w:val="002F5717"/>
    <w:rsid w:val="002F641F"/>
    <w:rsid w:val="002F662B"/>
    <w:rsid w:val="002F6A00"/>
    <w:rsid w:val="002F7107"/>
    <w:rsid w:val="002F7110"/>
    <w:rsid w:val="002F71BA"/>
    <w:rsid w:val="002F73B5"/>
    <w:rsid w:val="002F797E"/>
    <w:rsid w:val="002F7F5E"/>
    <w:rsid w:val="00300534"/>
    <w:rsid w:val="003006C4"/>
    <w:rsid w:val="003007EB"/>
    <w:rsid w:val="00300840"/>
    <w:rsid w:val="00300A89"/>
    <w:rsid w:val="00300F02"/>
    <w:rsid w:val="00301362"/>
    <w:rsid w:val="003013DE"/>
    <w:rsid w:val="00301549"/>
    <w:rsid w:val="0030184B"/>
    <w:rsid w:val="00301E2B"/>
    <w:rsid w:val="00301EC2"/>
    <w:rsid w:val="003025A1"/>
    <w:rsid w:val="003027C4"/>
    <w:rsid w:val="00302FE2"/>
    <w:rsid w:val="0030320B"/>
    <w:rsid w:val="0030385F"/>
    <w:rsid w:val="00303B54"/>
    <w:rsid w:val="003041DD"/>
    <w:rsid w:val="00304400"/>
    <w:rsid w:val="00304727"/>
    <w:rsid w:val="00304972"/>
    <w:rsid w:val="00304B54"/>
    <w:rsid w:val="00304E0B"/>
    <w:rsid w:val="003051D6"/>
    <w:rsid w:val="0030553D"/>
    <w:rsid w:val="00305676"/>
    <w:rsid w:val="003056D6"/>
    <w:rsid w:val="00305C2B"/>
    <w:rsid w:val="00305FD1"/>
    <w:rsid w:val="0030629D"/>
    <w:rsid w:val="00307876"/>
    <w:rsid w:val="00307935"/>
    <w:rsid w:val="00307E81"/>
    <w:rsid w:val="0031003C"/>
    <w:rsid w:val="003101E9"/>
    <w:rsid w:val="003102D6"/>
    <w:rsid w:val="003102EE"/>
    <w:rsid w:val="0031061E"/>
    <w:rsid w:val="00310837"/>
    <w:rsid w:val="00310878"/>
    <w:rsid w:val="00310A09"/>
    <w:rsid w:val="00310B9C"/>
    <w:rsid w:val="00310C3A"/>
    <w:rsid w:val="00310DB2"/>
    <w:rsid w:val="00310EF5"/>
    <w:rsid w:val="003112B6"/>
    <w:rsid w:val="00311510"/>
    <w:rsid w:val="00311751"/>
    <w:rsid w:val="00311918"/>
    <w:rsid w:val="00311BD9"/>
    <w:rsid w:val="00312239"/>
    <w:rsid w:val="00312700"/>
    <w:rsid w:val="00312B11"/>
    <w:rsid w:val="00312C19"/>
    <w:rsid w:val="00312ED6"/>
    <w:rsid w:val="00312F15"/>
    <w:rsid w:val="003134DC"/>
    <w:rsid w:val="00313E71"/>
    <w:rsid w:val="00314145"/>
    <w:rsid w:val="00314C57"/>
    <w:rsid w:val="00315071"/>
    <w:rsid w:val="0031510E"/>
    <w:rsid w:val="003152ED"/>
    <w:rsid w:val="0031560C"/>
    <w:rsid w:val="003157BF"/>
    <w:rsid w:val="00316198"/>
    <w:rsid w:val="003162D1"/>
    <w:rsid w:val="0031642F"/>
    <w:rsid w:val="00316496"/>
    <w:rsid w:val="003166D2"/>
    <w:rsid w:val="00316A0F"/>
    <w:rsid w:val="00316B4C"/>
    <w:rsid w:val="00316D1D"/>
    <w:rsid w:val="00317360"/>
    <w:rsid w:val="00320104"/>
    <w:rsid w:val="0032069F"/>
    <w:rsid w:val="00320867"/>
    <w:rsid w:val="00320C2D"/>
    <w:rsid w:val="003215DC"/>
    <w:rsid w:val="00321801"/>
    <w:rsid w:val="003219AD"/>
    <w:rsid w:val="00321A1B"/>
    <w:rsid w:val="00321C9C"/>
    <w:rsid w:val="00322693"/>
    <w:rsid w:val="003227E0"/>
    <w:rsid w:val="0032377C"/>
    <w:rsid w:val="003239E8"/>
    <w:rsid w:val="00323F36"/>
    <w:rsid w:val="003241D0"/>
    <w:rsid w:val="00324567"/>
    <w:rsid w:val="00324ED3"/>
    <w:rsid w:val="00324ED6"/>
    <w:rsid w:val="0032545B"/>
    <w:rsid w:val="00325D47"/>
    <w:rsid w:val="00325EC4"/>
    <w:rsid w:val="00326065"/>
    <w:rsid w:val="00326227"/>
    <w:rsid w:val="0032633B"/>
    <w:rsid w:val="003264DF"/>
    <w:rsid w:val="0032652D"/>
    <w:rsid w:val="00326B8B"/>
    <w:rsid w:val="00326C13"/>
    <w:rsid w:val="00327159"/>
    <w:rsid w:val="0032727A"/>
    <w:rsid w:val="00327634"/>
    <w:rsid w:val="00327707"/>
    <w:rsid w:val="0032774F"/>
    <w:rsid w:val="003278AA"/>
    <w:rsid w:val="00327BD2"/>
    <w:rsid w:val="00327CBB"/>
    <w:rsid w:val="00330466"/>
    <w:rsid w:val="003308EC"/>
    <w:rsid w:val="00330D20"/>
    <w:rsid w:val="00331136"/>
    <w:rsid w:val="003313E6"/>
    <w:rsid w:val="0033145E"/>
    <w:rsid w:val="003315A6"/>
    <w:rsid w:val="003317BD"/>
    <w:rsid w:val="003319DB"/>
    <w:rsid w:val="00331FF2"/>
    <w:rsid w:val="0033260A"/>
    <w:rsid w:val="0033295B"/>
    <w:rsid w:val="00332ACE"/>
    <w:rsid w:val="00332F56"/>
    <w:rsid w:val="00332FB5"/>
    <w:rsid w:val="003335CB"/>
    <w:rsid w:val="00333816"/>
    <w:rsid w:val="00334002"/>
    <w:rsid w:val="00335518"/>
    <w:rsid w:val="003356C6"/>
    <w:rsid w:val="00335914"/>
    <w:rsid w:val="00335B39"/>
    <w:rsid w:val="0033662B"/>
    <w:rsid w:val="0033694B"/>
    <w:rsid w:val="00336977"/>
    <w:rsid w:val="00336BB5"/>
    <w:rsid w:val="00337201"/>
    <w:rsid w:val="003372D8"/>
    <w:rsid w:val="0033750D"/>
    <w:rsid w:val="00337724"/>
    <w:rsid w:val="003404D5"/>
    <w:rsid w:val="003410F1"/>
    <w:rsid w:val="00341243"/>
    <w:rsid w:val="003412CD"/>
    <w:rsid w:val="00342072"/>
    <w:rsid w:val="00342222"/>
    <w:rsid w:val="0034222A"/>
    <w:rsid w:val="00342530"/>
    <w:rsid w:val="003425EE"/>
    <w:rsid w:val="00342626"/>
    <w:rsid w:val="003426E4"/>
    <w:rsid w:val="00342A39"/>
    <w:rsid w:val="00342C33"/>
    <w:rsid w:val="003431C9"/>
    <w:rsid w:val="003436A7"/>
    <w:rsid w:val="0034370D"/>
    <w:rsid w:val="0034385D"/>
    <w:rsid w:val="00343A68"/>
    <w:rsid w:val="00343B1F"/>
    <w:rsid w:val="00343BEB"/>
    <w:rsid w:val="00343C5B"/>
    <w:rsid w:val="0034414A"/>
    <w:rsid w:val="00344597"/>
    <w:rsid w:val="00344A2B"/>
    <w:rsid w:val="00344D84"/>
    <w:rsid w:val="0034502D"/>
    <w:rsid w:val="00345294"/>
    <w:rsid w:val="00345482"/>
    <w:rsid w:val="0034557E"/>
    <w:rsid w:val="00345D9F"/>
    <w:rsid w:val="00345FCC"/>
    <w:rsid w:val="00346345"/>
    <w:rsid w:val="0034661D"/>
    <w:rsid w:val="00346960"/>
    <w:rsid w:val="00346A47"/>
    <w:rsid w:val="00347F4D"/>
    <w:rsid w:val="00347F55"/>
    <w:rsid w:val="00350335"/>
    <w:rsid w:val="003504BD"/>
    <w:rsid w:val="003505B6"/>
    <w:rsid w:val="003505FF"/>
    <w:rsid w:val="0035063D"/>
    <w:rsid w:val="0035070A"/>
    <w:rsid w:val="0035074A"/>
    <w:rsid w:val="003509AC"/>
    <w:rsid w:val="00350B20"/>
    <w:rsid w:val="0035108E"/>
    <w:rsid w:val="0035188D"/>
    <w:rsid w:val="00351DE4"/>
    <w:rsid w:val="00351E00"/>
    <w:rsid w:val="00352522"/>
    <w:rsid w:val="00352A58"/>
    <w:rsid w:val="00352DC0"/>
    <w:rsid w:val="00352DE7"/>
    <w:rsid w:val="00353458"/>
    <w:rsid w:val="00353504"/>
    <w:rsid w:val="00353604"/>
    <w:rsid w:val="0035418E"/>
    <w:rsid w:val="0035443F"/>
    <w:rsid w:val="003546EC"/>
    <w:rsid w:val="003546EE"/>
    <w:rsid w:val="003547BF"/>
    <w:rsid w:val="003548DC"/>
    <w:rsid w:val="00354A79"/>
    <w:rsid w:val="003551AF"/>
    <w:rsid w:val="00355501"/>
    <w:rsid w:val="003556CE"/>
    <w:rsid w:val="00355A54"/>
    <w:rsid w:val="00355B30"/>
    <w:rsid w:val="00355F82"/>
    <w:rsid w:val="00355FE6"/>
    <w:rsid w:val="00356DD6"/>
    <w:rsid w:val="00356DD8"/>
    <w:rsid w:val="00356E9D"/>
    <w:rsid w:val="00357563"/>
    <w:rsid w:val="00357B2B"/>
    <w:rsid w:val="00357CB2"/>
    <w:rsid w:val="00357D42"/>
    <w:rsid w:val="00357DA6"/>
    <w:rsid w:val="00357E9C"/>
    <w:rsid w:val="00357EB9"/>
    <w:rsid w:val="00357F77"/>
    <w:rsid w:val="00360435"/>
    <w:rsid w:val="00360E20"/>
    <w:rsid w:val="0036164D"/>
    <w:rsid w:val="00361B55"/>
    <w:rsid w:val="00361E88"/>
    <w:rsid w:val="00361F43"/>
    <w:rsid w:val="00362B9F"/>
    <w:rsid w:val="00363058"/>
    <w:rsid w:val="0036305D"/>
    <w:rsid w:val="00363364"/>
    <w:rsid w:val="00363707"/>
    <w:rsid w:val="00363751"/>
    <w:rsid w:val="00363818"/>
    <w:rsid w:val="00363FE8"/>
    <w:rsid w:val="0036437B"/>
    <w:rsid w:val="00364432"/>
    <w:rsid w:val="003647E0"/>
    <w:rsid w:val="00364A03"/>
    <w:rsid w:val="00364DF6"/>
    <w:rsid w:val="00364E1B"/>
    <w:rsid w:val="003654FD"/>
    <w:rsid w:val="0036586D"/>
    <w:rsid w:val="003659A2"/>
    <w:rsid w:val="00365A97"/>
    <w:rsid w:val="00365B36"/>
    <w:rsid w:val="00365C63"/>
    <w:rsid w:val="00366A24"/>
    <w:rsid w:val="00366EDF"/>
    <w:rsid w:val="003679B9"/>
    <w:rsid w:val="00367CCA"/>
    <w:rsid w:val="00367D8B"/>
    <w:rsid w:val="003701A1"/>
    <w:rsid w:val="00370350"/>
    <w:rsid w:val="00370896"/>
    <w:rsid w:val="00370ACB"/>
    <w:rsid w:val="00370F37"/>
    <w:rsid w:val="003717AE"/>
    <w:rsid w:val="0037182C"/>
    <w:rsid w:val="00371E2F"/>
    <w:rsid w:val="0037259D"/>
    <w:rsid w:val="00372DE3"/>
    <w:rsid w:val="00372E83"/>
    <w:rsid w:val="003734A8"/>
    <w:rsid w:val="00373719"/>
    <w:rsid w:val="00373BA8"/>
    <w:rsid w:val="00374188"/>
    <w:rsid w:val="003744AD"/>
    <w:rsid w:val="0037451E"/>
    <w:rsid w:val="00374607"/>
    <w:rsid w:val="0037497B"/>
    <w:rsid w:val="0037506D"/>
    <w:rsid w:val="0037552D"/>
    <w:rsid w:val="003757B9"/>
    <w:rsid w:val="00375B40"/>
    <w:rsid w:val="00376224"/>
    <w:rsid w:val="00376622"/>
    <w:rsid w:val="003767B3"/>
    <w:rsid w:val="00376AFC"/>
    <w:rsid w:val="00376C5A"/>
    <w:rsid w:val="0037718E"/>
    <w:rsid w:val="0037768C"/>
    <w:rsid w:val="00377D60"/>
    <w:rsid w:val="00377F34"/>
    <w:rsid w:val="00377F87"/>
    <w:rsid w:val="00380207"/>
    <w:rsid w:val="0038061D"/>
    <w:rsid w:val="00380834"/>
    <w:rsid w:val="003813B0"/>
    <w:rsid w:val="00381971"/>
    <w:rsid w:val="003829A7"/>
    <w:rsid w:val="0038309F"/>
    <w:rsid w:val="00383FD7"/>
    <w:rsid w:val="00384249"/>
    <w:rsid w:val="003843B8"/>
    <w:rsid w:val="003843D2"/>
    <w:rsid w:val="0038478E"/>
    <w:rsid w:val="003848D1"/>
    <w:rsid w:val="003848D9"/>
    <w:rsid w:val="00384D56"/>
    <w:rsid w:val="0038595F"/>
    <w:rsid w:val="0038615A"/>
    <w:rsid w:val="0038652D"/>
    <w:rsid w:val="0038670D"/>
    <w:rsid w:val="003867B6"/>
    <w:rsid w:val="00386C54"/>
    <w:rsid w:val="00386CF5"/>
    <w:rsid w:val="00386DAF"/>
    <w:rsid w:val="00387168"/>
    <w:rsid w:val="003873BA"/>
    <w:rsid w:val="00387575"/>
    <w:rsid w:val="00387744"/>
    <w:rsid w:val="00390011"/>
    <w:rsid w:val="00390152"/>
    <w:rsid w:val="0039022B"/>
    <w:rsid w:val="00390DE1"/>
    <w:rsid w:val="00390FDE"/>
    <w:rsid w:val="00391018"/>
    <w:rsid w:val="003912EE"/>
    <w:rsid w:val="0039162F"/>
    <w:rsid w:val="00391E95"/>
    <w:rsid w:val="003921E5"/>
    <w:rsid w:val="00392290"/>
    <w:rsid w:val="00392562"/>
    <w:rsid w:val="00392616"/>
    <w:rsid w:val="00392E29"/>
    <w:rsid w:val="00393484"/>
    <w:rsid w:val="003937A8"/>
    <w:rsid w:val="00393A18"/>
    <w:rsid w:val="00393A2A"/>
    <w:rsid w:val="00393BE9"/>
    <w:rsid w:val="00393D91"/>
    <w:rsid w:val="00394111"/>
    <w:rsid w:val="003943BB"/>
    <w:rsid w:val="0039444B"/>
    <w:rsid w:val="00394CA2"/>
    <w:rsid w:val="00395427"/>
    <w:rsid w:val="003954B9"/>
    <w:rsid w:val="00395571"/>
    <w:rsid w:val="003955C9"/>
    <w:rsid w:val="00395AB1"/>
    <w:rsid w:val="00396285"/>
    <w:rsid w:val="003971DD"/>
    <w:rsid w:val="003972D7"/>
    <w:rsid w:val="00397429"/>
    <w:rsid w:val="003974EF"/>
    <w:rsid w:val="003979FF"/>
    <w:rsid w:val="00397DA6"/>
    <w:rsid w:val="003A02CA"/>
    <w:rsid w:val="003A0844"/>
    <w:rsid w:val="003A0954"/>
    <w:rsid w:val="003A0C59"/>
    <w:rsid w:val="003A0D94"/>
    <w:rsid w:val="003A0DF6"/>
    <w:rsid w:val="003A1323"/>
    <w:rsid w:val="003A155A"/>
    <w:rsid w:val="003A1968"/>
    <w:rsid w:val="003A1F17"/>
    <w:rsid w:val="003A1F55"/>
    <w:rsid w:val="003A2449"/>
    <w:rsid w:val="003A25EA"/>
    <w:rsid w:val="003A26D8"/>
    <w:rsid w:val="003A2999"/>
    <w:rsid w:val="003A2AE9"/>
    <w:rsid w:val="003A2C6A"/>
    <w:rsid w:val="003A2D03"/>
    <w:rsid w:val="003A2DE8"/>
    <w:rsid w:val="003A2EF7"/>
    <w:rsid w:val="003A3099"/>
    <w:rsid w:val="003A3338"/>
    <w:rsid w:val="003A3421"/>
    <w:rsid w:val="003A3525"/>
    <w:rsid w:val="003A39AD"/>
    <w:rsid w:val="003A3B30"/>
    <w:rsid w:val="003A3F0A"/>
    <w:rsid w:val="003A4D92"/>
    <w:rsid w:val="003A5171"/>
    <w:rsid w:val="003A555D"/>
    <w:rsid w:val="003A598B"/>
    <w:rsid w:val="003A5A46"/>
    <w:rsid w:val="003A5AD6"/>
    <w:rsid w:val="003A5DD6"/>
    <w:rsid w:val="003A5F74"/>
    <w:rsid w:val="003A6339"/>
    <w:rsid w:val="003A6584"/>
    <w:rsid w:val="003A6F93"/>
    <w:rsid w:val="003A71C9"/>
    <w:rsid w:val="003A73F3"/>
    <w:rsid w:val="003A781C"/>
    <w:rsid w:val="003A7B4B"/>
    <w:rsid w:val="003B0306"/>
    <w:rsid w:val="003B054D"/>
    <w:rsid w:val="003B075A"/>
    <w:rsid w:val="003B0999"/>
    <w:rsid w:val="003B0D83"/>
    <w:rsid w:val="003B15B7"/>
    <w:rsid w:val="003B1877"/>
    <w:rsid w:val="003B1A97"/>
    <w:rsid w:val="003B1FB8"/>
    <w:rsid w:val="003B2035"/>
    <w:rsid w:val="003B2B8D"/>
    <w:rsid w:val="003B308C"/>
    <w:rsid w:val="003B3E76"/>
    <w:rsid w:val="003B4023"/>
    <w:rsid w:val="003B433E"/>
    <w:rsid w:val="003B47D5"/>
    <w:rsid w:val="003B4E91"/>
    <w:rsid w:val="003B5014"/>
    <w:rsid w:val="003B5057"/>
    <w:rsid w:val="003B545E"/>
    <w:rsid w:val="003B5699"/>
    <w:rsid w:val="003B576D"/>
    <w:rsid w:val="003B5ECC"/>
    <w:rsid w:val="003B611B"/>
    <w:rsid w:val="003B63CB"/>
    <w:rsid w:val="003B65BB"/>
    <w:rsid w:val="003B6765"/>
    <w:rsid w:val="003B6B8A"/>
    <w:rsid w:val="003B738B"/>
    <w:rsid w:val="003C01E5"/>
    <w:rsid w:val="003C0239"/>
    <w:rsid w:val="003C023F"/>
    <w:rsid w:val="003C02A6"/>
    <w:rsid w:val="003C055A"/>
    <w:rsid w:val="003C0EAC"/>
    <w:rsid w:val="003C157F"/>
    <w:rsid w:val="003C190E"/>
    <w:rsid w:val="003C1A06"/>
    <w:rsid w:val="003C1AB6"/>
    <w:rsid w:val="003C1E16"/>
    <w:rsid w:val="003C21A7"/>
    <w:rsid w:val="003C24EB"/>
    <w:rsid w:val="003C2B27"/>
    <w:rsid w:val="003C2FAE"/>
    <w:rsid w:val="003C35C6"/>
    <w:rsid w:val="003C38DF"/>
    <w:rsid w:val="003C3CA8"/>
    <w:rsid w:val="003C3CB9"/>
    <w:rsid w:val="003C3CBD"/>
    <w:rsid w:val="003C41DC"/>
    <w:rsid w:val="003C47FB"/>
    <w:rsid w:val="003C5267"/>
    <w:rsid w:val="003C557C"/>
    <w:rsid w:val="003C58EB"/>
    <w:rsid w:val="003C5917"/>
    <w:rsid w:val="003C5ED3"/>
    <w:rsid w:val="003C690E"/>
    <w:rsid w:val="003C7BFE"/>
    <w:rsid w:val="003D0029"/>
    <w:rsid w:val="003D01FD"/>
    <w:rsid w:val="003D0E73"/>
    <w:rsid w:val="003D0E75"/>
    <w:rsid w:val="003D10B2"/>
    <w:rsid w:val="003D1204"/>
    <w:rsid w:val="003D1365"/>
    <w:rsid w:val="003D1B81"/>
    <w:rsid w:val="003D1D38"/>
    <w:rsid w:val="003D1F30"/>
    <w:rsid w:val="003D205F"/>
    <w:rsid w:val="003D2315"/>
    <w:rsid w:val="003D24E8"/>
    <w:rsid w:val="003D314C"/>
    <w:rsid w:val="003D31DF"/>
    <w:rsid w:val="003D328F"/>
    <w:rsid w:val="003D3655"/>
    <w:rsid w:val="003D3A74"/>
    <w:rsid w:val="003D3E40"/>
    <w:rsid w:val="003D42A1"/>
    <w:rsid w:val="003D4301"/>
    <w:rsid w:val="003D4594"/>
    <w:rsid w:val="003D4A43"/>
    <w:rsid w:val="003D4B2A"/>
    <w:rsid w:val="003D4D8E"/>
    <w:rsid w:val="003D50F1"/>
    <w:rsid w:val="003D570F"/>
    <w:rsid w:val="003D57D7"/>
    <w:rsid w:val="003D57DE"/>
    <w:rsid w:val="003D6821"/>
    <w:rsid w:val="003D6AD9"/>
    <w:rsid w:val="003D6B2C"/>
    <w:rsid w:val="003D6BE8"/>
    <w:rsid w:val="003D7242"/>
    <w:rsid w:val="003D72BB"/>
    <w:rsid w:val="003D748D"/>
    <w:rsid w:val="003D78A5"/>
    <w:rsid w:val="003D793B"/>
    <w:rsid w:val="003D7E58"/>
    <w:rsid w:val="003D7E8E"/>
    <w:rsid w:val="003E0B60"/>
    <w:rsid w:val="003E0DA6"/>
    <w:rsid w:val="003E1272"/>
    <w:rsid w:val="003E13E8"/>
    <w:rsid w:val="003E1656"/>
    <w:rsid w:val="003E1684"/>
    <w:rsid w:val="003E175C"/>
    <w:rsid w:val="003E18D1"/>
    <w:rsid w:val="003E1C7A"/>
    <w:rsid w:val="003E1D52"/>
    <w:rsid w:val="003E1F63"/>
    <w:rsid w:val="003E1FB6"/>
    <w:rsid w:val="003E21BB"/>
    <w:rsid w:val="003E279B"/>
    <w:rsid w:val="003E27C2"/>
    <w:rsid w:val="003E2944"/>
    <w:rsid w:val="003E2A33"/>
    <w:rsid w:val="003E2A44"/>
    <w:rsid w:val="003E2C7C"/>
    <w:rsid w:val="003E2D28"/>
    <w:rsid w:val="003E3326"/>
    <w:rsid w:val="003E3905"/>
    <w:rsid w:val="003E3A7E"/>
    <w:rsid w:val="003E4405"/>
    <w:rsid w:val="003E4682"/>
    <w:rsid w:val="003E4905"/>
    <w:rsid w:val="003E4A06"/>
    <w:rsid w:val="003E4E19"/>
    <w:rsid w:val="003E503D"/>
    <w:rsid w:val="003E5699"/>
    <w:rsid w:val="003E5E3C"/>
    <w:rsid w:val="003E5E5A"/>
    <w:rsid w:val="003E62AE"/>
    <w:rsid w:val="003E6435"/>
    <w:rsid w:val="003E6825"/>
    <w:rsid w:val="003E6BBF"/>
    <w:rsid w:val="003E6DC4"/>
    <w:rsid w:val="003E6F31"/>
    <w:rsid w:val="003E7174"/>
    <w:rsid w:val="003E726A"/>
    <w:rsid w:val="003E7C4B"/>
    <w:rsid w:val="003F0BE4"/>
    <w:rsid w:val="003F0E00"/>
    <w:rsid w:val="003F112F"/>
    <w:rsid w:val="003F1B11"/>
    <w:rsid w:val="003F1D0E"/>
    <w:rsid w:val="003F1E06"/>
    <w:rsid w:val="003F257B"/>
    <w:rsid w:val="003F2719"/>
    <w:rsid w:val="003F2B1C"/>
    <w:rsid w:val="003F2ED9"/>
    <w:rsid w:val="003F3146"/>
    <w:rsid w:val="003F34DF"/>
    <w:rsid w:val="003F3931"/>
    <w:rsid w:val="003F3A8F"/>
    <w:rsid w:val="003F4083"/>
    <w:rsid w:val="003F40EA"/>
    <w:rsid w:val="003F4123"/>
    <w:rsid w:val="003F4A8B"/>
    <w:rsid w:val="003F4D60"/>
    <w:rsid w:val="003F50D3"/>
    <w:rsid w:val="003F56CE"/>
    <w:rsid w:val="003F58AB"/>
    <w:rsid w:val="003F5B08"/>
    <w:rsid w:val="003F5E0C"/>
    <w:rsid w:val="003F5F9C"/>
    <w:rsid w:val="003F5FE7"/>
    <w:rsid w:val="003F61DD"/>
    <w:rsid w:val="003F63F4"/>
    <w:rsid w:val="003F64FA"/>
    <w:rsid w:val="003F6E51"/>
    <w:rsid w:val="003F7005"/>
    <w:rsid w:val="003F7248"/>
    <w:rsid w:val="003F7A45"/>
    <w:rsid w:val="00400210"/>
    <w:rsid w:val="00400368"/>
    <w:rsid w:val="00400903"/>
    <w:rsid w:val="00400A25"/>
    <w:rsid w:val="00400B8C"/>
    <w:rsid w:val="00400DA0"/>
    <w:rsid w:val="00400DDD"/>
    <w:rsid w:val="00400DF0"/>
    <w:rsid w:val="00401170"/>
    <w:rsid w:val="004011B2"/>
    <w:rsid w:val="00401569"/>
    <w:rsid w:val="00401A6E"/>
    <w:rsid w:val="00401E80"/>
    <w:rsid w:val="0040231B"/>
    <w:rsid w:val="00402A44"/>
    <w:rsid w:val="00402D16"/>
    <w:rsid w:val="00403586"/>
    <w:rsid w:val="00403E70"/>
    <w:rsid w:val="004041BA"/>
    <w:rsid w:val="004043BB"/>
    <w:rsid w:val="00404640"/>
    <w:rsid w:val="00404A81"/>
    <w:rsid w:val="00404CBF"/>
    <w:rsid w:val="00404F01"/>
    <w:rsid w:val="00405632"/>
    <w:rsid w:val="00405DFD"/>
    <w:rsid w:val="00405E0B"/>
    <w:rsid w:val="00405E1D"/>
    <w:rsid w:val="00406613"/>
    <w:rsid w:val="004068B7"/>
    <w:rsid w:val="00406B24"/>
    <w:rsid w:val="00406F18"/>
    <w:rsid w:val="004073E8"/>
    <w:rsid w:val="0040742C"/>
    <w:rsid w:val="0040781C"/>
    <w:rsid w:val="004078D8"/>
    <w:rsid w:val="00407E5B"/>
    <w:rsid w:val="00407E8E"/>
    <w:rsid w:val="004100BC"/>
    <w:rsid w:val="004100F8"/>
    <w:rsid w:val="0041030D"/>
    <w:rsid w:val="00410558"/>
    <w:rsid w:val="00410B1F"/>
    <w:rsid w:val="00410C27"/>
    <w:rsid w:val="00410CCE"/>
    <w:rsid w:val="00410DF7"/>
    <w:rsid w:val="00410EA0"/>
    <w:rsid w:val="00410F96"/>
    <w:rsid w:val="00412950"/>
    <w:rsid w:val="00412CA4"/>
    <w:rsid w:val="00412CCC"/>
    <w:rsid w:val="00412DC8"/>
    <w:rsid w:val="00412F94"/>
    <w:rsid w:val="00413081"/>
    <w:rsid w:val="004131A4"/>
    <w:rsid w:val="00413369"/>
    <w:rsid w:val="004134CF"/>
    <w:rsid w:val="004135D2"/>
    <w:rsid w:val="00414444"/>
    <w:rsid w:val="00414505"/>
    <w:rsid w:val="0041459A"/>
    <w:rsid w:val="004145C3"/>
    <w:rsid w:val="00415192"/>
    <w:rsid w:val="00415DB8"/>
    <w:rsid w:val="004161C1"/>
    <w:rsid w:val="00416509"/>
    <w:rsid w:val="004167AF"/>
    <w:rsid w:val="004169BD"/>
    <w:rsid w:val="00416C48"/>
    <w:rsid w:val="00416CB0"/>
    <w:rsid w:val="00416E8A"/>
    <w:rsid w:val="00417B99"/>
    <w:rsid w:val="00417E9C"/>
    <w:rsid w:val="00417F47"/>
    <w:rsid w:val="004200A3"/>
    <w:rsid w:val="0042046E"/>
    <w:rsid w:val="00420D45"/>
    <w:rsid w:val="00420FE1"/>
    <w:rsid w:val="00421315"/>
    <w:rsid w:val="00421585"/>
    <w:rsid w:val="004217FE"/>
    <w:rsid w:val="0042180E"/>
    <w:rsid w:val="0042192F"/>
    <w:rsid w:val="00421AFE"/>
    <w:rsid w:val="0042225C"/>
    <w:rsid w:val="004228AE"/>
    <w:rsid w:val="00422934"/>
    <w:rsid w:val="00422A4A"/>
    <w:rsid w:val="00422CC3"/>
    <w:rsid w:val="00422DCF"/>
    <w:rsid w:val="004234A6"/>
    <w:rsid w:val="004234B0"/>
    <w:rsid w:val="004235EE"/>
    <w:rsid w:val="00423BAB"/>
    <w:rsid w:val="0042447B"/>
    <w:rsid w:val="00424552"/>
    <w:rsid w:val="0042484D"/>
    <w:rsid w:val="00424D44"/>
    <w:rsid w:val="00424EBC"/>
    <w:rsid w:val="004257A3"/>
    <w:rsid w:val="00425AA1"/>
    <w:rsid w:val="00425ADA"/>
    <w:rsid w:val="00426059"/>
    <w:rsid w:val="004260BB"/>
    <w:rsid w:val="0042680A"/>
    <w:rsid w:val="00426909"/>
    <w:rsid w:val="00426C13"/>
    <w:rsid w:val="00427679"/>
    <w:rsid w:val="004278D9"/>
    <w:rsid w:val="00427F82"/>
    <w:rsid w:val="004302D3"/>
    <w:rsid w:val="00430362"/>
    <w:rsid w:val="00430C0F"/>
    <w:rsid w:val="0043122B"/>
    <w:rsid w:val="004319F6"/>
    <w:rsid w:val="00431D41"/>
    <w:rsid w:val="00432AB4"/>
    <w:rsid w:val="00432EA8"/>
    <w:rsid w:val="00432F79"/>
    <w:rsid w:val="00433434"/>
    <w:rsid w:val="0043348F"/>
    <w:rsid w:val="0043364C"/>
    <w:rsid w:val="00433F1B"/>
    <w:rsid w:val="00433F8F"/>
    <w:rsid w:val="00434230"/>
    <w:rsid w:val="004342CE"/>
    <w:rsid w:val="004344F4"/>
    <w:rsid w:val="00434653"/>
    <w:rsid w:val="0043467D"/>
    <w:rsid w:val="004346AA"/>
    <w:rsid w:val="00434E35"/>
    <w:rsid w:val="00434E5F"/>
    <w:rsid w:val="00434E92"/>
    <w:rsid w:val="004353FD"/>
    <w:rsid w:val="0043558E"/>
    <w:rsid w:val="00435597"/>
    <w:rsid w:val="0043559D"/>
    <w:rsid w:val="0043561D"/>
    <w:rsid w:val="004356BB"/>
    <w:rsid w:val="004358D6"/>
    <w:rsid w:val="00435BA4"/>
    <w:rsid w:val="00435DEE"/>
    <w:rsid w:val="00436768"/>
    <w:rsid w:val="00436CEF"/>
    <w:rsid w:val="0043715C"/>
    <w:rsid w:val="00437216"/>
    <w:rsid w:val="00437223"/>
    <w:rsid w:val="004372D1"/>
    <w:rsid w:val="00437367"/>
    <w:rsid w:val="004374C7"/>
    <w:rsid w:val="00437E47"/>
    <w:rsid w:val="00437F57"/>
    <w:rsid w:val="00437FA1"/>
    <w:rsid w:val="00440E36"/>
    <w:rsid w:val="0044127D"/>
    <w:rsid w:val="0044133F"/>
    <w:rsid w:val="004413F8"/>
    <w:rsid w:val="0044154B"/>
    <w:rsid w:val="00441682"/>
    <w:rsid w:val="00441D37"/>
    <w:rsid w:val="004428D2"/>
    <w:rsid w:val="004428FC"/>
    <w:rsid w:val="00442A57"/>
    <w:rsid w:val="0044317F"/>
    <w:rsid w:val="004433C6"/>
    <w:rsid w:val="00443478"/>
    <w:rsid w:val="0044396B"/>
    <w:rsid w:val="00444469"/>
    <w:rsid w:val="004448B9"/>
    <w:rsid w:val="00444B26"/>
    <w:rsid w:val="00444F42"/>
    <w:rsid w:val="004452B7"/>
    <w:rsid w:val="0044542A"/>
    <w:rsid w:val="00445B99"/>
    <w:rsid w:val="00445C1F"/>
    <w:rsid w:val="00446382"/>
    <w:rsid w:val="004464A2"/>
    <w:rsid w:val="00446522"/>
    <w:rsid w:val="00446906"/>
    <w:rsid w:val="00446D95"/>
    <w:rsid w:val="00446DF4"/>
    <w:rsid w:val="00446FFE"/>
    <w:rsid w:val="004471BB"/>
    <w:rsid w:val="004477DF"/>
    <w:rsid w:val="004478CA"/>
    <w:rsid w:val="00447B2E"/>
    <w:rsid w:val="00447C42"/>
    <w:rsid w:val="0045069D"/>
    <w:rsid w:val="004509A4"/>
    <w:rsid w:val="00450D5B"/>
    <w:rsid w:val="00450EFB"/>
    <w:rsid w:val="004510DC"/>
    <w:rsid w:val="0045137F"/>
    <w:rsid w:val="00451A85"/>
    <w:rsid w:val="00451D01"/>
    <w:rsid w:val="00451E9B"/>
    <w:rsid w:val="0045200C"/>
    <w:rsid w:val="0045236C"/>
    <w:rsid w:val="00452482"/>
    <w:rsid w:val="00452659"/>
    <w:rsid w:val="00452731"/>
    <w:rsid w:val="00452736"/>
    <w:rsid w:val="00452856"/>
    <w:rsid w:val="00452BAC"/>
    <w:rsid w:val="00452DD1"/>
    <w:rsid w:val="004532C2"/>
    <w:rsid w:val="004533E2"/>
    <w:rsid w:val="00453514"/>
    <w:rsid w:val="00453703"/>
    <w:rsid w:val="00453778"/>
    <w:rsid w:val="004540D6"/>
    <w:rsid w:val="00454134"/>
    <w:rsid w:val="004545BA"/>
    <w:rsid w:val="004546B7"/>
    <w:rsid w:val="00454DA9"/>
    <w:rsid w:val="00454DAF"/>
    <w:rsid w:val="00455C68"/>
    <w:rsid w:val="00455E53"/>
    <w:rsid w:val="00455ED0"/>
    <w:rsid w:val="00455F79"/>
    <w:rsid w:val="00455FF6"/>
    <w:rsid w:val="00456354"/>
    <w:rsid w:val="004566F7"/>
    <w:rsid w:val="00456748"/>
    <w:rsid w:val="00456AF3"/>
    <w:rsid w:val="00456C99"/>
    <w:rsid w:val="00456F4F"/>
    <w:rsid w:val="004570FB"/>
    <w:rsid w:val="00457439"/>
    <w:rsid w:val="00457444"/>
    <w:rsid w:val="004575B3"/>
    <w:rsid w:val="0045798B"/>
    <w:rsid w:val="004579F8"/>
    <w:rsid w:val="00457C3D"/>
    <w:rsid w:val="00457CD6"/>
    <w:rsid w:val="0046117A"/>
    <w:rsid w:val="004611CB"/>
    <w:rsid w:val="00461386"/>
    <w:rsid w:val="00461402"/>
    <w:rsid w:val="00461557"/>
    <w:rsid w:val="00461885"/>
    <w:rsid w:val="00461D51"/>
    <w:rsid w:val="00461DE3"/>
    <w:rsid w:val="00461F70"/>
    <w:rsid w:val="00462391"/>
    <w:rsid w:val="00462448"/>
    <w:rsid w:val="004624AF"/>
    <w:rsid w:val="00462692"/>
    <w:rsid w:val="00463425"/>
    <w:rsid w:val="00463E84"/>
    <w:rsid w:val="00464033"/>
    <w:rsid w:val="00464797"/>
    <w:rsid w:val="00464814"/>
    <w:rsid w:val="00464A6C"/>
    <w:rsid w:val="00465362"/>
    <w:rsid w:val="0046536C"/>
    <w:rsid w:val="004655B2"/>
    <w:rsid w:val="00466F94"/>
    <w:rsid w:val="00467202"/>
    <w:rsid w:val="0046764B"/>
    <w:rsid w:val="00467C15"/>
    <w:rsid w:val="00467D25"/>
    <w:rsid w:val="004701BD"/>
    <w:rsid w:val="004705B7"/>
    <w:rsid w:val="0047091E"/>
    <w:rsid w:val="004709EA"/>
    <w:rsid w:val="004710BB"/>
    <w:rsid w:val="00471332"/>
    <w:rsid w:val="004715F8"/>
    <w:rsid w:val="004716E6"/>
    <w:rsid w:val="00471799"/>
    <w:rsid w:val="004718BD"/>
    <w:rsid w:val="00471A09"/>
    <w:rsid w:val="00471A29"/>
    <w:rsid w:val="00471AB3"/>
    <w:rsid w:val="00471B86"/>
    <w:rsid w:val="00472185"/>
    <w:rsid w:val="00472A09"/>
    <w:rsid w:val="00472D29"/>
    <w:rsid w:val="00472DF8"/>
    <w:rsid w:val="0047379F"/>
    <w:rsid w:val="00473CF7"/>
    <w:rsid w:val="00473D76"/>
    <w:rsid w:val="004747D4"/>
    <w:rsid w:val="004749CF"/>
    <w:rsid w:val="00474AD9"/>
    <w:rsid w:val="004757F6"/>
    <w:rsid w:val="00475F25"/>
    <w:rsid w:val="0047632A"/>
    <w:rsid w:val="00476966"/>
    <w:rsid w:val="00476B36"/>
    <w:rsid w:val="00476E6A"/>
    <w:rsid w:val="00476FFE"/>
    <w:rsid w:val="004777E6"/>
    <w:rsid w:val="004778B6"/>
    <w:rsid w:val="004801FF"/>
    <w:rsid w:val="00480C3A"/>
    <w:rsid w:val="00480C41"/>
    <w:rsid w:val="00480C9D"/>
    <w:rsid w:val="00480DE5"/>
    <w:rsid w:val="004817C5"/>
    <w:rsid w:val="0048185D"/>
    <w:rsid w:val="0048191A"/>
    <w:rsid w:val="00481DC9"/>
    <w:rsid w:val="00481EA2"/>
    <w:rsid w:val="00482346"/>
    <w:rsid w:val="00482C65"/>
    <w:rsid w:val="00482D64"/>
    <w:rsid w:val="0048329C"/>
    <w:rsid w:val="00483348"/>
    <w:rsid w:val="00483A59"/>
    <w:rsid w:val="00483C22"/>
    <w:rsid w:val="00483EC4"/>
    <w:rsid w:val="004842B4"/>
    <w:rsid w:val="004842EF"/>
    <w:rsid w:val="004847D1"/>
    <w:rsid w:val="00484C8A"/>
    <w:rsid w:val="00484D7B"/>
    <w:rsid w:val="00485A21"/>
    <w:rsid w:val="00485EA3"/>
    <w:rsid w:val="00485EFF"/>
    <w:rsid w:val="00486144"/>
    <w:rsid w:val="0048652B"/>
    <w:rsid w:val="0048654B"/>
    <w:rsid w:val="00486596"/>
    <w:rsid w:val="00486CDB"/>
    <w:rsid w:val="004870CD"/>
    <w:rsid w:val="004870D3"/>
    <w:rsid w:val="0048724D"/>
    <w:rsid w:val="00487488"/>
    <w:rsid w:val="00487EAD"/>
    <w:rsid w:val="00490028"/>
    <w:rsid w:val="00490139"/>
    <w:rsid w:val="004904E0"/>
    <w:rsid w:val="004908D7"/>
    <w:rsid w:val="00490EF7"/>
    <w:rsid w:val="00490FD3"/>
    <w:rsid w:val="00490FF2"/>
    <w:rsid w:val="004912EA"/>
    <w:rsid w:val="0049153C"/>
    <w:rsid w:val="0049199F"/>
    <w:rsid w:val="00491A49"/>
    <w:rsid w:val="00491BA2"/>
    <w:rsid w:val="00491CAB"/>
    <w:rsid w:val="004925EF"/>
    <w:rsid w:val="00492B1C"/>
    <w:rsid w:val="00492BBD"/>
    <w:rsid w:val="00492BF8"/>
    <w:rsid w:val="004938AD"/>
    <w:rsid w:val="00493D3E"/>
    <w:rsid w:val="00493E79"/>
    <w:rsid w:val="00494583"/>
    <w:rsid w:val="00494D36"/>
    <w:rsid w:val="00494FA9"/>
    <w:rsid w:val="00494FFC"/>
    <w:rsid w:val="0049525D"/>
    <w:rsid w:val="00495514"/>
    <w:rsid w:val="0049556B"/>
    <w:rsid w:val="00495579"/>
    <w:rsid w:val="004955F8"/>
    <w:rsid w:val="004956BD"/>
    <w:rsid w:val="004957E6"/>
    <w:rsid w:val="00495F63"/>
    <w:rsid w:val="00495F96"/>
    <w:rsid w:val="00495FD3"/>
    <w:rsid w:val="00496426"/>
    <w:rsid w:val="0049649D"/>
    <w:rsid w:val="00496D62"/>
    <w:rsid w:val="00497045"/>
    <w:rsid w:val="00497638"/>
    <w:rsid w:val="004976C8"/>
    <w:rsid w:val="00497878"/>
    <w:rsid w:val="00497896"/>
    <w:rsid w:val="00497DC3"/>
    <w:rsid w:val="00497E24"/>
    <w:rsid w:val="004A01B0"/>
    <w:rsid w:val="004A0216"/>
    <w:rsid w:val="004A037E"/>
    <w:rsid w:val="004A043C"/>
    <w:rsid w:val="004A056A"/>
    <w:rsid w:val="004A05BC"/>
    <w:rsid w:val="004A0768"/>
    <w:rsid w:val="004A0A4F"/>
    <w:rsid w:val="004A0A5C"/>
    <w:rsid w:val="004A0D25"/>
    <w:rsid w:val="004A0E0A"/>
    <w:rsid w:val="004A1253"/>
    <w:rsid w:val="004A1591"/>
    <w:rsid w:val="004A1D22"/>
    <w:rsid w:val="004A20F5"/>
    <w:rsid w:val="004A24FA"/>
    <w:rsid w:val="004A2731"/>
    <w:rsid w:val="004A2DE8"/>
    <w:rsid w:val="004A30E5"/>
    <w:rsid w:val="004A32EF"/>
    <w:rsid w:val="004A3365"/>
    <w:rsid w:val="004A3872"/>
    <w:rsid w:val="004A3A35"/>
    <w:rsid w:val="004A3A3A"/>
    <w:rsid w:val="004A3E63"/>
    <w:rsid w:val="004A3F00"/>
    <w:rsid w:val="004A3F88"/>
    <w:rsid w:val="004A4060"/>
    <w:rsid w:val="004A4AFD"/>
    <w:rsid w:val="004A4DB8"/>
    <w:rsid w:val="004A4E61"/>
    <w:rsid w:val="004A54B6"/>
    <w:rsid w:val="004A5974"/>
    <w:rsid w:val="004A5C51"/>
    <w:rsid w:val="004A625D"/>
    <w:rsid w:val="004A6300"/>
    <w:rsid w:val="004A67FD"/>
    <w:rsid w:val="004A6958"/>
    <w:rsid w:val="004A6CB1"/>
    <w:rsid w:val="004A6FD5"/>
    <w:rsid w:val="004A709E"/>
    <w:rsid w:val="004A73A5"/>
    <w:rsid w:val="004A7E72"/>
    <w:rsid w:val="004B0578"/>
    <w:rsid w:val="004B0626"/>
    <w:rsid w:val="004B0834"/>
    <w:rsid w:val="004B0B36"/>
    <w:rsid w:val="004B1086"/>
    <w:rsid w:val="004B16B5"/>
    <w:rsid w:val="004B16F8"/>
    <w:rsid w:val="004B1CC4"/>
    <w:rsid w:val="004B20BA"/>
    <w:rsid w:val="004B20DE"/>
    <w:rsid w:val="004B219B"/>
    <w:rsid w:val="004B2755"/>
    <w:rsid w:val="004B28CB"/>
    <w:rsid w:val="004B37E8"/>
    <w:rsid w:val="004B4104"/>
    <w:rsid w:val="004B487B"/>
    <w:rsid w:val="004B5068"/>
    <w:rsid w:val="004B512B"/>
    <w:rsid w:val="004B5289"/>
    <w:rsid w:val="004B575C"/>
    <w:rsid w:val="004B59DD"/>
    <w:rsid w:val="004B5B01"/>
    <w:rsid w:val="004B5D53"/>
    <w:rsid w:val="004B615F"/>
    <w:rsid w:val="004B676D"/>
    <w:rsid w:val="004B6827"/>
    <w:rsid w:val="004B689E"/>
    <w:rsid w:val="004B6A91"/>
    <w:rsid w:val="004B6C6B"/>
    <w:rsid w:val="004B6E9E"/>
    <w:rsid w:val="004B6FBE"/>
    <w:rsid w:val="004B7132"/>
    <w:rsid w:val="004B757C"/>
    <w:rsid w:val="004B76D3"/>
    <w:rsid w:val="004B76F5"/>
    <w:rsid w:val="004C011F"/>
    <w:rsid w:val="004C0783"/>
    <w:rsid w:val="004C0A9E"/>
    <w:rsid w:val="004C0D07"/>
    <w:rsid w:val="004C1228"/>
    <w:rsid w:val="004C1662"/>
    <w:rsid w:val="004C179C"/>
    <w:rsid w:val="004C222B"/>
    <w:rsid w:val="004C25A1"/>
    <w:rsid w:val="004C2D66"/>
    <w:rsid w:val="004C2D86"/>
    <w:rsid w:val="004C3BAA"/>
    <w:rsid w:val="004C3BB5"/>
    <w:rsid w:val="004C3ECA"/>
    <w:rsid w:val="004C3F95"/>
    <w:rsid w:val="004C443B"/>
    <w:rsid w:val="004C48C2"/>
    <w:rsid w:val="004C49C3"/>
    <w:rsid w:val="004C51AC"/>
    <w:rsid w:val="004C5592"/>
    <w:rsid w:val="004C57AB"/>
    <w:rsid w:val="004C58CE"/>
    <w:rsid w:val="004C5F60"/>
    <w:rsid w:val="004C601F"/>
    <w:rsid w:val="004C68FA"/>
    <w:rsid w:val="004C6F33"/>
    <w:rsid w:val="004C704B"/>
    <w:rsid w:val="004C7531"/>
    <w:rsid w:val="004C7BC3"/>
    <w:rsid w:val="004D0441"/>
    <w:rsid w:val="004D0DA4"/>
    <w:rsid w:val="004D1105"/>
    <w:rsid w:val="004D147A"/>
    <w:rsid w:val="004D169D"/>
    <w:rsid w:val="004D16F1"/>
    <w:rsid w:val="004D16FA"/>
    <w:rsid w:val="004D1CDC"/>
    <w:rsid w:val="004D21C0"/>
    <w:rsid w:val="004D2A37"/>
    <w:rsid w:val="004D2CD3"/>
    <w:rsid w:val="004D2D51"/>
    <w:rsid w:val="004D2F3D"/>
    <w:rsid w:val="004D326F"/>
    <w:rsid w:val="004D3A0A"/>
    <w:rsid w:val="004D3DCB"/>
    <w:rsid w:val="004D40E5"/>
    <w:rsid w:val="004D46C0"/>
    <w:rsid w:val="004D4B12"/>
    <w:rsid w:val="004D4E77"/>
    <w:rsid w:val="004D5197"/>
    <w:rsid w:val="004D51FD"/>
    <w:rsid w:val="004D5326"/>
    <w:rsid w:val="004D5D37"/>
    <w:rsid w:val="004D6021"/>
    <w:rsid w:val="004D67BD"/>
    <w:rsid w:val="004D6957"/>
    <w:rsid w:val="004D6DB2"/>
    <w:rsid w:val="004D6F7D"/>
    <w:rsid w:val="004D6F90"/>
    <w:rsid w:val="004D775E"/>
    <w:rsid w:val="004D7A33"/>
    <w:rsid w:val="004D7E04"/>
    <w:rsid w:val="004D7EB2"/>
    <w:rsid w:val="004D7F0A"/>
    <w:rsid w:val="004E0184"/>
    <w:rsid w:val="004E0A8E"/>
    <w:rsid w:val="004E0C81"/>
    <w:rsid w:val="004E146C"/>
    <w:rsid w:val="004E295E"/>
    <w:rsid w:val="004E3288"/>
    <w:rsid w:val="004E3502"/>
    <w:rsid w:val="004E36D6"/>
    <w:rsid w:val="004E3BC1"/>
    <w:rsid w:val="004E4173"/>
    <w:rsid w:val="004E44C2"/>
    <w:rsid w:val="004E4833"/>
    <w:rsid w:val="004E483D"/>
    <w:rsid w:val="004E50BD"/>
    <w:rsid w:val="004E54F1"/>
    <w:rsid w:val="004E58E4"/>
    <w:rsid w:val="004E5984"/>
    <w:rsid w:val="004E5E98"/>
    <w:rsid w:val="004E6276"/>
    <w:rsid w:val="004E6787"/>
    <w:rsid w:val="004E679F"/>
    <w:rsid w:val="004E692E"/>
    <w:rsid w:val="004E72A9"/>
    <w:rsid w:val="004E7497"/>
    <w:rsid w:val="004E777F"/>
    <w:rsid w:val="004E7AE7"/>
    <w:rsid w:val="004E7E2D"/>
    <w:rsid w:val="004F044A"/>
    <w:rsid w:val="004F05F9"/>
    <w:rsid w:val="004F061E"/>
    <w:rsid w:val="004F07EC"/>
    <w:rsid w:val="004F174B"/>
    <w:rsid w:val="004F19A7"/>
    <w:rsid w:val="004F19FC"/>
    <w:rsid w:val="004F2746"/>
    <w:rsid w:val="004F2781"/>
    <w:rsid w:val="004F2A61"/>
    <w:rsid w:val="004F2AEE"/>
    <w:rsid w:val="004F2B49"/>
    <w:rsid w:val="004F34FB"/>
    <w:rsid w:val="004F3673"/>
    <w:rsid w:val="004F3BCB"/>
    <w:rsid w:val="004F3D07"/>
    <w:rsid w:val="004F42FF"/>
    <w:rsid w:val="004F4445"/>
    <w:rsid w:val="004F45A4"/>
    <w:rsid w:val="004F46B6"/>
    <w:rsid w:val="004F492A"/>
    <w:rsid w:val="004F4939"/>
    <w:rsid w:val="004F4A2F"/>
    <w:rsid w:val="004F4B28"/>
    <w:rsid w:val="004F4B4E"/>
    <w:rsid w:val="004F4B6D"/>
    <w:rsid w:val="004F4C88"/>
    <w:rsid w:val="004F4E39"/>
    <w:rsid w:val="004F5455"/>
    <w:rsid w:val="004F5AE3"/>
    <w:rsid w:val="004F6022"/>
    <w:rsid w:val="004F60FE"/>
    <w:rsid w:val="004F64C6"/>
    <w:rsid w:val="004F6C00"/>
    <w:rsid w:val="004F6C96"/>
    <w:rsid w:val="004F6DE6"/>
    <w:rsid w:val="004F6E2F"/>
    <w:rsid w:val="004F6F1B"/>
    <w:rsid w:val="004F765B"/>
    <w:rsid w:val="004F76CA"/>
    <w:rsid w:val="004F7F8C"/>
    <w:rsid w:val="0050014E"/>
    <w:rsid w:val="0050016E"/>
    <w:rsid w:val="00500449"/>
    <w:rsid w:val="005004EC"/>
    <w:rsid w:val="005006ED"/>
    <w:rsid w:val="00500C30"/>
    <w:rsid w:val="00500C46"/>
    <w:rsid w:val="00501155"/>
    <w:rsid w:val="00501C55"/>
    <w:rsid w:val="00501DAC"/>
    <w:rsid w:val="005020F8"/>
    <w:rsid w:val="005024DC"/>
    <w:rsid w:val="00502570"/>
    <w:rsid w:val="0050280A"/>
    <w:rsid w:val="005029C5"/>
    <w:rsid w:val="00502BB3"/>
    <w:rsid w:val="00502FDF"/>
    <w:rsid w:val="0050378E"/>
    <w:rsid w:val="0050389D"/>
    <w:rsid w:val="00503915"/>
    <w:rsid w:val="00503B41"/>
    <w:rsid w:val="00503DCB"/>
    <w:rsid w:val="00503EBA"/>
    <w:rsid w:val="0050417A"/>
    <w:rsid w:val="00504327"/>
    <w:rsid w:val="005046DE"/>
    <w:rsid w:val="00504C92"/>
    <w:rsid w:val="00504E99"/>
    <w:rsid w:val="005051CE"/>
    <w:rsid w:val="005051E7"/>
    <w:rsid w:val="00505793"/>
    <w:rsid w:val="00505FD6"/>
    <w:rsid w:val="00506A01"/>
    <w:rsid w:val="00506F19"/>
    <w:rsid w:val="00507070"/>
    <w:rsid w:val="00507464"/>
    <w:rsid w:val="005074B1"/>
    <w:rsid w:val="00507A20"/>
    <w:rsid w:val="00507B7C"/>
    <w:rsid w:val="005107ED"/>
    <w:rsid w:val="00510990"/>
    <w:rsid w:val="00511653"/>
    <w:rsid w:val="005116AC"/>
    <w:rsid w:val="00511DA9"/>
    <w:rsid w:val="005120CC"/>
    <w:rsid w:val="005124E8"/>
    <w:rsid w:val="005127B3"/>
    <w:rsid w:val="00512892"/>
    <w:rsid w:val="00512BEC"/>
    <w:rsid w:val="00512E85"/>
    <w:rsid w:val="00513233"/>
    <w:rsid w:val="00513358"/>
    <w:rsid w:val="00513635"/>
    <w:rsid w:val="005136AF"/>
    <w:rsid w:val="005136CA"/>
    <w:rsid w:val="00513802"/>
    <w:rsid w:val="00513954"/>
    <w:rsid w:val="00513A86"/>
    <w:rsid w:val="00513C44"/>
    <w:rsid w:val="00513D6A"/>
    <w:rsid w:val="0051408A"/>
    <w:rsid w:val="00515093"/>
    <w:rsid w:val="0051524F"/>
    <w:rsid w:val="005152A8"/>
    <w:rsid w:val="005154E2"/>
    <w:rsid w:val="00515576"/>
    <w:rsid w:val="0051596B"/>
    <w:rsid w:val="00515EC0"/>
    <w:rsid w:val="00515F21"/>
    <w:rsid w:val="005163C8"/>
    <w:rsid w:val="00516625"/>
    <w:rsid w:val="0051662B"/>
    <w:rsid w:val="005168B8"/>
    <w:rsid w:val="00516F70"/>
    <w:rsid w:val="00517916"/>
    <w:rsid w:val="00517C87"/>
    <w:rsid w:val="00517E0F"/>
    <w:rsid w:val="00517EB8"/>
    <w:rsid w:val="0052082C"/>
    <w:rsid w:val="005208D7"/>
    <w:rsid w:val="00520C1B"/>
    <w:rsid w:val="00520C50"/>
    <w:rsid w:val="00520CB0"/>
    <w:rsid w:val="00520CDB"/>
    <w:rsid w:val="00520F24"/>
    <w:rsid w:val="005211B9"/>
    <w:rsid w:val="00521778"/>
    <w:rsid w:val="00521832"/>
    <w:rsid w:val="005219BC"/>
    <w:rsid w:val="00521B1E"/>
    <w:rsid w:val="00521BFF"/>
    <w:rsid w:val="005221BD"/>
    <w:rsid w:val="005224F0"/>
    <w:rsid w:val="005224FA"/>
    <w:rsid w:val="00522E64"/>
    <w:rsid w:val="005237A8"/>
    <w:rsid w:val="00523B73"/>
    <w:rsid w:val="00523C54"/>
    <w:rsid w:val="005244E6"/>
    <w:rsid w:val="00524B83"/>
    <w:rsid w:val="00524BBE"/>
    <w:rsid w:val="00525297"/>
    <w:rsid w:val="0052534E"/>
    <w:rsid w:val="00525A14"/>
    <w:rsid w:val="00525D35"/>
    <w:rsid w:val="005266D2"/>
    <w:rsid w:val="00526836"/>
    <w:rsid w:val="00526A24"/>
    <w:rsid w:val="00526A7F"/>
    <w:rsid w:val="005273F5"/>
    <w:rsid w:val="00527538"/>
    <w:rsid w:val="00527A0B"/>
    <w:rsid w:val="00527BF2"/>
    <w:rsid w:val="00527F7B"/>
    <w:rsid w:val="00530298"/>
    <w:rsid w:val="005302CA"/>
    <w:rsid w:val="00530370"/>
    <w:rsid w:val="00530562"/>
    <w:rsid w:val="0053067E"/>
    <w:rsid w:val="0053083D"/>
    <w:rsid w:val="00530FC9"/>
    <w:rsid w:val="005315C2"/>
    <w:rsid w:val="00531955"/>
    <w:rsid w:val="00531AA7"/>
    <w:rsid w:val="00531CC6"/>
    <w:rsid w:val="005329FA"/>
    <w:rsid w:val="00532A4C"/>
    <w:rsid w:val="00532BD8"/>
    <w:rsid w:val="00532F85"/>
    <w:rsid w:val="005332A0"/>
    <w:rsid w:val="005332BA"/>
    <w:rsid w:val="00533513"/>
    <w:rsid w:val="00533657"/>
    <w:rsid w:val="005339E9"/>
    <w:rsid w:val="00533E8F"/>
    <w:rsid w:val="00534797"/>
    <w:rsid w:val="00534A8E"/>
    <w:rsid w:val="005353B4"/>
    <w:rsid w:val="0053549D"/>
    <w:rsid w:val="00535776"/>
    <w:rsid w:val="00535793"/>
    <w:rsid w:val="005358CB"/>
    <w:rsid w:val="00535A9B"/>
    <w:rsid w:val="00535E36"/>
    <w:rsid w:val="00535FB5"/>
    <w:rsid w:val="00535FD1"/>
    <w:rsid w:val="0053608E"/>
    <w:rsid w:val="00536583"/>
    <w:rsid w:val="005369AE"/>
    <w:rsid w:val="005369E5"/>
    <w:rsid w:val="00536D0B"/>
    <w:rsid w:val="00536D4A"/>
    <w:rsid w:val="00536E7B"/>
    <w:rsid w:val="0053735C"/>
    <w:rsid w:val="005373A2"/>
    <w:rsid w:val="00537637"/>
    <w:rsid w:val="00537F34"/>
    <w:rsid w:val="005400CD"/>
    <w:rsid w:val="0054039D"/>
    <w:rsid w:val="005403A1"/>
    <w:rsid w:val="00540457"/>
    <w:rsid w:val="0054061F"/>
    <w:rsid w:val="00540DA4"/>
    <w:rsid w:val="00540EFD"/>
    <w:rsid w:val="005418BF"/>
    <w:rsid w:val="00541FEC"/>
    <w:rsid w:val="00542026"/>
    <w:rsid w:val="00542728"/>
    <w:rsid w:val="00542843"/>
    <w:rsid w:val="00542A1C"/>
    <w:rsid w:val="00542CB2"/>
    <w:rsid w:val="00543048"/>
    <w:rsid w:val="0054335E"/>
    <w:rsid w:val="00543A27"/>
    <w:rsid w:val="00543DB8"/>
    <w:rsid w:val="00544721"/>
    <w:rsid w:val="00544B21"/>
    <w:rsid w:val="00544BB7"/>
    <w:rsid w:val="00544F0D"/>
    <w:rsid w:val="005451F1"/>
    <w:rsid w:val="00545398"/>
    <w:rsid w:val="00545BE1"/>
    <w:rsid w:val="00546222"/>
    <w:rsid w:val="005466C0"/>
    <w:rsid w:val="00546971"/>
    <w:rsid w:val="00546BE9"/>
    <w:rsid w:val="00546D74"/>
    <w:rsid w:val="00546DA1"/>
    <w:rsid w:val="00546E7E"/>
    <w:rsid w:val="005474DE"/>
    <w:rsid w:val="005474FC"/>
    <w:rsid w:val="00550061"/>
    <w:rsid w:val="005501D5"/>
    <w:rsid w:val="005503F3"/>
    <w:rsid w:val="00550437"/>
    <w:rsid w:val="00550564"/>
    <w:rsid w:val="0055065E"/>
    <w:rsid w:val="00551A01"/>
    <w:rsid w:val="00551B7E"/>
    <w:rsid w:val="00551E0E"/>
    <w:rsid w:val="0055203F"/>
    <w:rsid w:val="005525ED"/>
    <w:rsid w:val="00552911"/>
    <w:rsid w:val="005529DB"/>
    <w:rsid w:val="00552A02"/>
    <w:rsid w:val="00552B1E"/>
    <w:rsid w:val="00552B58"/>
    <w:rsid w:val="00552D70"/>
    <w:rsid w:val="005531DF"/>
    <w:rsid w:val="00553300"/>
    <w:rsid w:val="00553780"/>
    <w:rsid w:val="0055437E"/>
    <w:rsid w:val="00554391"/>
    <w:rsid w:val="0055496A"/>
    <w:rsid w:val="00554F7C"/>
    <w:rsid w:val="00555025"/>
    <w:rsid w:val="00555067"/>
    <w:rsid w:val="005558E7"/>
    <w:rsid w:val="005561DE"/>
    <w:rsid w:val="0055626F"/>
    <w:rsid w:val="005564E8"/>
    <w:rsid w:val="0055668D"/>
    <w:rsid w:val="005568C4"/>
    <w:rsid w:val="00556B23"/>
    <w:rsid w:val="00556DAC"/>
    <w:rsid w:val="00557A1B"/>
    <w:rsid w:val="00557E5D"/>
    <w:rsid w:val="00557FFC"/>
    <w:rsid w:val="0056002E"/>
    <w:rsid w:val="005600FE"/>
    <w:rsid w:val="005604DF"/>
    <w:rsid w:val="005606FD"/>
    <w:rsid w:val="00560CC9"/>
    <w:rsid w:val="005612D9"/>
    <w:rsid w:val="005618B7"/>
    <w:rsid w:val="00561983"/>
    <w:rsid w:val="00562363"/>
    <w:rsid w:val="00562720"/>
    <w:rsid w:val="005627BD"/>
    <w:rsid w:val="005632EC"/>
    <w:rsid w:val="005634E5"/>
    <w:rsid w:val="00563504"/>
    <w:rsid w:val="005635D8"/>
    <w:rsid w:val="0056392B"/>
    <w:rsid w:val="00564586"/>
    <w:rsid w:val="005648A0"/>
    <w:rsid w:val="005649AC"/>
    <w:rsid w:val="00564F5C"/>
    <w:rsid w:val="00564FB2"/>
    <w:rsid w:val="00565393"/>
    <w:rsid w:val="005655C5"/>
    <w:rsid w:val="00565BFA"/>
    <w:rsid w:val="00565FBB"/>
    <w:rsid w:val="00566493"/>
    <w:rsid w:val="005667B8"/>
    <w:rsid w:val="005667F6"/>
    <w:rsid w:val="00566A58"/>
    <w:rsid w:val="00566BE5"/>
    <w:rsid w:val="00566DF5"/>
    <w:rsid w:val="0056710A"/>
    <w:rsid w:val="005679CB"/>
    <w:rsid w:val="00567CE8"/>
    <w:rsid w:val="00567D41"/>
    <w:rsid w:val="00567F13"/>
    <w:rsid w:val="005709FC"/>
    <w:rsid w:val="00570A86"/>
    <w:rsid w:val="005712E4"/>
    <w:rsid w:val="005718AE"/>
    <w:rsid w:val="00571CC8"/>
    <w:rsid w:val="005727C2"/>
    <w:rsid w:val="00572D97"/>
    <w:rsid w:val="00572EFB"/>
    <w:rsid w:val="005738B9"/>
    <w:rsid w:val="0057408E"/>
    <w:rsid w:val="0057417E"/>
    <w:rsid w:val="00574215"/>
    <w:rsid w:val="00574ABD"/>
    <w:rsid w:val="00574BED"/>
    <w:rsid w:val="00574C3B"/>
    <w:rsid w:val="00574D74"/>
    <w:rsid w:val="00575127"/>
    <w:rsid w:val="005753E6"/>
    <w:rsid w:val="005763E2"/>
    <w:rsid w:val="0057690E"/>
    <w:rsid w:val="00576C5B"/>
    <w:rsid w:val="00577883"/>
    <w:rsid w:val="005778D2"/>
    <w:rsid w:val="00577974"/>
    <w:rsid w:val="00577C73"/>
    <w:rsid w:val="00577D20"/>
    <w:rsid w:val="00577E66"/>
    <w:rsid w:val="005800E0"/>
    <w:rsid w:val="00580617"/>
    <w:rsid w:val="005806D5"/>
    <w:rsid w:val="00580815"/>
    <w:rsid w:val="00580D62"/>
    <w:rsid w:val="00580EF6"/>
    <w:rsid w:val="00580FDA"/>
    <w:rsid w:val="00581440"/>
    <w:rsid w:val="00581D67"/>
    <w:rsid w:val="00582176"/>
    <w:rsid w:val="00582A80"/>
    <w:rsid w:val="00582F55"/>
    <w:rsid w:val="00583096"/>
    <w:rsid w:val="00583562"/>
    <w:rsid w:val="005837EF"/>
    <w:rsid w:val="00583AEB"/>
    <w:rsid w:val="0058435E"/>
    <w:rsid w:val="0058441A"/>
    <w:rsid w:val="00584AAF"/>
    <w:rsid w:val="00584BDB"/>
    <w:rsid w:val="00584FBD"/>
    <w:rsid w:val="00585021"/>
    <w:rsid w:val="005853C9"/>
    <w:rsid w:val="0058562F"/>
    <w:rsid w:val="00585878"/>
    <w:rsid w:val="0058595C"/>
    <w:rsid w:val="005860A8"/>
    <w:rsid w:val="00586106"/>
    <w:rsid w:val="005865C4"/>
    <w:rsid w:val="0058665D"/>
    <w:rsid w:val="00586664"/>
    <w:rsid w:val="00586892"/>
    <w:rsid w:val="00586989"/>
    <w:rsid w:val="005869ED"/>
    <w:rsid w:val="00586D1F"/>
    <w:rsid w:val="005871B0"/>
    <w:rsid w:val="005873BB"/>
    <w:rsid w:val="00587465"/>
    <w:rsid w:val="00587536"/>
    <w:rsid w:val="00587AD2"/>
    <w:rsid w:val="00587BC2"/>
    <w:rsid w:val="00587E14"/>
    <w:rsid w:val="0059028B"/>
    <w:rsid w:val="00590378"/>
    <w:rsid w:val="0059050C"/>
    <w:rsid w:val="005907E2"/>
    <w:rsid w:val="00590996"/>
    <w:rsid w:val="005909B2"/>
    <w:rsid w:val="00590E10"/>
    <w:rsid w:val="00590EB3"/>
    <w:rsid w:val="00591529"/>
    <w:rsid w:val="00591592"/>
    <w:rsid w:val="005915AD"/>
    <w:rsid w:val="00591607"/>
    <w:rsid w:val="00591663"/>
    <w:rsid w:val="00591C1D"/>
    <w:rsid w:val="00591EF7"/>
    <w:rsid w:val="00592152"/>
    <w:rsid w:val="00592B21"/>
    <w:rsid w:val="00592B65"/>
    <w:rsid w:val="00592CE8"/>
    <w:rsid w:val="00592E93"/>
    <w:rsid w:val="005930B4"/>
    <w:rsid w:val="0059361C"/>
    <w:rsid w:val="00593661"/>
    <w:rsid w:val="005936C4"/>
    <w:rsid w:val="00593763"/>
    <w:rsid w:val="0059389F"/>
    <w:rsid w:val="00593A18"/>
    <w:rsid w:val="00593FC9"/>
    <w:rsid w:val="00594FA9"/>
    <w:rsid w:val="00595665"/>
    <w:rsid w:val="00595BFA"/>
    <w:rsid w:val="00595E18"/>
    <w:rsid w:val="00595F96"/>
    <w:rsid w:val="00595F9D"/>
    <w:rsid w:val="00596A25"/>
    <w:rsid w:val="0059746F"/>
    <w:rsid w:val="00597AB8"/>
    <w:rsid w:val="00597C62"/>
    <w:rsid w:val="005A07F6"/>
    <w:rsid w:val="005A0806"/>
    <w:rsid w:val="005A14A7"/>
    <w:rsid w:val="005A1696"/>
    <w:rsid w:val="005A1C9D"/>
    <w:rsid w:val="005A1D42"/>
    <w:rsid w:val="005A1F1E"/>
    <w:rsid w:val="005A1FA3"/>
    <w:rsid w:val="005A22E0"/>
    <w:rsid w:val="005A25A3"/>
    <w:rsid w:val="005A27E0"/>
    <w:rsid w:val="005A2A7C"/>
    <w:rsid w:val="005A2BB5"/>
    <w:rsid w:val="005A3248"/>
    <w:rsid w:val="005A39AD"/>
    <w:rsid w:val="005A3AED"/>
    <w:rsid w:val="005A3FB0"/>
    <w:rsid w:val="005A4AC5"/>
    <w:rsid w:val="005A4B49"/>
    <w:rsid w:val="005A4B50"/>
    <w:rsid w:val="005A58A5"/>
    <w:rsid w:val="005A5ED0"/>
    <w:rsid w:val="005A5F16"/>
    <w:rsid w:val="005A61C1"/>
    <w:rsid w:val="005A61CD"/>
    <w:rsid w:val="005A6AE5"/>
    <w:rsid w:val="005A6BD6"/>
    <w:rsid w:val="005A6D33"/>
    <w:rsid w:val="005A7543"/>
    <w:rsid w:val="005A75E0"/>
    <w:rsid w:val="005A7695"/>
    <w:rsid w:val="005A784B"/>
    <w:rsid w:val="005A7A27"/>
    <w:rsid w:val="005A7B23"/>
    <w:rsid w:val="005B00DE"/>
    <w:rsid w:val="005B04CC"/>
    <w:rsid w:val="005B0AC5"/>
    <w:rsid w:val="005B0ADF"/>
    <w:rsid w:val="005B21F2"/>
    <w:rsid w:val="005B2459"/>
    <w:rsid w:val="005B2937"/>
    <w:rsid w:val="005B2CB2"/>
    <w:rsid w:val="005B3064"/>
    <w:rsid w:val="005B34D4"/>
    <w:rsid w:val="005B34F3"/>
    <w:rsid w:val="005B3686"/>
    <w:rsid w:val="005B397C"/>
    <w:rsid w:val="005B3C2E"/>
    <w:rsid w:val="005B3F66"/>
    <w:rsid w:val="005B4674"/>
    <w:rsid w:val="005B46F8"/>
    <w:rsid w:val="005B4741"/>
    <w:rsid w:val="005B4BBC"/>
    <w:rsid w:val="005B4C79"/>
    <w:rsid w:val="005B4EE6"/>
    <w:rsid w:val="005B53AA"/>
    <w:rsid w:val="005B54B0"/>
    <w:rsid w:val="005B5574"/>
    <w:rsid w:val="005B5769"/>
    <w:rsid w:val="005B585D"/>
    <w:rsid w:val="005B5864"/>
    <w:rsid w:val="005B5DA1"/>
    <w:rsid w:val="005B5EA7"/>
    <w:rsid w:val="005B5FB0"/>
    <w:rsid w:val="005B6302"/>
    <w:rsid w:val="005B6587"/>
    <w:rsid w:val="005B659D"/>
    <w:rsid w:val="005B67B1"/>
    <w:rsid w:val="005B68C7"/>
    <w:rsid w:val="005B7593"/>
    <w:rsid w:val="005B76F6"/>
    <w:rsid w:val="005B777F"/>
    <w:rsid w:val="005B7BB2"/>
    <w:rsid w:val="005B7BBE"/>
    <w:rsid w:val="005C01A2"/>
    <w:rsid w:val="005C07A9"/>
    <w:rsid w:val="005C09DF"/>
    <w:rsid w:val="005C0B04"/>
    <w:rsid w:val="005C0C4A"/>
    <w:rsid w:val="005C1042"/>
    <w:rsid w:val="005C19AB"/>
    <w:rsid w:val="005C1A59"/>
    <w:rsid w:val="005C1B59"/>
    <w:rsid w:val="005C2019"/>
    <w:rsid w:val="005C21EA"/>
    <w:rsid w:val="005C2510"/>
    <w:rsid w:val="005C29B9"/>
    <w:rsid w:val="005C29C5"/>
    <w:rsid w:val="005C322A"/>
    <w:rsid w:val="005C3902"/>
    <w:rsid w:val="005C3CF4"/>
    <w:rsid w:val="005C3D39"/>
    <w:rsid w:val="005C3D3B"/>
    <w:rsid w:val="005C3F36"/>
    <w:rsid w:val="005C4F2E"/>
    <w:rsid w:val="005C5166"/>
    <w:rsid w:val="005C5B55"/>
    <w:rsid w:val="005C611C"/>
    <w:rsid w:val="005C6435"/>
    <w:rsid w:val="005C6504"/>
    <w:rsid w:val="005C6B31"/>
    <w:rsid w:val="005C6F14"/>
    <w:rsid w:val="005C71CF"/>
    <w:rsid w:val="005C723B"/>
    <w:rsid w:val="005C72D9"/>
    <w:rsid w:val="005C7437"/>
    <w:rsid w:val="005C7550"/>
    <w:rsid w:val="005C7562"/>
    <w:rsid w:val="005C78FB"/>
    <w:rsid w:val="005C7CFE"/>
    <w:rsid w:val="005D007F"/>
    <w:rsid w:val="005D0229"/>
    <w:rsid w:val="005D0250"/>
    <w:rsid w:val="005D0478"/>
    <w:rsid w:val="005D11F3"/>
    <w:rsid w:val="005D16A9"/>
    <w:rsid w:val="005D1FE0"/>
    <w:rsid w:val="005D26A2"/>
    <w:rsid w:val="005D2AE9"/>
    <w:rsid w:val="005D2D23"/>
    <w:rsid w:val="005D39D7"/>
    <w:rsid w:val="005D3A3A"/>
    <w:rsid w:val="005D3B5A"/>
    <w:rsid w:val="005D3C2A"/>
    <w:rsid w:val="005D3DE5"/>
    <w:rsid w:val="005D3F8B"/>
    <w:rsid w:val="005D422D"/>
    <w:rsid w:val="005D43D0"/>
    <w:rsid w:val="005D4698"/>
    <w:rsid w:val="005D4901"/>
    <w:rsid w:val="005D49C5"/>
    <w:rsid w:val="005D4CFA"/>
    <w:rsid w:val="005D4D11"/>
    <w:rsid w:val="005D6340"/>
    <w:rsid w:val="005D6673"/>
    <w:rsid w:val="005D6865"/>
    <w:rsid w:val="005D6DF8"/>
    <w:rsid w:val="005D70C1"/>
    <w:rsid w:val="005D71EF"/>
    <w:rsid w:val="005D7300"/>
    <w:rsid w:val="005D73B7"/>
    <w:rsid w:val="005D73F9"/>
    <w:rsid w:val="005D79F2"/>
    <w:rsid w:val="005E0081"/>
    <w:rsid w:val="005E01C0"/>
    <w:rsid w:val="005E043D"/>
    <w:rsid w:val="005E074C"/>
    <w:rsid w:val="005E087F"/>
    <w:rsid w:val="005E0AAB"/>
    <w:rsid w:val="005E0C09"/>
    <w:rsid w:val="005E0F14"/>
    <w:rsid w:val="005E0F9A"/>
    <w:rsid w:val="005E10E5"/>
    <w:rsid w:val="005E14FD"/>
    <w:rsid w:val="005E1662"/>
    <w:rsid w:val="005E18DE"/>
    <w:rsid w:val="005E2B99"/>
    <w:rsid w:val="005E2BEF"/>
    <w:rsid w:val="005E31A6"/>
    <w:rsid w:val="005E331A"/>
    <w:rsid w:val="005E331C"/>
    <w:rsid w:val="005E33B2"/>
    <w:rsid w:val="005E355C"/>
    <w:rsid w:val="005E37E1"/>
    <w:rsid w:val="005E3C84"/>
    <w:rsid w:val="005E3DB9"/>
    <w:rsid w:val="005E3E11"/>
    <w:rsid w:val="005E47C2"/>
    <w:rsid w:val="005E4887"/>
    <w:rsid w:val="005E4DAD"/>
    <w:rsid w:val="005E4FD3"/>
    <w:rsid w:val="005E52EF"/>
    <w:rsid w:val="005E531B"/>
    <w:rsid w:val="005E5454"/>
    <w:rsid w:val="005E5A09"/>
    <w:rsid w:val="005E5C01"/>
    <w:rsid w:val="005E6884"/>
    <w:rsid w:val="005E6CB6"/>
    <w:rsid w:val="005E6D7D"/>
    <w:rsid w:val="005E75B8"/>
    <w:rsid w:val="005E7639"/>
    <w:rsid w:val="005E772F"/>
    <w:rsid w:val="005E79DA"/>
    <w:rsid w:val="005E7CF2"/>
    <w:rsid w:val="005F00DF"/>
    <w:rsid w:val="005F027B"/>
    <w:rsid w:val="005F072A"/>
    <w:rsid w:val="005F0F72"/>
    <w:rsid w:val="005F0FF3"/>
    <w:rsid w:val="005F1AAB"/>
    <w:rsid w:val="005F1B57"/>
    <w:rsid w:val="005F1B9C"/>
    <w:rsid w:val="005F1C81"/>
    <w:rsid w:val="005F1CC1"/>
    <w:rsid w:val="005F1F7B"/>
    <w:rsid w:val="005F1F85"/>
    <w:rsid w:val="005F28B0"/>
    <w:rsid w:val="005F28BC"/>
    <w:rsid w:val="005F30FB"/>
    <w:rsid w:val="005F38E0"/>
    <w:rsid w:val="005F3F2B"/>
    <w:rsid w:val="005F55DE"/>
    <w:rsid w:val="005F5941"/>
    <w:rsid w:val="005F5E0D"/>
    <w:rsid w:val="005F634E"/>
    <w:rsid w:val="005F63CD"/>
    <w:rsid w:val="005F6460"/>
    <w:rsid w:val="005F6551"/>
    <w:rsid w:val="005F656A"/>
    <w:rsid w:val="005F706B"/>
    <w:rsid w:val="005F796D"/>
    <w:rsid w:val="005F7BF4"/>
    <w:rsid w:val="005F7FC0"/>
    <w:rsid w:val="005F7FCE"/>
    <w:rsid w:val="006001A7"/>
    <w:rsid w:val="00600793"/>
    <w:rsid w:val="006008BE"/>
    <w:rsid w:val="00600943"/>
    <w:rsid w:val="00600F76"/>
    <w:rsid w:val="006011B2"/>
    <w:rsid w:val="006016E3"/>
    <w:rsid w:val="0060184F"/>
    <w:rsid w:val="00601997"/>
    <w:rsid w:val="00601A88"/>
    <w:rsid w:val="0060200F"/>
    <w:rsid w:val="006021AD"/>
    <w:rsid w:val="006028E8"/>
    <w:rsid w:val="006029CC"/>
    <w:rsid w:val="00602C65"/>
    <w:rsid w:val="00602E0F"/>
    <w:rsid w:val="00602E6E"/>
    <w:rsid w:val="00603302"/>
    <w:rsid w:val="006037BA"/>
    <w:rsid w:val="006043B4"/>
    <w:rsid w:val="00604654"/>
    <w:rsid w:val="0060506A"/>
    <w:rsid w:val="0060592F"/>
    <w:rsid w:val="00605A31"/>
    <w:rsid w:val="00605BAA"/>
    <w:rsid w:val="00605DCF"/>
    <w:rsid w:val="00606597"/>
    <w:rsid w:val="006069DB"/>
    <w:rsid w:val="00606B8B"/>
    <w:rsid w:val="00606C1A"/>
    <w:rsid w:val="006071FF"/>
    <w:rsid w:val="006101AE"/>
    <w:rsid w:val="006102FB"/>
    <w:rsid w:val="00610337"/>
    <w:rsid w:val="0061055A"/>
    <w:rsid w:val="00610670"/>
    <w:rsid w:val="00610991"/>
    <w:rsid w:val="00610ADA"/>
    <w:rsid w:val="00610DFF"/>
    <w:rsid w:val="00611262"/>
    <w:rsid w:val="00611650"/>
    <w:rsid w:val="006126E6"/>
    <w:rsid w:val="006128A3"/>
    <w:rsid w:val="00612D9D"/>
    <w:rsid w:val="00612E22"/>
    <w:rsid w:val="00612FCC"/>
    <w:rsid w:val="006130FB"/>
    <w:rsid w:val="0061324F"/>
    <w:rsid w:val="00613533"/>
    <w:rsid w:val="006135E1"/>
    <w:rsid w:val="00613B93"/>
    <w:rsid w:val="0061409C"/>
    <w:rsid w:val="0061411D"/>
    <w:rsid w:val="006142EA"/>
    <w:rsid w:val="006148B7"/>
    <w:rsid w:val="0061492B"/>
    <w:rsid w:val="00614D7D"/>
    <w:rsid w:val="00614E36"/>
    <w:rsid w:val="0061539F"/>
    <w:rsid w:val="00615A77"/>
    <w:rsid w:val="00615F7A"/>
    <w:rsid w:val="006160ED"/>
    <w:rsid w:val="0061617D"/>
    <w:rsid w:val="00616335"/>
    <w:rsid w:val="006166F0"/>
    <w:rsid w:val="00617094"/>
    <w:rsid w:val="00617254"/>
    <w:rsid w:val="006179F2"/>
    <w:rsid w:val="00617C97"/>
    <w:rsid w:val="00617E28"/>
    <w:rsid w:val="00620832"/>
    <w:rsid w:val="00620A1E"/>
    <w:rsid w:val="00620BFB"/>
    <w:rsid w:val="00620CE8"/>
    <w:rsid w:val="00620DA9"/>
    <w:rsid w:val="00620F92"/>
    <w:rsid w:val="00621685"/>
    <w:rsid w:val="00621770"/>
    <w:rsid w:val="00622508"/>
    <w:rsid w:val="0062301C"/>
    <w:rsid w:val="006230C3"/>
    <w:rsid w:val="00623204"/>
    <w:rsid w:val="00623791"/>
    <w:rsid w:val="00623907"/>
    <w:rsid w:val="00623E33"/>
    <w:rsid w:val="00623FE0"/>
    <w:rsid w:val="00624621"/>
    <w:rsid w:val="00624770"/>
    <w:rsid w:val="00624B2F"/>
    <w:rsid w:val="00624FA2"/>
    <w:rsid w:val="00624FD7"/>
    <w:rsid w:val="006250F9"/>
    <w:rsid w:val="0062522D"/>
    <w:rsid w:val="00625595"/>
    <w:rsid w:val="00625741"/>
    <w:rsid w:val="0062586B"/>
    <w:rsid w:val="006260DD"/>
    <w:rsid w:val="00626241"/>
    <w:rsid w:val="0062674E"/>
    <w:rsid w:val="0062697E"/>
    <w:rsid w:val="00626B21"/>
    <w:rsid w:val="00626C06"/>
    <w:rsid w:val="00626FA6"/>
    <w:rsid w:val="006274B1"/>
    <w:rsid w:val="00627718"/>
    <w:rsid w:val="0062772F"/>
    <w:rsid w:val="00627B08"/>
    <w:rsid w:val="00627D3B"/>
    <w:rsid w:val="006309FB"/>
    <w:rsid w:val="00630FFC"/>
    <w:rsid w:val="00631897"/>
    <w:rsid w:val="00631A54"/>
    <w:rsid w:val="00631B47"/>
    <w:rsid w:val="00631BDB"/>
    <w:rsid w:val="00631EFD"/>
    <w:rsid w:val="00631F12"/>
    <w:rsid w:val="00631FBF"/>
    <w:rsid w:val="0063238A"/>
    <w:rsid w:val="0063247F"/>
    <w:rsid w:val="0063289E"/>
    <w:rsid w:val="00632A49"/>
    <w:rsid w:val="00632AF1"/>
    <w:rsid w:val="00633187"/>
    <w:rsid w:val="006335FD"/>
    <w:rsid w:val="00633868"/>
    <w:rsid w:val="00633DBB"/>
    <w:rsid w:val="00634595"/>
    <w:rsid w:val="0063491A"/>
    <w:rsid w:val="00634BA8"/>
    <w:rsid w:val="00634CC1"/>
    <w:rsid w:val="00634D08"/>
    <w:rsid w:val="00634FC0"/>
    <w:rsid w:val="00635379"/>
    <w:rsid w:val="006362CE"/>
    <w:rsid w:val="006363D6"/>
    <w:rsid w:val="006368F3"/>
    <w:rsid w:val="00636DE7"/>
    <w:rsid w:val="00636F4A"/>
    <w:rsid w:val="00636FFC"/>
    <w:rsid w:val="006370A9"/>
    <w:rsid w:val="00637110"/>
    <w:rsid w:val="006371DC"/>
    <w:rsid w:val="00637C38"/>
    <w:rsid w:val="00637DF3"/>
    <w:rsid w:val="00637F29"/>
    <w:rsid w:val="00640451"/>
    <w:rsid w:val="006405CB"/>
    <w:rsid w:val="00640876"/>
    <w:rsid w:val="00640B13"/>
    <w:rsid w:val="00640D91"/>
    <w:rsid w:val="006411B2"/>
    <w:rsid w:val="00641611"/>
    <w:rsid w:val="0064193C"/>
    <w:rsid w:val="00641978"/>
    <w:rsid w:val="00641A6F"/>
    <w:rsid w:val="00641A73"/>
    <w:rsid w:val="00641CC1"/>
    <w:rsid w:val="006421C9"/>
    <w:rsid w:val="00642489"/>
    <w:rsid w:val="00643146"/>
    <w:rsid w:val="0064317A"/>
    <w:rsid w:val="00643933"/>
    <w:rsid w:val="00643BCD"/>
    <w:rsid w:val="006448C4"/>
    <w:rsid w:val="006449C8"/>
    <w:rsid w:val="00644A46"/>
    <w:rsid w:val="00644A6A"/>
    <w:rsid w:val="00644CB3"/>
    <w:rsid w:val="00644D95"/>
    <w:rsid w:val="00645041"/>
    <w:rsid w:val="006453B9"/>
    <w:rsid w:val="0064545C"/>
    <w:rsid w:val="00645776"/>
    <w:rsid w:val="00645880"/>
    <w:rsid w:val="006463CA"/>
    <w:rsid w:val="00646913"/>
    <w:rsid w:val="00646988"/>
    <w:rsid w:val="00647354"/>
    <w:rsid w:val="006474B0"/>
    <w:rsid w:val="00647BA9"/>
    <w:rsid w:val="00647BF5"/>
    <w:rsid w:val="00647E95"/>
    <w:rsid w:val="006501FA"/>
    <w:rsid w:val="006502BA"/>
    <w:rsid w:val="00650422"/>
    <w:rsid w:val="00650546"/>
    <w:rsid w:val="00650727"/>
    <w:rsid w:val="006511E8"/>
    <w:rsid w:val="0065133E"/>
    <w:rsid w:val="006513D4"/>
    <w:rsid w:val="00651686"/>
    <w:rsid w:val="00651F2E"/>
    <w:rsid w:val="00652563"/>
    <w:rsid w:val="00652597"/>
    <w:rsid w:val="006525B1"/>
    <w:rsid w:val="00652779"/>
    <w:rsid w:val="006529E0"/>
    <w:rsid w:val="006529F1"/>
    <w:rsid w:val="006534BE"/>
    <w:rsid w:val="00653546"/>
    <w:rsid w:val="006536C4"/>
    <w:rsid w:val="00653BF8"/>
    <w:rsid w:val="00653C0D"/>
    <w:rsid w:val="006541EA"/>
    <w:rsid w:val="00654251"/>
    <w:rsid w:val="0065447A"/>
    <w:rsid w:val="006545E6"/>
    <w:rsid w:val="006546B3"/>
    <w:rsid w:val="0065470B"/>
    <w:rsid w:val="00654E75"/>
    <w:rsid w:val="00654EF4"/>
    <w:rsid w:val="00655C7E"/>
    <w:rsid w:val="00655D0B"/>
    <w:rsid w:val="00655D97"/>
    <w:rsid w:val="00655F80"/>
    <w:rsid w:val="006562AB"/>
    <w:rsid w:val="00656480"/>
    <w:rsid w:val="00656B0C"/>
    <w:rsid w:val="0065742D"/>
    <w:rsid w:val="00657A2A"/>
    <w:rsid w:val="00657C95"/>
    <w:rsid w:val="0066011C"/>
    <w:rsid w:val="006607CC"/>
    <w:rsid w:val="0066091E"/>
    <w:rsid w:val="00660921"/>
    <w:rsid w:val="006609AD"/>
    <w:rsid w:val="00661215"/>
    <w:rsid w:val="00661294"/>
    <w:rsid w:val="00661583"/>
    <w:rsid w:val="0066181B"/>
    <w:rsid w:val="00661AF4"/>
    <w:rsid w:val="00661D98"/>
    <w:rsid w:val="00661DAD"/>
    <w:rsid w:val="00662527"/>
    <w:rsid w:val="00662998"/>
    <w:rsid w:val="006629E2"/>
    <w:rsid w:val="00662DF0"/>
    <w:rsid w:val="00663324"/>
    <w:rsid w:val="00663443"/>
    <w:rsid w:val="0066367A"/>
    <w:rsid w:val="006637AD"/>
    <w:rsid w:val="00663808"/>
    <w:rsid w:val="00664025"/>
    <w:rsid w:val="0066422D"/>
    <w:rsid w:val="00664327"/>
    <w:rsid w:val="0066436C"/>
    <w:rsid w:val="0066463A"/>
    <w:rsid w:val="00664681"/>
    <w:rsid w:val="0066473F"/>
    <w:rsid w:val="006648A7"/>
    <w:rsid w:val="00664B68"/>
    <w:rsid w:val="00664BD4"/>
    <w:rsid w:val="006651BC"/>
    <w:rsid w:val="00665491"/>
    <w:rsid w:val="006656E7"/>
    <w:rsid w:val="00666145"/>
    <w:rsid w:val="00666922"/>
    <w:rsid w:val="006669A5"/>
    <w:rsid w:val="00666B91"/>
    <w:rsid w:val="00666C04"/>
    <w:rsid w:val="00666EC6"/>
    <w:rsid w:val="006670E1"/>
    <w:rsid w:val="00667599"/>
    <w:rsid w:val="006701A2"/>
    <w:rsid w:val="006704C4"/>
    <w:rsid w:val="00670862"/>
    <w:rsid w:val="00670B18"/>
    <w:rsid w:val="00670BF6"/>
    <w:rsid w:val="00671237"/>
    <w:rsid w:val="0067175C"/>
    <w:rsid w:val="0067185A"/>
    <w:rsid w:val="006719F0"/>
    <w:rsid w:val="00671E08"/>
    <w:rsid w:val="00671F14"/>
    <w:rsid w:val="0067227D"/>
    <w:rsid w:val="00672470"/>
    <w:rsid w:val="00672E69"/>
    <w:rsid w:val="00672F48"/>
    <w:rsid w:val="00673769"/>
    <w:rsid w:val="006738A3"/>
    <w:rsid w:val="006740A5"/>
    <w:rsid w:val="0067473E"/>
    <w:rsid w:val="006749A6"/>
    <w:rsid w:val="00674E70"/>
    <w:rsid w:val="006751ED"/>
    <w:rsid w:val="00675F11"/>
    <w:rsid w:val="006761A5"/>
    <w:rsid w:val="006761E2"/>
    <w:rsid w:val="006767AD"/>
    <w:rsid w:val="00676B62"/>
    <w:rsid w:val="00676C49"/>
    <w:rsid w:val="006774CE"/>
    <w:rsid w:val="0067786B"/>
    <w:rsid w:val="006778A4"/>
    <w:rsid w:val="00677C80"/>
    <w:rsid w:val="00680314"/>
    <w:rsid w:val="006810CE"/>
    <w:rsid w:val="0068124A"/>
    <w:rsid w:val="00681346"/>
    <w:rsid w:val="00681CB3"/>
    <w:rsid w:val="00682AEE"/>
    <w:rsid w:val="00682E9A"/>
    <w:rsid w:val="00683330"/>
    <w:rsid w:val="006835B0"/>
    <w:rsid w:val="006838C7"/>
    <w:rsid w:val="00683FD3"/>
    <w:rsid w:val="00684224"/>
    <w:rsid w:val="00684318"/>
    <w:rsid w:val="00684677"/>
    <w:rsid w:val="006846D4"/>
    <w:rsid w:val="00684E47"/>
    <w:rsid w:val="00684F82"/>
    <w:rsid w:val="00684FBF"/>
    <w:rsid w:val="00685544"/>
    <w:rsid w:val="006857BD"/>
    <w:rsid w:val="00685881"/>
    <w:rsid w:val="00685DC3"/>
    <w:rsid w:val="00685F2B"/>
    <w:rsid w:val="00686357"/>
    <w:rsid w:val="0068643B"/>
    <w:rsid w:val="00686714"/>
    <w:rsid w:val="006868E1"/>
    <w:rsid w:val="006868E3"/>
    <w:rsid w:val="00687141"/>
    <w:rsid w:val="00687718"/>
    <w:rsid w:val="006878C9"/>
    <w:rsid w:val="00687917"/>
    <w:rsid w:val="0069029A"/>
    <w:rsid w:val="00690549"/>
    <w:rsid w:val="00690A93"/>
    <w:rsid w:val="00690F74"/>
    <w:rsid w:val="0069127C"/>
    <w:rsid w:val="006914D8"/>
    <w:rsid w:val="00691898"/>
    <w:rsid w:val="006919BF"/>
    <w:rsid w:val="00691E7B"/>
    <w:rsid w:val="00692D30"/>
    <w:rsid w:val="00692E65"/>
    <w:rsid w:val="006939D1"/>
    <w:rsid w:val="00693B4F"/>
    <w:rsid w:val="00693D1B"/>
    <w:rsid w:val="00693FD1"/>
    <w:rsid w:val="0069489B"/>
    <w:rsid w:val="00694903"/>
    <w:rsid w:val="00694A6B"/>
    <w:rsid w:val="00694B65"/>
    <w:rsid w:val="00694F86"/>
    <w:rsid w:val="00694FCC"/>
    <w:rsid w:val="006951CE"/>
    <w:rsid w:val="006952DF"/>
    <w:rsid w:val="006959C3"/>
    <w:rsid w:val="00695EC9"/>
    <w:rsid w:val="00695EEC"/>
    <w:rsid w:val="006962E8"/>
    <w:rsid w:val="006968E8"/>
    <w:rsid w:val="00696978"/>
    <w:rsid w:val="00696DBE"/>
    <w:rsid w:val="006976B2"/>
    <w:rsid w:val="00697B9C"/>
    <w:rsid w:val="006A00E5"/>
    <w:rsid w:val="006A03BF"/>
    <w:rsid w:val="006A058D"/>
    <w:rsid w:val="006A0B11"/>
    <w:rsid w:val="006A0CAF"/>
    <w:rsid w:val="006A100F"/>
    <w:rsid w:val="006A160F"/>
    <w:rsid w:val="006A1C9E"/>
    <w:rsid w:val="006A1F5E"/>
    <w:rsid w:val="006A207C"/>
    <w:rsid w:val="006A23EA"/>
    <w:rsid w:val="006A2F22"/>
    <w:rsid w:val="006A33C5"/>
    <w:rsid w:val="006A367F"/>
    <w:rsid w:val="006A3D2C"/>
    <w:rsid w:val="006A4565"/>
    <w:rsid w:val="006A48E2"/>
    <w:rsid w:val="006A4955"/>
    <w:rsid w:val="006A4D2E"/>
    <w:rsid w:val="006A4D35"/>
    <w:rsid w:val="006A5027"/>
    <w:rsid w:val="006A53A1"/>
    <w:rsid w:val="006A5406"/>
    <w:rsid w:val="006A5608"/>
    <w:rsid w:val="006A560D"/>
    <w:rsid w:val="006A56D5"/>
    <w:rsid w:val="006A57D2"/>
    <w:rsid w:val="006A59B9"/>
    <w:rsid w:val="006A6483"/>
    <w:rsid w:val="006A6986"/>
    <w:rsid w:val="006A70D2"/>
    <w:rsid w:val="006A759E"/>
    <w:rsid w:val="006B03B5"/>
    <w:rsid w:val="006B08A2"/>
    <w:rsid w:val="006B0AEF"/>
    <w:rsid w:val="006B14EC"/>
    <w:rsid w:val="006B1773"/>
    <w:rsid w:val="006B1CB0"/>
    <w:rsid w:val="006B20B9"/>
    <w:rsid w:val="006B236C"/>
    <w:rsid w:val="006B28BC"/>
    <w:rsid w:val="006B2D96"/>
    <w:rsid w:val="006B2FFD"/>
    <w:rsid w:val="006B3141"/>
    <w:rsid w:val="006B3148"/>
    <w:rsid w:val="006B3311"/>
    <w:rsid w:val="006B3A24"/>
    <w:rsid w:val="006B4178"/>
    <w:rsid w:val="006B53B5"/>
    <w:rsid w:val="006B563D"/>
    <w:rsid w:val="006B5A6B"/>
    <w:rsid w:val="006B5D2D"/>
    <w:rsid w:val="006B62CB"/>
    <w:rsid w:val="006B646E"/>
    <w:rsid w:val="006B6479"/>
    <w:rsid w:val="006B6A7E"/>
    <w:rsid w:val="006B6D7B"/>
    <w:rsid w:val="006B7091"/>
    <w:rsid w:val="006B744C"/>
    <w:rsid w:val="006B7510"/>
    <w:rsid w:val="006B76D4"/>
    <w:rsid w:val="006B76FC"/>
    <w:rsid w:val="006C0337"/>
    <w:rsid w:val="006C0764"/>
    <w:rsid w:val="006C085B"/>
    <w:rsid w:val="006C0986"/>
    <w:rsid w:val="006C0AAF"/>
    <w:rsid w:val="006C0EBD"/>
    <w:rsid w:val="006C104F"/>
    <w:rsid w:val="006C1819"/>
    <w:rsid w:val="006C1929"/>
    <w:rsid w:val="006C1A2B"/>
    <w:rsid w:val="006C1D10"/>
    <w:rsid w:val="006C2144"/>
    <w:rsid w:val="006C21F2"/>
    <w:rsid w:val="006C2CC4"/>
    <w:rsid w:val="006C30FF"/>
    <w:rsid w:val="006C313C"/>
    <w:rsid w:val="006C315F"/>
    <w:rsid w:val="006C3435"/>
    <w:rsid w:val="006C3983"/>
    <w:rsid w:val="006C3F4B"/>
    <w:rsid w:val="006C44E6"/>
    <w:rsid w:val="006C496E"/>
    <w:rsid w:val="006C4ADC"/>
    <w:rsid w:val="006C5A8A"/>
    <w:rsid w:val="006C6222"/>
    <w:rsid w:val="006C641F"/>
    <w:rsid w:val="006C6525"/>
    <w:rsid w:val="006C6E79"/>
    <w:rsid w:val="006C6ED8"/>
    <w:rsid w:val="006C7497"/>
    <w:rsid w:val="006C792D"/>
    <w:rsid w:val="006C7C0D"/>
    <w:rsid w:val="006C7FC1"/>
    <w:rsid w:val="006C7FD4"/>
    <w:rsid w:val="006D07BE"/>
    <w:rsid w:val="006D0D71"/>
    <w:rsid w:val="006D0F6E"/>
    <w:rsid w:val="006D1359"/>
    <w:rsid w:val="006D1502"/>
    <w:rsid w:val="006D157E"/>
    <w:rsid w:val="006D166F"/>
    <w:rsid w:val="006D1966"/>
    <w:rsid w:val="006D1EBB"/>
    <w:rsid w:val="006D1FF6"/>
    <w:rsid w:val="006D32BB"/>
    <w:rsid w:val="006D3418"/>
    <w:rsid w:val="006D359E"/>
    <w:rsid w:val="006D3972"/>
    <w:rsid w:val="006D4810"/>
    <w:rsid w:val="006D4F12"/>
    <w:rsid w:val="006D5163"/>
    <w:rsid w:val="006D51C4"/>
    <w:rsid w:val="006D564E"/>
    <w:rsid w:val="006D5738"/>
    <w:rsid w:val="006D5D60"/>
    <w:rsid w:val="006D6005"/>
    <w:rsid w:val="006D6A7B"/>
    <w:rsid w:val="006D6BCA"/>
    <w:rsid w:val="006D6CE3"/>
    <w:rsid w:val="006D71EE"/>
    <w:rsid w:val="006D736F"/>
    <w:rsid w:val="006D7748"/>
    <w:rsid w:val="006D7804"/>
    <w:rsid w:val="006D785C"/>
    <w:rsid w:val="006D7922"/>
    <w:rsid w:val="006D7B8B"/>
    <w:rsid w:val="006D7C28"/>
    <w:rsid w:val="006D7F33"/>
    <w:rsid w:val="006D7F49"/>
    <w:rsid w:val="006E00DF"/>
    <w:rsid w:val="006E01F2"/>
    <w:rsid w:val="006E0451"/>
    <w:rsid w:val="006E0483"/>
    <w:rsid w:val="006E10DD"/>
    <w:rsid w:val="006E1EA0"/>
    <w:rsid w:val="006E1F8B"/>
    <w:rsid w:val="006E1FA3"/>
    <w:rsid w:val="006E26A0"/>
    <w:rsid w:val="006E290F"/>
    <w:rsid w:val="006E2986"/>
    <w:rsid w:val="006E2A22"/>
    <w:rsid w:val="006E2BDE"/>
    <w:rsid w:val="006E303D"/>
    <w:rsid w:val="006E3376"/>
    <w:rsid w:val="006E36B3"/>
    <w:rsid w:val="006E3B9A"/>
    <w:rsid w:val="006E4109"/>
    <w:rsid w:val="006E4FEC"/>
    <w:rsid w:val="006E51EB"/>
    <w:rsid w:val="006E5481"/>
    <w:rsid w:val="006E5554"/>
    <w:rsid w:val="006E5A4F"/>
    <w:rsid w:val="006E5F3C"/>
    <w:rsid w:val="006E6187"/>
    <w:rsid w:val="006E6239"/>
    <w:rsid w:val="006E628C"/>
    <w:rsid w:val="006E6314"/>
    <w:rsid w:val="006E6C20"/>
    <w:rsid w:val="006E6E2E"/>
    <w:rsid w:val="006E79CC"/>
    <w:rsid w:val="006E7BC8"/>
    <w:rsid w:val="006E7C87"/>
    <w:rsid w:val="006E7D4B"/>
    <w:rsid w:val="006E7DE1"/>
    <w:rsid w:val="006E7DFE"/>
    <w:rsid w:val="006F00D0"/>
    <w:rsid w:val="006F0236"/>
    <w:rsid w:val="006F04DD"/>
    <w:rsid w:val="006F072F"/>
    <w:rsid w:val="006F094D"/>
    <w:rsid w:val="006F1193"/>
    <w:rsid w:val="006F124B"/>
    <w:rsid w:val="006F150D"/>
    <w:rsid w:val="006F15C3"/>
    <w:rsid w:val="006F174A"/>
    <w:rsid w:val="006F17AC"/>
    <w:rsid w:val="006F18A6"/>
    <w:rsid w:val="006F1B77"/>
    <w:rsid w:val="006F1BFD"/>
    <w:rsid w:val="006F1C05"/>
    <w:rsid w:val="006F1F4A"/>
    <w:rsid w:val="006F2193"/>
    <w:rsid w:val="006F23A4"/>
    <w:rsid w:val="006F27C9"/>
    <w:rsid w:val="006F2929"/>
    <w:rsid w:val="006F29EA"/>
    <w:rsid w:val="006F330C"/>
    <w:rsid w:val="006F38F8"/>
    <w:rsid w:val="006F3A69"/>
    <w:rsid w:val="006F3E94"/>
    <w:rsid w:val="006F449A"/>
    <w:rsid w:val="006F483C"/>
    <w:rsid w:val="006F4C23"/>
    <w:rsid w:val="006F535C"/>
    <w:rsid w:val="006F55E8"/>
    <w:rsid w:val="006F5738"/>
    <w:rsid w:val="006F5B4F"/>
    <w:rsid w:val="006F5BA9"/>
    <w:rsid w:val="006F5CA0"/>
    <w:rsid w:val="006F5E71"/>
    <w:rsid w:val="006F6401"/>
    <w:rsid w:val="006F681D"/>
    <w:rsid w:val="006F6CA3"/>
    <w:rsid w:val="006F6EA7"/>
    <w:rsid w:val="006F6F1C"/>
    <w:rsid w:val="006F76D1"/>
    <w:rsid w:val="006F7898"/>
    <w:rsid w:val="006F79E8"/>
    <w:rsid w:val="00700039"/>
    <w:rsid w:val="0070029B"/>
    <w:rsid w:val="007002D1"/>
    <w:rsid w:val="007010B2"/>
    <w:rsid w:val="0070144D"/>
    <w:rsid w:val="007018BF"/>
    <w:rsid w:val="00702046"/>
    <w:rsid w:val="00702125"/>
    <w:rsid w:val="0070253B"/>
    <w:rsid w:val="0070276B"/>
    <w:rsid w:val="00702A06"/>
    <w:rsid w:val="00702DE7"/>
    <w:rsid w:val="00703065"/>
    <w:rsid w:val="0070307A"/>
    <w:rsid w:val="0070332F"/>
    <w:rsid w:val="0070359E"/>
    <w:rsid w:val="0070386C"/>
    <w:rsid w:val="007039DF"/>
    <w:rsid w:val="007043D2"/>
    <w:rsid w:val="007043D8"/>
    <w:rsid w:val="007045AC"/>
    <w:rsid w:val="00704A8E"/>
    <w:rsid w:val="00704B3A"/>
    <w:rsid w:val="007050DB"/>
    <w:rsid w:val="00705872"/>
    <w:rsid w:val="00705B8E"/>
    <w:rsid w:val="00705B90"/>
    <w:rsid w:val="00705C5A"/>
    <w:rsid w:val="007063B6"/>
    <w:rsid w:val="00706F4E"/>
    <w:rsid w:val="00707053"/>
    <w:rsid w:val="007072A6"/>
    <w:rsid w:val="007072EC"/>
    <w:rsid w:val="0070765A"/>
    <w:rsid w:val="0070795B"/>
    <w:rsid w:val="00707E8C"/>
    <w:rsid w:val="00707F72"/>
    <w:rsid w:val="007100EE"/>
    <w:rsid w:val="007101F5"/>
    <w:rsid w:val="0071024C"/>
    <w:rsid w:val="00710D0A"/>
    <w:rsid w:val="00711782"/>
    <w:rsid w:val="00711805"/>
    <w:rsid w:val="007119F4"/>
    <w:rsid w:val="00711DEC"/>
    <w:rsid w:val="0071388F"/>
    <w:rsid w:val="00713E3B"/>
    <w:rsid w:val="00714124"/>
    <w:rsid w:val="00714395"/>
    <w:rsid w:val="00714459"/>
    <w:rsid w:val="0071446A"/>
    <w:rsid w:val="007144A2"/>
    <w:rsid w:val="007148A6"/>
    <w:rsid w:val="00714990"/>
    <w:rsid w:val="0071561F"/>
    <w:rsid w:val="007159A0"/>
    <w:rsid w:val="00715A5A"/>
    <w:rsid w:val="00715C0A"/>
    <w:rsid w:val="00716158"/>
    <w:rsid w:val="0071669B"/>
    <w:rsid w:val="0071669E"/>
    <w:rsid w:val="007168BA"/>
    <w:rsid w:val="00716F6A"/>
    <w:rsid w:val="00717071"/>
    <w:rsid w:val="007172CE"/>
    <w:rsid w:val="0071743E"/>
    <w:rsid w:val="00717679"/>
    <w:rsid w:val="0071774A"/>
    <w:rsid w:val="00717835"/>
    <w:rsid w:val="0071795E"/>
    <w:rsid w:val="00717DD0"/>
    <w:rsid w:val="0072061E"/>
    <w:rsid w:val="00720A1B"/>
    <w:rsid w:val="00720CC6"/>
    <w:rsid w:val="00720EF4"/>
    <w:rsid w:val="0072104A"/>
    <w:rsid w:val="00721152"/>
    <w:rsid w:val="0072149A"/>
    <w:rsid w:val="0072156C"/>
    <w:rsid w:val="007217D1"/>
    <w:rsid w:val="00721895"/>
    <w:rsid w:val="00721937"/>
    <w:rsid w:val="00721AA8"/>
    <w:rsid w:val="00721D1D"/>
    <w:rsid w:val="00721D29"/>
    <w:rsid w:val="00722DA4"/>
    <w:rsid w:val="00722FD6"/>
    <w:rsid w:val="00723594"/>
    <w:rsid w:val="007236E7"/>
    <w:rsid w:val="00723F6D"/>
    <w:rsid w:val="00723FD3"/>
    <w:rsid w:val="00724860"/>
    <w:rsid w:val="0072491C"/>
    <w:rsid w:val="00724C66"/>
    <w:rsid w:val="00724CA1"/>
    <w:rsid w:val="0072524F"/>
    <w:rsid w:val="007253B6"/>
    <w:rsid w:val="00725874"/>
    <w:rsid w:val="00725AC0"/>
    <w:rsid w:val="00725EA1"/>
    <w:rsid w:val="00726104"/>
    <w:rsid w:val="00726604"/>
    <w:rsid w:val="007266BA"/>
    <w:rsid w:val="00726706"/>
    <w:rsid w:val="00726A60"/>
    <w:rsid w:val="00726D19"/>
    <w:rsid w:val="00726F08"/>
    <w:rsid w:val="00727037"/>
    <w:rsid w:val="00727162"/>
    <w:rsid w:val="007271BA"/>
    <w:rsid w:val="007271E4"/>
    <w:rsid w:val="00727639"/>
    <w:rsid w:val="00727683"/>
    <w:rsid w:val="007276C2"/>
    <w:rsid w:val="007300F1"/>
    <w:rsid w:val="00730271"/>
    <w:rsid w:val="007302BC"/>
    <w:rsid w:val="00730B78"/>
    <w:rsid w:val="007314DF"/>
    <w:rsid w:val="007315B3"/>
    <w:rsid w:val="0073188C"/>
    <w:rsid w:val="00731D2C"/>
    <w:rsid w:val="00731FB6"/>
    <w:rsid w:val="0073209D"/>
    <w:rsid w:val="007321AA"/>
    <w:rsid w:val="007325CE"/>
    <w:rsid w:val="00732811"/>
    <w:rsid w:val="00732BC8"/>
    <w:rsid w:val="00732BEF"/>
    <w:rsid w:val="00732D7D"/>
    <w:rsid w:val="00732F61"/>
    <w:rsid w:val="0073301F"/>
    <w:rsid w:val="007337D5"/>
    <w:rsid w:val="00733E79"/>
    <w:rsid w:val="007345A3"/>
    <w:rsid w:val="007346F2"/>
    <w:rsid w:val="0073499E"/>
    <w:rsid w:val="00734ADF"/>
    <w:rsid w:val="00734C19"/>
    <w:rsid w:val="00734DA4"/>
    <w:rsid w:val="00735046"/>
    <w:rsid w:val="007350F5"/>
    <w:rsid w:val="00735357"/>
    <w:rsid w:val="007357D7"/>
    <w:rsid w:val="00735EB2"/>
    <w:rsid w:val="007363D4"/>
    <w:rsid w:val="0073660E"/>
    <w:rsid w:val="00736B17"/>
    <w:rsid w:val="00736C8F"/>
    <w:rsid w:val="00736D5B"/>
    <w:rsid w:val="00736DE0"/>
    <w:rsid w:val="00736EE6"/>
    <w:rsid w:val="00736F9F"/>
    <w:rsid w:val="00737265"/>
    <w:rsid w:val="007372CF"/>
    <w:rsid w:val="00737E59"/>
    <w:rsid w:val="00737EC6"/>
    <w:rsid w:val="00737ECF"/>
    <w:rsid w:val="00740369"/>
    <w:rsid w:val="007409BE"/>
    <w:rsid w:val="00740A77"/>
    <w:rsid w:val="00740EFB"/>
    <w:rsid w:val="00740F18"/>
    <w:rsid w:val="00741175"/>
    <w:rsid w:val="007414F9"/>
    <w:rsid w:val="00741C8A"/>
    <w:rsid w:val="00741DFB"/>
    <w:rsid w:val="007421C0"/>
    <w:rsid w:val="0074239D"/>
    <w:rsid w:val="007423B1"/>
    <w:rsid w:val="00742597"/>
    <w:rsid w:val="00742A38"/>
    <w:rsid w:val="00742CFE"/>
    <w:rsid w:val="00742DA4"/>
    <w:rsid w:val="00743113"/>
    <w:rsid w:val="007431BD"/>
    <w:rsid w:val="00743383"/>
    <w:rsid w:val="00743508"/>
    <w:rsid w:val="00743537"/>
    <w:rsid w:val="00743588"/>
    <w:rsid w:val="00743673"/>
    <w:rsid w:val="00743682"/>
    <w:rsid w:val="00743CD3"/>
    <w:rsid w:val="00743D4A"/>
    <w:rsid w:val="00743F10"/>
    <w:rsid w:val="007441F5"/>
    <w:rsid w:val="0074427A"/>
    <w:rsid w:val="00744560"/>
    <w:rsid w:val="0074474E"/>
    <w:rsid w:val="007449AF"/>
    <w:rsid w:val="007449F3"/>
    <w:rsid w:val="00744BED"/>
    <w:rsid w:val="00744CE0"/>
    <w:rsid w:val="00744FAD"/>
    <w:rsid w:val="007451E1"/>
    <w:rsid w:val="007453AE"/>
    <w:rsid w:val="00745D09"/>
    <w:rsid w:val="007468AA"/>
    <w:rsid w:val="00746B52"/>
    <w:rsid w:val="00746C5D"/>
    <w:rsid w:val="00746D3D"/>
    <w:rsid w:val="00750016"/>
    <w:rsid w:val="0075014F"/>
    <w:rsid w:val="00750829"/>
    <w:rsid w:val="00750A04"/>
    <w:rsid w:val="00750AF3"/>
    <w:rsid w:val="007510B4"/>
    <w:rsid w:val="007510CD"/>
    <w:rsid w:val="00751902"/>
    <w:rsid w:val="00751912"/>
    <w:rsid w:val="00751A30"/>
    <w:rsid w:val="00751B59"/>
    <w:rsid w:val="0075232A"/>
    <w:rsid w:val="00752669"/>
    <w:rsid w:val="00752BBC"/>
    <w:rsid w:val="00752E49"/>
    <w:rsid w:val="00753315"/>
    <w:rsid w:val="007533D5"/>
    <w:rsid w:val="007534B8"/>
    <w:rsid w:val="00753A00"/>
    <w:rsid w:val="00753CD3"/>
    <w:rsid w:val="00753F19"/>
    <w:rsid w:val="00754096"/>
    <w:rsid w:val="007550AD"/>
    <w:rsid w:val="007552AB"/>
    <w:rsid w:val="0075548E"/>
    <w:rsid w:val="007554F8"/>
    <w:rsid w:val="007556A2"/>
    <w:rsid w:val="00755766"/>
    <w:rsid w:val="00755A5D"/>
    <w:rsid w:val="00755CF7"/>
    <w:rsid w:val="00756108"/>
    <w:rsid w:val="0075638F"/>
    <w:rsid w:val="007564FE"/>
    <w:rsid w:val="00756B12"/>
    <w:rsid w:val="00756D8A"/>
    <w:rsid w:val="00756EA7"/>
    <w:rsid w:val="007570BE"/>
    <w:rsid w:val="00757525"/>
    <w:rsid w:val="00757B52"/>
    <w:rsid w:val="00757E61"/>
    <w:rsid w:val="00757EFB"/>
    <w:rsid w:val="00760274"/>
    <w:rsid w:val="007604B5"/>
    <w:rsid w:val="00760D37"/>
    <w:rsid w:val="00760E90"/>
    <w:rsid w:val="00761895"/>
    <w:rsid w:val="00761ACD"/>
    <w:rsid w:val="00761D85"/>
    <w:rsid w:val="00761E08"/>
    <w:rsid w:val="00761E31"/>
    <w:rsid w:val="00762096"/>
    <w:rsid w:val="007620D3"/>
    <w:rsid w:val="007628DF"/>
    <w:rsid w:val="00762918"/>
    <w:rsid w:val="00762D81"/>
    <w:rsid w:val="007634A6"/>
    <w:rsid w:val="007636D4"/>
    <w:rsid w:val="00763842"/>
    <w:rsid w:val="007639C0"/>
    <w:rsid w:val="007639D8"/>
    <w:rsid w:val="00764131"/>
    <w:rsid w:val="0076424F"/>
    <w:rsid w:val="00764525"/>
    <w:rsid w:val="007647E7"/>
    <w:rsid w:val="00764D8E"/>
    <w:rsid w:val="0076521F"/>
    <w:rsid w:val="00765543"/>
    <w:rsid w:val="0076579F"/>
    <w:rsid w:val="007657FB"/>
    <w:rsid w:val="00765879"/>
    <w:rsid w:val="00765C0C"/>
    <w:rsid w:val="00765CE0"/>
    <w:rsid w:val="00765DAB"/>
    <w:rsid w:val="00765F76"/>
    <w:rsid w:val="0076633F"/>
    <w:rsid w:val="00766412"/>
    <w:rsid w:val="00766A65"/>
    <w:rsid w:val="00766D38"/>
    <w:rsid w:val="00767013"/>
    <w:rsid w:val="00767155"/>
    <w:rsid w:val="00767501"/>
    <w:rsid w:val="007700A4"/>
    <w:rsid w:val="007704FF"/>
    <w:rsid w:val="00770667"/>
    <w:rsid w:val="00770A3E"/>
    <w:rsid w:val="00770E62"/>
    <w:rsid w:val="00770E8A"/>
    <w:rsid w:val="00770FBB"/>
    <w:rsid w:val="0077147D"/>
    <w:rsid w:val="007716F6"/>
    <w:rsid w:val="00771805"/>
    <w:rsid w:val="00771E7D"/>
    <w:rsid w:val="007721F4"/>
    <w:rsid w:val="00772489"/>
    <w:rsid w:val="0077272A"/>
    <w:rsid w:val="00772D76"/>
    <w:rsid w:val="0077352B"/>
    <w:rsid w:val="00773CD0"/>
    <w:rsid w:val="00773ECC"/>
    <w:rsid w:val="007742A3"/>
    <w:rsid w:val="00774451"/>
    <w:rsid w:val="00774716"/>
    <w:rsid w:val="00774926"/>
    <w:rsid w:val="00774943"/>
    <w:rsid w:val="0077494D"/>
    <w:rsid w:val="00774A6A"/>
    <w:rsid w:val="00774B25"/>
    <w:rsid w:val="00774C81"/>
    <w:rsid w:val="00774F19"/>
    <w:rsid w:val="00774F3F"/>
    <w:rsid w:val="00775A20"/>
    <w:rsid w:val="00775CCD"/>
    <w:rsid w:val="00775DCC"/>
    <w:rsid w:val="00775E0D"/>
    <w:rsid w:val="00775ED8"/>
    <w:rsid w:val="00775EDA"/>
    <w:rsid w:val="0077604D"/>
    <w:rsid w:val="007761CC"/>
    <w:rsid w:val="007762D8"/>
    <w:rsid w:val="007766D2"/>
    <w:rsid w:val="007769EB"/>
    <w:rsid w:val="00776BEB"/>
    <w:rsid w:val="0077745D"/>
    <w:rsid w:val="007774AB"/>
    <w:rsid w:val="00777B4F"/>
    <w:rsid w:val="00777B60"/>
    <w:rsid w:val="00777C88"/>
    <w:rsid w:val="00777DE6"/>
    <w:rsid w:val="00777EEC"/>
    <w:rsid w:val="0078037F"/>
    <w:rsid w:val="0078070D"/>
    <w:rsid w:val="0078093F"/>
    <w:rsid w:val="00780C24"/>
    <w:rsid w:val="00780D4A"/>
    <w:rsid w:val="00781013"/>
    <w:rsid w:val="00781211"/>
    <w:rsid w:val="007818EB"/>
    <w:rsid w:val="00781908"/>
    <w:rsid w:val="00781B4F"/>
    <w:rsid w:val="00781FAF"/>
    <w:rsid w:val="007822AE"/>
    <w:rsid w:val="007822F1"/>
    <w:rsid w:val="0078248D"/>
    <w:rsid w:val="00782CD5"/>
    <w:rsid w:val="00782DEB"/>
    <w:rsid w:val="007830CE"/>
    <w:rsid w:val="00783360"/>
    <w:rsid w:val="00783406"/>
    <w:rsid w:val="0078344C"/>
    <w:rsid w:val="007834AB"/>
    <w:rsid w:val="0078368A"/>
    <w:rsid w:val="00783A5B"/>
    <w:rsid w:val="00783C1D"/>
    <w:rsid w:val="00784656"/>
    <w:rsid w:val="00784BEB"/>
    <w:rsid w:val="00784C1F"/>
    <w:rsid w:val="00784D76"/>
    <w:rsid w:val="00785A9E"/>
    <w:rsid w:val="00785E07"/>
    <w:rsid w:val="00786437"/>
    <w:rsid w:val="007864F2"/>
    <w:rsid w:val="00786512"/>
    <w:rsid w:val="00786D06"/>
    <w:rsid w:val="0078717C"/>
    <w:rsid w:val="00787643"/>
    <w:rsid w:val="00787974"/>
    <w:rsid w:val="00787D2E"/>
    <w:rsid w:val="00787D7B"/>
    <w:rsid w:val="0079006A"/>
    <w:rsid w:val="00790136"/>
    <w:rsid w:val="0079051D"/>
    <w:rsid w:val="007905F6"/>
    <w:rsid w:val="00790806"/>
    <w:rsid w:val="007908AD"/>
    <w:rsid w:val="00790C03"/>
    <w:rsid w:val="00790CBD"/>
    <w:rsid w:val="00791337"/>
    <w:rsid w:val="00791836"/>
    <w:rsid w:val="00791917"/>
    <w:rsid w:val="00791DDB"/>
    <w:rsid w:val="00792659"/>
    <w:rsid w:val="007927FC"/>
    <w:rsid w:val="0079292F"/>
    <w:rsid w:val="007929C0"/>
    <w:rsid w:val="00792DE3"/>
    <w:rsid w:val="00793379"/>
    <w:rsid w:val="0079348E"/>
    <w:rsid w:val="007935B6"/>
    <w:rsid w:val="007936CF"/>
    <w:rsid w:val="00793746"/>
    <w:rsid w:val="007940A6"/>
    <w:rsid w:val="00794405"/>
    <w:rsid w:val="0079452A"/>
    <w:rsid w:val="007947E0"/>
    <w:rsid w:val="00794BAE"/>
    <w:rsid w:val="007959FF"/>
    <w:rsid w:val="00795B48"/>
    <w:rsid w:val="00795FFF"/>
    <w:rsid w:val="00796524"/>
    <w:rsid w:val="00796EB9"/>
    <w:rsid w:val="007979D4"/>
    <w:rsid w:val="00797ACF"/>
    <w:rsid w:val="00797CB3"/>
    <w:rsid w:val="00797CE2"/>
    <w:rsid w:val="00797E0E"/>
    <w:rsid w:val="00797EBD"/>
    <w:rsid w:val="007A00E7"/>
    <w:rsid w:val="007A05B2"/>
    <w:rsid w:val="007A0827"/>
    <w:rsid w:val="007A0D95"/>
    <w:rsid w:val="007A0E63"/>
    <w:rsid w:val="007A0F76"/>
    <w:rsid w:val="007A11A0"/>
    <w:rsid w:val="007A120F"/>
    <w:rsid w:val="007A1614"/>
    <w:rsid w:val="007A1B5C"/>
    <w:rsid w:val="007A2025"/>
    <w:rsid w:val="007A20A2"/>
    <w:rsid w:val="007A23BD"/>
    <w:rsid w:val="007A24C5"/>
    <w:rsid w:val="007A2878"/>
    <w:rsid w:val="007A2A96"/>
    <w:rsid w:val="007A3040"/>
    <w:rsid w:val="007A3326"/>
    <w:rsid w:val="007A3C67"/>
    <w:rsid w:val="007A4163"/>
    <w:rsid w:val="007A42B1"/>
    <w:rsid w:val="007A42CD"/>
    <w:rsid w:val="007A44DE"/>
    <w:rsid w:val="007A500F"/>
    <w:rsid w:val="007A5825"/>
    <w:rsid w:val="007A5826"/>
    <w:rsid w:val="007A5ABE"/>
    <w:rsid w:val="007A5EDD"/>
    <w:rsid w:val="007A64BE"/>
    <w:rsid w:val="007A685C"/>
    <w:rsid w:val="007A6EF1"/>
    <w:rsid w:val="007A71FE"/>
    <w:rsid w:val="007A7721"/>
    <w:rsid w:val="007A799C"/>
    <w:rsid w:val="007A7A51"/>
    <w:rsid w:val="007A7BC0"/>
    <w:rsid w:val="007A7D0E"/>
    <w:rsid w:val="007A7F32"/>
    <w:rsid w:val="007B0031"/>
    <w:rsid w:val="007B0130"/>
    <w:rsid w:val="007B01A5"/>
    <w:rsid w:val="007B0B8B"/>
    <w:rsid w:val="007B1147"/>
    <w:rsid w:val="007B191B"/>
    <w:rsid w:val="007B1E01"/>
    <w:rsid w:val="007B1E5E"/>
    <w:rsid w:val="007B2569"/>
    <w:rsid w:val="007B2BC4"/>
    <w:rsid w:val="007B313E"/>
    <w:rsid w:val="007B3D1F"/>
    <w:rsid w:val="007B3D85"/>
    <w:rsid w:val="007B3DE8"/>
    <w:rsid w:val="007B408A"/>
    <w:rsid w:val="007B47A1"/>
    <w:rsid w:val="007B4959"/>
    <w:rsid w:val="007B4A0C"/>
    <w:rsid w:val="007B4A79"/>
    <w:rsid w:val="007B4D73"/>
    <w:rsid w:val="007B4ED9"/>
    <w:rsid w:val="007B4F37"/>
    <w:rsid w:val="007B54AF"/>
    <w:rsid w:val="007B5A35"/>
    <w:rsid w:val="007B5A72"/>
    <w:rsid w:val="007B5DCB"/>
    <w:rsid w:val="007B6839"/>
    <w:rsid w:val="007B6A46"/>
    <w:rsid w:val="007B6D26"/>
    <w:rsid w:val="007B70B6"/>
    <w:rsid w:val="007B7C85"/>
    <w:rsid w:val="007B7FAE"/>
    <w:rsid w:val="007C036A"/>
    <w:rsid w:val="007C046F"/>
    <w:rsid w:val="007C0486"/>
    <w:rsid w:val="007C08D0"/>
    <w:rsid w:val="007C0E89"/>
    <w:rsid w:val="007C116F"/>
    <w:rsid w:val="007C1438"/>
    <w:rsid w:val="007C144A"/>
    <w:rsid w:val="007C1624"/>
    <w:rsid w:val="007C19DC"/>
    <w:rsid w:val="007C1DF7"/>
    <w:rsid w:val="007C1E79"/>
    <w:rsid w:val="007C21C2"/>
    <w:rsid w:val="007C22AC"/>
    <w:rsid w:val="007C250D"/>
    <w:rsid w:val="007C2644"/>
    <w:rsid w:val="007C2BC1"/>
    <w:rsid w:val="007C2EC9"/>
    <w:rsid w:val="007C3034"/>
    <w:rsid w:val="007C3253"/>
    <w:rsid w:val="007C35E2"/>
    <w:rsid w:val="007C3955"/>
    <w:rsid w:val="007C39B9"/>
    <w:rsid w:val="007C3FBA"/>
    <w:rsid w:val="007C4219"/>
    <w:rsid w:val="007C4873"/>
    <w:rsid w:val="007C4B59"/>
    <w:rsid w:val="007C4D63"/>
    <w:rsid w:val="007C57E1"/>
    <w:rsid w:val="007C5C5D"/>
    <w:rsid w:val="007C5D3A"/>
    <w:rsid w:val="007C6045"/>
    <w:rsid w:val="007C66C7"/>
    <w:rsid w:val="007C6749"/>
    <w:rsid w:val="007C6AB4"/>
    <w:rsid w:val="007C6B57"/>
    <w:rsid w:val="007C6FD0"/>
    <w:rsid w:val="007D028B"/>
    <w:rsid w:val="007D0497"/>
    <w:rsid w:val="007D04C4"/>
    <w:rsid w:val="007D0991"/>
    <w:rsid w:val="007D0D6A"/>
    <w:rsid w:val="007D0D73"/>
    <w:rsid w:val="007D16A6"/>
    <w:rsid w:val="007D1990"/>
    <w:rsid w:val="007D1B54"/>
    <w:rsid w:val="007D1BF4"/>
    <w:rsid w:val="007D1EAC"/>
    <w:rsid w:val="007D2017"/>
    <w:rsid w:val="007D25B7"/>
    <w:rsid w:val="007D39EF"/>
    <w:rsid w:val="007D41B1"/>
    <w:rsid w:val="007D4258"/>
    <w:rsid w:val="007D458E"/>
    <w:rsid w:val="007D45A1"/>
    <w:rsid w:val="007D493B"/>
    <w:rsid w:val="007D49BC"/>
    <w:rsid w:val="007D4D85"/>
    <w:rsid w:val="007D510A"/>
    <w:rsid w:val="007D5198"/>
    <w:rsid w:val="007D55C7"/>
    <w:rsid w:val="007D5CD6"/>
    <w:rsid w:val="007D652A"/>
    <w:rsid w:val="007D6BB0"/>
    <w:rsid w:val="007D6C80"/>
    <w:rsid w:val="007D6FD9"/>
    <w:rsid w:val="007D70F4"/>
    <w:rsid w:val="007D7270"/>
    <w:rsid w:val="007D72A6"/>
    <w:rsid w:val="007D7384"/>
    <w:rsid w:val="007D7699"/>
    <w:rsid w:val="007D7730"/>
    <w:rsid w:val="007D7A7E"/>
    <w:rsid w:val="007D7BA7"/>
    <w:rsid w:val="007D7F74"/>
    <w:rsid w:val="007E0485"/>
    <w:rsid w:val="007E05B4"/>
    <w:rsid w:val="007E065B"/>
    <w:rsid w:val="007E0726"/>
    <w:rsid w:val="007E1154"/>
    <w:rsid w:val="007E14C6"/>
    <w:rsid w:val="007E164E"/>
    <w:rsid w:val="007E1728"/>
    <w:rsid w:val="007E19F8"/>
    <w:rsid w:val="007E19F9"/>
    <w:rsid w:val="007E1AAE"/>
    <w:rsid w:val="007E1F66"/>
    <w:rsid w:val="007E27C6"/>
    <w:rsid w:val="007E313C"/>
    <w:rsid w:val="007E3550"/>
    <w:rsid w:val="007E3EEA"/>
    <w:rsid w:val="007E41CB"/>
    <w:rsid w:val="007E4327"/>
    <w:rsid w:val="007E4740"/>
    <w:rsid w:val="007E4B25"/>
    <w:rsid w:val="007E4BA7"/>
    <w:rsid w:val="007E4C9B"/>
    <w:rsid w:val="007E4EAA"/>
    <w:rsid w:val="007E5032"/>
    <w:rsid w:val="007E50A3"/>
    <w:rsid w:val="007E52AB"/>
    <w:rsid w:val="007E59A0"/>
    <w:rsid w:val="007E5BE3"/>
    <w:rsid w:val="007E6295"/>
    <w:rsid w:val="007E644B"/>
    <w:rsid w:val="007E64F0"/>
    <w:rsid w:val="007E69D4"/>
    <w:rsid w:val="007E759C"/>
    <w:rsid w:val="007E7A90"/>
    <w:rsid w:val="007F0165"/>
    <w:rsid w:val="007F049B"/>
    <w:rsid w:val="007F0AAC"/>
    <w:rsid w:val="007F0DF8"/>
    <w:rsid w:val="007F13D7"/>
    <w:rsid w:val="007F15FE"/>
    <w:rsid w:val="007F199B"/>
    <w:rsid w:val="007F1A3A"/>
    <w:rsid w:val="007F1F98"/>
    <w:rsid w:val="007F286B"/>
    <w:rsid w:val="007F317B"/>
    <w:rsid w:val="007F348A"/>
    <w:rsid w:val="007F35F3"/>
    <w:rsid w:val="007F3D52"/>
    <w:rsid w:val="007F3EAF"/>
    <w:rsid w:val="007F4150"/>
    <w:rsid w:val="007F41D4"/>
    <w:rsid w:val="007F45C7"/>
    <w:rsid w:val="007F4759"/>
    <w:rsid w:val="007F51E9"/>
    <w:rsid w:val="007F52AE"/>
    <w:rsid w:val="007F53CB"/>
    <w:rsid w:val="007F57FD"/>
    <w:rsid w:val="007F5A7A"/>
    <w:rsid w:val="007F6010"/>
    <w:rsid w:val="007F6AE4"/>
    <w:rsid w:val="007F7897"/>
    <w:rsid w:val="007F7A7C"/>
    <w:rsid w:val="007F7C45"/>
    <w:rsid w:val="007F7CF3"/>
    <w:rsid w:val="007F7D4B"/>
    <w:rsid w:val="00800102"/>
    <w:rsid w:val="00800221"/>
    <w:rsid w:val="00800B39"/>
    <w:rsid w:val="00800FFF"/>
    <w:rsid w:val="00801845"/>
    <w:rsid w:val="00801DBC"/>
    <w:rsid w:val="00801F1F"/>
    <w:rsid w:val="008022F0"/>
    <w:rsid w:val="00802447"/>
    <w:rsid w:val="00802A28"/>
    <w:rsid w:val="008032BF"/>
    <w:rsid w:val="008032E2"/>
    <w:rsid w:val="0080358D"/>
    <w:rsid w:val="00803663"/>
    <w:rsid w:val="0080399F"/>
    <w:rsid w:val="008039D8"/>
    <w:rsid w:val="00803E8B"/>
    <w:rsid w:val="008046F7"/>
    <w:rsid w:val="00805759"/>
    <w:rsid w:val="00805AEE"/>
    <w:rsid w:val="00805B1F"/>
    <w:rsid w:val="00805CE8"/>
    <w:rsid w:val="00806912"/>
    <w:rsid w:val="0080714F"/>
    <w:rsid w:val="008071F2"/>
    <w:rsid w:val="00807522"/>
    <w:rsid w:val="00807640"/>
    <w:rsid w:val="008079C9"/>
    <w:rsid w:val="0081059C"/>
    <w:rsid w:val="00810938"/>
    <w:rsid w:val="00810C28"/>
    <w:rsid w:val="00810C56"/>
    <w:rsid w:val="00810D5E"/>
    <w:rsid w:val="00810D96"/>
    <w:rsid w:val="00810EF3"/>
    <w:rsid w:val="0081142F"/>
    <w:rsid w:val="00811777"/>
    <w:rsid w:val="00811A7D"/>
    <w:rsid w:val="00811ACE"/>
    <w:rsid w:val="00811E25"/>
    <w:rsid w:val="00812169"/>
    <w:rsid w:val="00812185"/>
    <w:rsid w:val="00812508"/>
    <w:rsid w:val="008126B3"/>
    <w:rsid w:val="00812830"/>
    <w:rsid w:val="00812959"/>
    <w:rsid w:val="00812B13"/>
    <w:rsid w:val="00812F42"/>
    <w:rsid w:val="00812FDB"/>
    <w:rsid w:val="008139B2"/>
    <w:rsid w:val="008139E7"/>
    <w:rsid w:val="00813BF4"/>
    <w:rsid w:val="008141BC"/>
    <w:rsid w:val="00814272"/>
    <w:rsid w:val="008148AD"/>
    <w:rsid w:val="00814A24"/>
    <w:rsid w:val="00814A9D"/>
    <w:rsid w:val="00814CED"/>
    <w:rsid w:val="00814D3C"/>
    <w:rsid w:val="00814EFE"/>
    <w:rsid w:val="008151E0"/>
    <w:rsid w:val="0081545F"/>
    <w:rsid w:val="008155F3"/>
    <w:rsid w:val="008157EF"/>
    <w:rsid w:val="00815B8C"/>
    <w:rsid w:val="00815DF3"/>
    <w:rsid w:val="00815F15"/>
    <w:rsid w:val="00816119"/>
    <w:rsid w:val="008165D5"/>
    <w:rsid w:val="00816AF1"/>
    <w:rsid w:val="00816C7D"/>
    <w:rsid w:val="00816D04"/>
    <w:rsid w:val="0081734F"/>
    <w:rsid w:val="00817411"/>
    <w:rsid w:val="00817BB3"/>
    <w:rsid w:val="00820560"/>
    <w:rsid w:val="0082091B"/>
    <w:rsid w:val="00820A39"/>
    <w:rsid w:val="00820D51"/>
    <w:rsid w:val="00820D83"/>
    <w:rsid w:val="00820EE6"/>
    <w:rsid w:val="00820F12"/>
    <w:rsid w:val="00821AD7"/>
    <w:rsid w:val="00822687"/>
    <w:rsid w:val="00822832"/>
    <w:rsid w:val="00822839"/>
    <w:rsid w:val="008229C4"/>
    <w:rsid w:val="00822EA8"/>
    <w:rsid w:val="008234CE"/>
    <w:rsid w:val="0082353E"/>
    <w:rsid w:val="008235B8"/>
    <w:rsid w:val="00823639"/>
    <w:rsid w:val="008236FA"/>
    <w:rsid w:val="008239D0"/>
    <w:rsid w:val="00823E8B"/>
    <w:rsid w:val="00823F3A"/>
    <w:rsid w:val="008245CE"/>
    <w:rsid w:val="00824615"/>
    <w:rsid w:val="00824808"/>
    <w:rsid w:val="00824DB7"/>
    <w:rsid w:val="00824FF2"/>
    <w:rsid w:val="00825310"/>
    <w:rsid w:val="0082535A"/>
    <w:rsid w:val="0082572D"/>
    <w:rsid w:val="008258FE"/>
    <w:rsid w:val="00825CF4"/>
    <w:rsid w:val="00826997"/>
    <w:rsid w:val="00827CD5"/>
    <w:rsid w:val="0083066C"/>
    <w:rsid w:val="008307EC"/>
    <w:rsid w:val="008308D2"/>
    <w:rsid w:val="00830E18"/>
    <w:rsid w:val="008314BA"/>
    <w:rsid w:val="0083175B"/>
    <w:rsid w:val="0083186D"/>
    <w:rsid w:val="00831D92"/>
    <w:rsid w:val="00832099"/>
    <w:rsid w:val="008323D7"/>
    <w:rsid w:val="008325A9"/>
    <w:rsid w:val="008326B2"/>
    <w:rsid w:val="008327F6"/>
    <w:rsid w:val="00832B60"/>
    <w:rsid w:val="00832ED4"/>
    <w:rsid w:val="008330E5"/>
    <w:rsid w:val="00833C96"/>
    <w:rsid w:val="00833F57"/>
    <w:rsid w:val="00834609"/>
    <w:rsid w:val="008348BF"/>
    <w:rsid w:val="008352D2"/>
    <w:rsid w:val="008356AB"/>
    <w:rsid w:val="008356AC"/>
    <w:rsid w:val="00835AE9"/>
    <w:rsid w:val="00835B6D"/>
    <w:rsid w:val="00836061"/>
    <w:rsid w:val="008360BC"/>
    <w:rsid w:val="00836310"/>
    <w:rsid w:val="00836481"/>
    <w:rsid w:val="008364B0"/>
    <w:rsid w:val="0083699D"/>
    <w:rsid w:val="00836AB2"/>
    <w:rsid w:val="00836C76"/>
    <w:rsid w:val="008373FF"/>
    <w:rsid w:val="0083756E"/>
    <w:rsid w:val="008378C5"/>
    <w:rsid w:val="008379CD"/>
    <w:rsid w:val="00837B6C"/>
    <w:rsid w:val="00837DF0"/>
    <w:rsid w:val="00837FB9"/>
    <w:rsid w:val="008400DF"/>
    <w:rsid w:val="00840459"/>
    <w:rsid w:val="00840CB2"/>
    <w:rsid w:val="008411C9"/>
    <w:rsid w:val="0084185C"/>
    <w:rsid w:val="0084190C"/>
    <w:rsid w:val="00841F48"/>
    <w:rsid w:val="00841FCE"/>
    <w:rsid w:val="008426EB"/>
    <w:rsid w:val="008428C4"/>
    <w:rsid w:val="00842AF2"/>
    <w:rsid w:val="00842E45"/>
    <w:rsid w:val="00842FAA"/>
    <w:rsid w:val="008430A4"/>
    <w:rsid w:val="00843507"/>
    <w:rsid w:val="00843585"/>
    <w:rsid w:val="0084360B"/>
    <w:rsid w:val="008437A1"/>
    <w:rsid w:val="0084389B"/>
    <w:rsid w:val="0084423E"/>
    <w:rsid w:val="00844AE3"/>
    <w:rsid w:val="00845792"/>
    <w:rsid w:val="008458AB"/>
    <w:rsid w:val="008459A0"/>
    <w:rsid w:val="00846069"/>
    <w:rsid w:val="008466DC"/>
    <w:rsid w:val="00846C3D"/>
    <w:rsid w:val="008472B4"/>
    <w:rsid w:val="008501E2"/>
    <w:rsid w:val="00850301"/>
    <w:rsid w:val="0085032E"/>
    <w:rsid w:val="00850610"/>
    <w:rsid w:val="00850649"/>
    <w:rsid w:val="00850B6D"/>
    <w:rsid w:val="00850DF6"/>
    <w:rsid w:val="00850F48"/>
    <w:rsid w:val="00850FB9"/>
    <w:rsid w:val="008515AE"/>
    <w:rsid w:val="008517A6"/>
    <w:rsid w:val="00851DAC"/>
    <w:rsid w:val="00851E7E"/>
    <w:rsid w:val="00852139"/>
    <w:rsid w:val="00852877"/>
    <w:rsid w:val="008529D2"/>
    <w:rsid w:val="00852A7B"/>
    <w:rsid w:val="00852EDE"/>
    <w:rsid w:val="008532B6"/>
    <w:rsid w:val="00853400"/>
    <w:rsid w:val="00853D84"/>
    <w:rsid w:val="00853F93"/>
    <w:rsid w:val="00854126"/>
    <w:rsid w:val="00854EE0"/>
    <w:rsid w:val="008552AB"/>
    <w:rsid w:val="00855519"/>
    <w:rsid w:val="00855942"/>
    <w:rsid w:val="0085595A"/>
    <w:rsid w:val="00855D0C"/>
    <w:rsid w:val="00856301"/>
    <w:rsid w:val="00856808"/>
    <w:rsid w:val="00856C89"/>
    <w:rsid w:val="00856D64"/>
    <w:rsid w:val="00856F24"/>
    <w:rsid w:val="00857A48"/>
    <w:rsid w:val="00857A7A"/>
    <w:rsid w:val="00857C09"/>
    <w:rsid w:val="008600B2"/>
    <w:rsid w:val="0086046F"/>
    <w:rsid w:val="00860709"/>
    <w:rsid w:val="00860C25"/>
    <w:rsid w:val="008610DF"/>
    <w:rsid w:val="00861C6E"/>
    <w:rsid w:val="008622DC"/>
    <w:rsid w:val="0086242B"/>
    <w:rsid w:val="00862B79"/>
    <w:rsid w:val="00862BBB"/>
    <w:rsid w:val="00862D60"/>
    <w:rsid w:val="00862FB2"/>
    <w:rsid w:val="0086310C"/>
    <w:rsid w:val="00863348"/>
    <w:rsid w:val="00863E87"/>
    <w:rsid w:val="008647DC"/>
    <w:rsid w:val="008648BC"/>
    <w:rsid w:val="00864969"/>
    <w:rsid w:val="00864B65"/>
    <w:rsid w:val="00864FA3"/>
    <w:rsid w:val="0086520F"/>
    <w:rsid w:val="00865463"/>
    <w:rsid w:val="0086578C"/>
    <w:rsid w:val="00865A99"/>
    <w:rsid w:val="00865FC3"/>
    <w:rsid w:val="00866176"/>
    <w:rsid w:val="00866D3C"/>
    <w:rsid w:val="00867B4F"/>
    <w:rsid w:val="008702EA"/>
    <w:rsid w:val="008706EC"/>
    <w:rsid w:val="0087075B"/>
    <w:rsid w:val="008708B3"/>
    <w:rsid w:val="00871102"/>
    <w:rsid w:val="00871115"/>
    <w:rsid w:val="008711F5"/>
    <w:rsid w:val="00871206"/>
    <w:rsid w:val="0087137D"/>
    <w:rsid w:val="00871487"/>
    <w:rsid w:val="00872073"/>
    <w:rsid w:val="00872144"/>
    <w:rsid w:val="008722CC"/>
    <w:rsid w:val="00872687"/>
    <w:rsid w:val="0087277D"/>
    <w:rsid w:val="00872815"/>
    <w:rsid w:val="0087293A"/>
    <w:rsid w:val="0087298F"/>
    <w:rsid w:val="00872C09"/>
    <w:rsid w:val="00872DC1"/>
    <w:rsid w:val="00872E63"/>
    <w:rsid w:val="008737C8"/>
    <w:rsid w:val="00873844"/>
    <w:rsid w:val="0087386D"/>
    <w:rsid w:val="00874361"/>
    <w:rsid w:val="00874455"/>
    <w:rsid w:val="00874470"/>
    <w:rsid w:val="00874D0A"/>
    <w:rsid w:val="00874E2C"/>
    <w:rsid w:val="008752C1"/>
    <w:rsid w:val="008755E8"/>
    <w:rsid w:val="00875719"/>
    <w:rsid w:val="008758A3"/>
    <w:rsid w:val="0087682F"/>
    <w:rsid w:val="00876B59"/>
    <w:rsid w:val="00876C14"/>
    <w:rsid w:val="00876CD3"/>
    <w:rsid w:val="00876E95"/>
    <w:rsid w:val="00876F80"/>
    <w:rsid w:val="00876FD3"/>
    <w:rsid w:val="0087729B"/>
    <w:rsid w:val="0087762A"/>
    <w:rsid w:val="00880113"/>
    <w:rsid w:val="00880436"/>
    <w:rsid w:val="008807F9"/>
    <w:rsid w:val="00880982"/>
    <w:rsid w:val="0088106F"/>
    <w:rsid w:val="00881311"/>
    <w:rsid w:val="008814D1"/>
    <w:rsid w:val="00881531"/>
    <w:rsid w:val="008818C1"/>
    <w:rsid w:val="00881CD7"/>
    <w:rsid w:val="00882040"/>
    <w:rsid w:val="0088257E"/>
    <w:rsid w:val="0088264D"/>
    <w:rsid w:val="00882720"/>
    <w:rsid w:val="0088281A"/>
    <w:rsid w:val="008832DA"/>
    <w:rsid w:val="008834DE"/>
    <w:rsid w:val="008843DA"/>
    <w:rsid w:val="0088447D"/>
    <w:rsid w:val="00884483"/>
    <w:rsid w:val="00884547"/>
    <w:rsid w:val="00885B3A"/>
    <w:rsid w:val="0088697C"/>
    <w:rsid w:val="00886B46"/>
    <w:rsid w:val="00886EC7"/>
    <w:rsid w:val="00886F27"/>
    <w:rsid w:val="00887109"/>
    <w:rsid w:val="00887134"/>
    <w:rsid w:val="00887179"/>
    <w:rsid w:val="00887191"/>
    <w:rsid w:val="00887561"/>
    <w:rsid w:val="00887861"/>
    <w:rsid w:val="00887DE9"/>
    <w:rsid w:val="00891701"/>
    <w:rsid w:val="00891A0D"/>
    <w:rsid w:val="00891F08"/>
    <w:rsid w:val="00892698"/>
    <w:rsid w:val="00892B9B"/>
    <w:rsid w:val="008936A4"/>
    <w:rsid w:val="0089393C"/>
    <w:rsid w:val="00893AE8"/>
    <w:rsid w:val="00893C28"/>
    <w:rsid w:val="00893C8D"/>
    <w:rsid w:val="00893E0D"/>
    <w:rsid w:val="008946C2"/>
    <w:rsid w:val="008948CC"/>
    <w:rsid w:val="00894C29"/>
    <w:rsid w:val="0089551D"/>
    <w:rsid w:val="00895C5E"/>
    <w:rsid w:val="00895D3D"/>
    <w:rsid w:val="00895DD7"/>
    <w:rsid w:val="008960C5"/>
    <w:rsid w:val="00896146"/>
    <w:rsid w:val="00896BD1"/>
    <w:rsid w:val="00896DCD"/>
    <w:rsid w:val="0089723F"/>
    <w:rsid w:val="00897309"/>
    <w:rsid w:val="008976EE"/>
    <w:rsid w:val="00897755"/>
    <w:rsid w:val="008977BE"/>
    <w:rsid w:val="00897E05"/>
    <w:rsid w:val="00897E20"/>
    <w:rsid w:val="008A00F1"/>
    <w:rsid w:val="008A023F"/>
    <w:rsid w:val="008A08B3"/>
    <w:rsid w:val="008A1126"/>
    <w:rsid w:val="008A1D92"/>
    <w:rsid w:val="008A1E6B"/>
    <w:rsid w:val="008A1ECF"/>
    <w:rsid w:val="008A214F"/>
    <w:rsid w:val="008A23D6"/>
    <w:rsid w:val="008A2739"/>
    <w:rsid w:val="008A2B3F"/>
    <w:rsid w:val="008A2ED9"/>
    <w:rsid w:val="008A397F"/>
    <w:rsid w:val="008A3A52"/>
    <w:rsid w:val="008A4A59"/>
    <w:rsid w:val="008A4F63"/>
    <w:rsid w:val="008A566E"/>
    <w:rsid w:val="008A56B6"/>
    <w:rsid w:val="008A5A09"/>
    <w:rsid w:val="008A5F24"/>
    <w:rsid w:val="008A5F71"/>
    <w:rsid w:val="008A637D"/>
    <w:rsid w:val="008A67BD"/>
    <w:rsid w:val="008A6E40"/>
    <w:rsid w:val="008A6E91"/>
    <w:rsid w:val="008A709D"/>
    <w:rsid w:val="008A7202"/>
    <w:rsid w:val="008A7376"/>
    <w:rsid w:val="008A75AC"/>
    <w:rsid w:val="008A7871"/>
    <w:rsid w:val="008A7BF0"/>
    <w:rsid w:val="008A7D38"/>
    <w:rsid w:val="008A7EA1"/>
    <w:rsid w:val="008B0407"/>
    <w:rsid w:val="008B04AA"/>
    <w:rsid w:val="008B06CD"/>
    <w:rsid w:val="008B12C7"/>
    <w:rsid w:val="008B18AB"/>
    <w:rsid w:val="008B19F9"/>
    <w:rsid w:val="008B1F9C"/>
    <w:rsid w:val="008B27DF"/>
    <w:rsid w:val="008B29DD"/>
    <w:rsid w:val="008B2E61"/>
    <w:rsid w:val="008B2E98"/>
    <w:rsid w:val="008B3003"/>
    <w:rsid w:val="008B3060"/>
    <w:rsid w:val="008B32C1"/>
    <w:rsid w:val="008B35A1"/>
    <w:rsid w:val="008B3724"/>
    <w:rsid w:val="008B3A8C"/>
    <w:rsid w:val="008B3B76"/>
    <w:rsid w:val="008B45CB"/>
    <w:rsid w:val="008B47D4"/>
    <w:rsid w:val="008B4E78"/>
    <w:rsid w:val="008B56EF"/>
    <w:rsid w:val="008B5840"/>
    <w:rsid w:val="008B5CE0"/>
    <w:rsid w:val="008B5F50"/>
    <w:rsid w:val="008B6082"/>
    <w:rsid w:val="008B617E"/>
    <w:rsid w:val="008B636F"/>
    <w:rsid w:val="008B659A"/>
    <w:rsid w:val="008B68C7"/>
    <w:rsid w:val="008B741A"/>
    <w:rsid w:val="008B74E7"/>
    <w:rsid w:val="008B7596"/>
    <w:rsid w:val="008C02F5"/>
    <w:rsid w:val="008C032D"/>
    <w:rsid w:val="008C036C"/>
    <w:rsid w:val="008C0447"/>
    <w:rsid w:val="008C0523"/>
    <w:rsid w:val="008C0553"/>
    <w:rsid w:val="008C0876"/>
    <w:rsid w:val="008C0C0E"/>
    <w:rsid w:val="008C0D28"/>
    <w:rsid w:val="008C1854"/>
    <w:rsid w:val="008C1B9F"/>
    <w:rsid w:val="008C1DD0"/>
    <w:rsid w:val="008C1FD7"/>
    <w:rsid w:val="008C2D91"/>
    <w:rsid w:val="008C354F"/>
    <w:rsid w:val="008C38F4"/>
    <w:rsid w:val="008C41F4"/>
    <w:rsid w:val="008C47B7"/>
    <w:rsid w:val="008C48FF"/>
    <w:rsid w:val="008C4BD8"/>
    <w:rsid w:val="008C541B"/>
    <w:rsid w:val="008C55D2"/>
    <w:rsid w:val="008C582F"/>
    <w:rsid w:val="008C5B05"/>
    <w:rsid w:val="008C5E46"/>
    <w:rsid w:val="008C5FEA"/>
    <w:rsid w:val="008C75DC"/>
    <w:rsid w:val="008C78E9"/>
    <w:rsid w:val="008C7A40"/>
    <w:rsid w:val="008C7B4F"/>
    <w:rsid w:val="008C7D15"/>
    <w:rsid w:val="008C7D75"/>
    <w:rsid w:val="008D0819"/>
    <w:rsid w:val="008D0F34"/>
    <w:rsid w:val="008D19BC"/>
    <w:rsid w:val="008D1B92"/>
    <w:rsid w:val="008D288F"/>
    <w:rsid w:val="008D29FE"/>
    <w:rsid w:val="008D2AE4"/>
    <w:rsid w:val="008D2E54"/>
    <w:rsid w:val="008D362A"/>
    <w:rsid w:val="008D3B60"/>
    <w:rsid w:val="008D3B93"/>
    <w:rsid w:val="008D3C06"/>
    <w:rsid w:val="008D3FA6"/>
    <w:rsid w:val="008D4372"/>
    <w:rsid w:val="008D4BE4"/>
    <w:rsid w:val="008D4F55"/>
    <w:rsid w:val="008D51D2"/>
    <w:rsid w:val="008D585B"/>
    <w:rsid w:val="008D58DC"/>
    <w:rsid w:val="008D5D6D"/>
    <w:rsid w:val="008D63F9"/>
    <w:rsid w:val="008D665A"/>
    <w:rsid w:val="008D680B"/>
    <w:rsid w:val="008D6BDE"/>
    <w:rsid w:val="008D6F0A"/>
    <w:rsid w:val="008D6F7B"/>
    <w:rsid w:val="008E056A"/>
    <w:rsid w:val="008E086B"/>
    <w:rsid w:val="008E0C43"/>
    <w:rsid w:val="008E1598"/>
    <w:rsid w:val="008E1A0F"/>
    <w:rsid w:val="008E1AE4"/>
    <w:rsid w:val="008E2171"/>
    <w:rsid w:val="008E225B"/>
    <w:rsid w:val="008E24D0"/>
    <w:rsid w:val="008E2523"/>
    <w:rsid w:val="008E2876"/>
    <w:rsid w:val="008E2C6E"/>
    <w:rsid w:val="008E33B2"/>
    <w:rsid w:val="008E381A"/>
    <w:rsid w:val="008E3C9F"/>
    <w:rsid w:val="008E410A"/>
    <w:rsid w:val="008E4216"/>
    <w:rsid w:val="008E4925"/>
    <w:rsid w:val="008E4CD8"/>
    <w:rsid w:val="008E4CE2"/>
    <w:rsid w:val="008E5332"/>
    <w:rsid w:val="008E54AD"/>
    <w:rsid w:val="008E54D3"/>
    <w:rsid w:val="008E5624"/>
    <w:rsid w:val="008E5A93"/>
    <w:rsid w:val="008E5D62"/>
    <w:rsid w:val="008E6174"/>
    <w:rsid w:val="008E6795"/>
    <w:rsid w:val="008E67A3"/>
    <w:rsid w:val="008E6A89"/>
    <w:rsid w:val="008E6C8C"/>
    <w:rsid w:val="008E6CB7"/>
    <w:rsid w:val="008E6CDE"/>
    <w:rsid w:val="008E747C"/>
    <w:rsid w:val="008E7827"/>
    <w:rsid w:val="008E7DB1"/>
    <w:rsid w:val="008E7E5E"/>
    <w:rsid w:val="008F03F2"/>
    <w:rsid w:val="008F05C2"/>
    <w:rsid w:val="008F09D5"/>
    <w:rsid w:val="008F0DDF"/>
    <w:rsid w:val="008F127A"/>
    <w:rsid w:val="008F16A5"/>
    <w:rsid w:val="008F1842"/>
    <w:rsid w:val="008F19BB"/>
    <w:rsid w:val="008F1AC0"/>
    <w:rsid w:val="008F1AF0"/>
    <w:rsid w:val="008F1C6A"/>
    <w:rsid w:val="008F2088"/>
    <w:rsid w:val="008F22C6"/>
    <w:rsid w:val="008F245D"/>
    <w:rsid w:val="008F28B3"/>
    <w:rsid w:val="008F2B5D"/>
    <w:rsid w:val="008F2CD9"/>
    <w:rsid w:val="008F34A4"/>
    <w:rsid w:val="008F3920"/>
    <w:rsid w:val="008F3C3B"/>
    <w:rsid w:val="008F3FDC"/>
    <w:rsid w:val="008F45C9"/>
    <w:rsid w:val="008F46B4"/>
    <w:rsid w:val="008F4B97"/>
    <w:rsid w:val="008F4EB5"/>
    <w:rsid w:val="008F5143"/>
    <w:rsid w:val="008F56E3"/>
    <w:rsid w:val="008F570A"/>
    <w:rsid w:val="008F5851"/>
    <w:rsid w:val="008F681E"/>
    <w:rsid w:val="008F6825"/>
    <w:rsid w:val="008F6E46"/>
    <w:rsid w:val="008F708A"/>
    <w:rsid w:val="008F76CF"/>
    <w:rsid w:val="008F7CCD"/>
    <w:rsid w:val="0090019E"/>
    <w:rsid w:val="00900406"/>
    <w:rsid w:val="0090040F"/>
    <w:rsid w:val="00900B07"/>
    <w:rsid w:val="00900B50"/>
    <w:rsid w:val="00901083"/>
    <w:rsid w:val="009016A3"/>
    <w:rsid w:val="00902059"/>
    <w:rsid w:val="0090244A"/>
    <w:rsid w:val="00903278"/>
    <w:rsid w:val="00903504"/>
    <w:rsid w:val="00903F8C"/>
    <w:rsid w:val="009049A2"/>
    <w:rsid w:val="00904A41"/>
    <w:rsid w:val="00904C92"/>
    <w:rsid w:val="009054B8"/>
    <w:rsid w:val="0090564A"/>
    <w:rsid w:val="0090588A"/>
    <w:rsid w:val="00905BF9"/>
    <w:rsid w:val="00905CE9"/>
    <w:rsid w:val="00905F89"/>
    <w:rsid w:val="00906031"/>
    <w:rsid w:val="009062F7"/>
    <w:rsid w:val="00906C22"/>
    <w:rsid w:val="00906EAC"/>
    <w:rsid w:val="00907004"/>
    <w:rsid w:val="00907047"/>
    <w:rsid w:val="0090728A"/>
    <w:rsid w:val="0090748F"/>
    <w:rsid w:val="009075E1"/>
    <w:rsid w:val="00910673"/>
    <w:rsid w:val="009109B2"/>
    <w:rsid w:val="00910B53"/>
    <w:rsid w:val="00910E20"/>
    <w:rsid w:val="00910E99"/>
    <w:rsid w:val="00910ED4"/>
    <w:rsid w:val="0091150D"/>
    <w:rsid w:val="00911953"/>
    <w:rsid w:val="00912159"/>
    <w:rsid w:val="009125D3"/>
    <w:rsid w:val="00912B46"/>
    <w:rsid w:val="00912CCF"/>
    <w:rsid w:val="0091372C"/>
    <w:rsid w:val="0091383C"/>
    <w:rsid w:val="0091399C"/>
    <w:rsid w:val="00913A1C"/>
    <w:rsid w:val="00913BBC"/>
    <w:rsid w:val="00913E18"/>
    <w:rsid w:val="00913E7E"/>
    <w:rsid w:val="00914610"/>
    <w:rsid w:val="00915167"/>
    <w:rsid w:val="00915271"/>
    <w:rsid w:val="00915884"/>
    <w:rsid w:val="00915974"/>
    <w:rsid w:val="009159FF"/>
    <w:rsid w:val="00915D57"/>
    <w:rsid w:val="00915F09"/>
    <w:rsid w:val="0091634D"/>
    <w:rsid w:val="00917171"/>
    <w:rsid w:val="00917185"/>
    <w:rsid w:val="00917A19"/>
    <w:rsid w:val="00917AEC"/>
    <w:rsid w:val="00917CC8"/>
    <w:rsid w:val="00920236"/>
    <w:rsid w:val="009202BB"/>
    <w:rsid w:val="009208CB"/>
    <w:rsid w:val="00920E7D"/>
    <w:rsid w:val="0092100B"/>
    <w:rsid w:val="00921411"/>
    <w:rsid w:val="0092171D"/>
    <w:rsid w:val="009217DD"/>
    <w:rsid w:val="00921914"/>
    <w:rsid w:val="00921929"/>
    <w:rsid w:val="0092195F"/>
    <w:rsid w:val="0092214C"/>
    <w:rsid w:val="00922161"/>
    <w:rsid w:val="009224DA"/>
    <w:rsid w:val="00922650"/>
    <w:rsid w:val="0092295C"/>
    <w:rsid w:val="00922AF8"/>
    <w:rsid w:val="00922DE8"/>
    <w:rsid w:val="00922E00"/>
    <w:rsid w:val="00922EA2"/>
    <w:rsid w:val="00922F2B"/>
    <w:rsid w:val="009237B8"/>
    <w:rsid w:val="009239FA"/>
    <w:rsid w:val="00923E5D"/>
    <w:rsid w:val="009242AE"/>
    <w:rsid w:val="00924878"/>
    <w:rsid w:val="00924944"/>
    <w:rsid w:val="009249AD"/>
    <w:rsid w:val="009249B0"/>
    <w:rsid w:val="00924C08"/>
    <w:rsid w:val="00924C36"/>
    <w:rsid w:val="00924DE9"/>
    <w:rsid w:val="00924F70"/>
    <w:rsid w:val="0092549A"/>
    <w:rsid w:val="0092555B"/>
    <w:rsid w:val="0092574F"/>
    <w:rsid w:val="00925F08"/>
    <w:rsid w:val="0092667D"/>
    <w:rsid w:val="00926E26"/>
    <w:rsid w:val="00926E78"/>
    <w:rsid w:val="00927651"/>
    <w:rsid w:val="00927C42"/>
    <w:rsid w:val="00927C5B"/>
    <w:rsid w:val="009303EE"/>
    <w:rsid w:val="009305DA"/>
    <w:rsid w:val="00931828"/>
    <w:rsid w:val="00931894"/>
    <w:rsid w:val="00931F41"/>
    <w:rsid w:val="0093201F"/>
    <w:rsid w:val="009321F4"/>
    <w:rsid w:val="009327F4"/>
    <w:rsid w:val="00932842"/>
    <w:rsid w:val="009328C7"/>
    <w:rsid w:val="00932CE3"/>
    <w:rsid w:val="00932D76"/>
    <w:rsid w:val="00932F2B"/>
    <w:rsid w:val="00932F3F"/>
    <w:rsid w:val="00932FC4"/>
    <w:rsid w:val="0093310C"/>
    <w:rsid w:val="0093367F"/>
    <w:rsid w:val="00933A66"/>
    <w:rsid w:val="00933D35"/>
    <w:rsid w:val="00933D96"/>
    <w:rsid w:val="00933E21"/>
    <w:rsid w:val="00934352"/>
    <w:rsid w:val="009343CD"/>
    <w:rsid w:val="00934758"/>
    <w:rsid w:val="00934A15"/>
    <w:rsid w:val="00935103"/>
    <w:rsid w:val="0093533F"/>
    <w:rsid w:val="00935A4C"/>
    <w:rsid w:val="00935DD1"/>
    <w:rsid w:val="00935EE6"/>
    <w:rsid w:val="00936156"/>
    <w:rsid w:val="009369D5"/>
    <w:rsid w:val="00936DDA"/>
    <w:rsid w:val="00937342"/>
    <w:rsid w:val="00937E29"/>
    <w:rsid w:val="00937FBD"/>
    <w:rsid w:val="0094013D"/>
    <w:rsid w:val="00940486"/>
    <w:rsid w:val="0094073B"/>
    <w:rsid w:val="00940815"/>
    <w:rsid w:val="00940AAD"/>
    <w:rsid w:val="00940B6D"/>
    <w:rsid w:val="00940E26"/>
    <w:rsid w:val="00941683"/>
    <w:rsid w:val="0094185F"/>
    <w:rsid w:val="00941EB8"/>
    <w:rsid w:val="0094206C"/>
    <w:rsid w:val="0094223F"/>
    <w:rsid w:val="009426E3"/>
    <w:rsid w:val="00942968"/>
    <w:rsid w:val="00942B16"/>
    <w:rsid w:val="00942B62"/>
    <w:rsid w:val="00942B9B"/>
    <w:rsid w:val="00942CC3"/>
    <w:rsid w:val="0094304B"/>
    <w:rsid w:val="0094326F"/>
    <w:rsid w:val="0094346C"/>
    <w:rsid w:val="0094395A"/>
    <w:rsid w:val="00943D56"/>
    <w:rsid w:val="00944131"/>
    <w:rsid w:val="00944405"/>
    <w:rsid w:val="00944949"/>
    <w:rsid w:val="00945070"/>
    <w:rsid w:val="00945075"/>
    <w:rsid w:val="0094523A"/>
    <w:rsid w:val="009454B7"/>
    <w:rsid w:val="009455AF"/>
    <w:rsid w:val="00945DA4"/>
    <w:rsid w:val="0094655A"/>
    <w:rsid w:val="00946849"/>
    <w:rsid w:val="00946907"/>
    <w:rsid w:val="00946A7D"/>
    <w:rsid w:val="00946AE6"/>
    <w:rsid w:val="00946BBA"/>
    <w:rsid w:val="00946BD0"/>
    <w:rsid w:val="00946C07"/>
    <w:rsid w:val="0094706F"/>
    <w:rsid w:val="00947B53"/>
    <w:rsid w:val="00947C3D"/>
    <w:rsid w:val="00947DEB"/>
    <w:rsid w:val="00947DFE"/>
    <w:rsid w:val="0095004F"/>
    <w:rsid w:val="0095047E"/>
    <w:rsid w:val="009504AB"/>
    <w:rsid w:val="00950545"/>
    <w:rsid w:val="00952182"/>
    <w:rsid w:val="00952B6C"/>
    <w:rsid w:val="00952F1B"/>
    <w:rsid w:val="0095377B"/>
    <w:rsid w:val="00953811"/>
    <w:rsid w:val="009541C9"/>
    <w:rsid w:val="00954209"/>
    <w:rsid w:val="00954709"/>
    <w:rsid w:val="009547C7"/>
    <w:rsid w:val="009547E6"/>
    <w:rsid w:val="00954804"/>
    <w:rsid w:val="009548F4"/>
    <w:rsid w:val="00954FE4"/>
    <w:rsid w:val="0095505B"/>
    <w:rsid w:val="009550FB"/>
    <w:rsid w:val="009552C5"/>
    <w:rsid w:val="0095538C"/>
    <w:rsid w:val="0095550D"/>
    <w:rsid w:val="00955C68"/>
    <w:rsid w:val="00955D2B"/>
    <w:rsid w:val="00955D33"/>
    <w:rsid w:val="00955F8B"/>
    <w:rsid w:val="009560BA"/>
    <w:rsid w:val="009562A0"/>
    <w:rsid w:val="009565F4"/>
    <w:rsid w:val="00956892"/>
    <w:rsid w:val="009568D6"/>
    <w:rsid w:val="00956D45"/>
    <w:rsid w:val="00957640"/>
    <w:rsid w:val="0095773A"/>
    <w:rsid w:val="00957841"/>
    <w:rsid w:val="009601F8"/>
    <w:rsid w:val="00960CEE"/>
    <w:rsid w:val="00960FB1"/>
    <w:rsid w:val="00961094"/>
    <w:rsid w:val="0096117C"/>
    <w:rsid w:val="009612B1"/>
    <w:rsid w:val="0096136C"/>
    <w:rsid w:val="00961478"/>
    <w:rsid w:val="009615A0"/>
    <w:rsid w:val="00961868"/>
    <w:rsid w:val="00961C00"/>
    <w:rsid w:val="0096214B"/>
    <w:rsid w:val="00962445"/>
    <w:rsid w:val="00962653"/>
    <w:rsid w:val="00962BAE"/>
    <w:rsid w:val="00962C42"/>
    <w:rsid w:val="00963260"/>
    <w:rsid w:val="009636A0"/>
    <w:rsid w:val="00963C1A"/>
    <w:rsid w:val="00963DE9"/>
    <w:rsid w:val="00964176"/>
    <w:rsid w:val="0096445E"/>
    <w:rsid w:val="00964BCC"/>
    <w:rsid w:val="00964D18"/>
    <w:rsid w:val="00964D67"/>
    <w:rsid w:val="009665EB"/>
    <w:rsid w:val="00966CE9"/>
    <w:rsid w:val="00967344"/>
    <w:rsid w:val="00967479"/>
    <w:rsid w:val="009679C4"/>
    <w:rsid w:val="00970011"/>
    <w:rsid w:val="0097006B"/>
    <w:rsid w:val="00970B83"/>
    <w:rsid w:val="00971110"/>
    <w:rsid w:val="0097156D"/>
    <w:rsid w:val="009722BD"/>
    <w:rsid w:val="009722FD"/>
    <w:rsid w:val="00972550"/>
    <w:rsid w:val="0097261D"/>
    <w:rsid w:val="0097266F"/>
    <w:rsid w:val="009726F6"/>
    <w:rsid w:val="009728B8"/>
    <w:rsid w:val="00972AB1"/>
    <w:rsid w:val="009731E4"/>
    <w:rsid w:val="00973216"/>
    <w:rsid w:val="00973764"/>
    <w:rsid w:val="009742EA"/>
    <w:rsid w:val="0097488F"/>
    <w:rsid w:val="0097489B"/>
    <w:rsid w:val="00974C26"/>
    <w:rsid w:val="009752C0"/>
    <w:rsid w:val="00975C3A"/>
    <w:rsid w:val="009763AC"/>
    <w:rsid w:val="009766D2"/>
    <w:rsid w:val="00976A58"/>
    <w:rsid w:val="00977150"/>
    <w:rsid w:val="00977296"/>
    <w:rsid w:val="0097732D"/>
    <w:rsid w:val="009774FC"/>
    <w:rsid w:val="00977ABF"/>
    <w:rsid w:val="009801A4"/>
    <w:rsid w:val="009803C8"/>
    <w:rsid w:val="0098084C"/>
    <w:rsid w:val="00980888"/>
    <w:rsid w:val="00980ACD"/>
    <w:rsid w:val="00981046"/>
    <w:rsid w:val="009817C0"/>
    <w:rsid w:val="0098197E"/>
    <w:rsid w:val="00981995"/>
    <w:rsid w:val="0098203A"/>
    <w:rsid w:val="00982207"/>
    <w:rsid w:val="009822FF"/>
    <w:rsid w:val="009829F6"/>
    <w:rsid w:val="00982C26"/>
    <w:rsid w:val="00982C34"/>
    <w:rsid w:val="00983A39"/>
    <w:rsid w:val="009847E7"/>
    <w:rsid w:val="00984982"/>
    <w:rsid w:val="00984FF3"/>
    <w:rsid w:val="009853AC"/>
    <w:rsid w:val="00985924"/>
    <w:rsid w:val="009860E2"/>
    <w:rsid w:val="00986379"/>
    <w:rsid w:val="00986757"/>
    <w:rsid w:val="00986D21"/>
    <w:rsid w:val="00986F71"/>
    <w:rsid w:val="009871A7"/>
    <w:rsid w:val="00987739"/>
    <w:rsid w:val="00987867"/>
    <w:rsid w:val="00987DD2"/>
    <w:rsid w:val="009902BC"/>
    <w:rsid w:val="009904F5"/>
    <w:rsid w:val="009907CD"/>
    <w:rsid w:val="009909AA"/>
    <w:rsid w:val="00990E0E"/>
    <w:rsid w:val="00991706"/>
    <w:rsid w:val="00991715"/>
    <w:rsid w:val="00992086"/>
    <w:rsid w:val="00992219"/>
    <w:rsid w:val="009929E8"/>
    <w:rsid w:val="00992B5B"/>
    <w:rsid w:val="00992C82"/>
    <w:rsid w:val="00993080"/>
    <w:rsid w:val="00993441"/>
    <w:rsid w:val="00993731"/>
    <w:rsid w:val="00993854"/>
    <w:rsid w:val="00993A45"/>
    <w:rsid w:val="00993ACD"/>
    <w:rsid w:val="00993B54"/>
    <w:rsid w:val="009943B9"/>
    <w:rsid w:val="00994576"/>
    <w:rsid w:val="0099499F"/>
    <w:rsid w:val="009953BF"/>
    <w:rsid w:val="00995A54"/>
    <w:rsid w:val="00995EDB"/>
    <w:rsid w:val="00996154"/>
    <w:rsid w:val="00996249"/>
    <w:rsid w:val="0099652A"/>
    <w:rsid w:val="009965EE"/>
    <w:rsid w:val="00996D59"/>
    <w:rsid w:val="00997215"/>
    <w:rsid w:val="0099787A"/>
    <w:rsid w:val="009979E0"/>
    <w:rsid w:val="00997BD0"/>
    <w:rsid w:val="00997D31"/>
    <w:rsid w:val="00997F20"/>
    <w:rsid w:val="009A0114"/>
    <w:rsid w:val="009A0E50"/>
    <w:rsid w:val="009A131A"/>
    <w:rsid w:val="009A1BE7"/>
    <w:rsid w:val="009A27A8"/>
    <w:rsid w:val="009A2941"/>
    <w:rsid w:val="009A2F26"/>
    <w:rsid w:val="009A2FBE"/>
    <w:rsid w:val="009A30D2"/>
    <w:rsid w:val="009A33E0"/>
    <w:rsid w:val="009A35B2"/>
    <w:rsid w:val="009A38AC"/>
    <w:rsid w:val="009A3F65"/>
    <w:rsid w:val="009A3FF5"/>
    <w:rsid w:val="009A43CE"/>
    <w:rsid w:val="009A4AB4"/>
    <w:rsid w:val="009A4DD8"/>
    <w:rsid w:val="009A4E6F"/>
    <w:rsid w:val="009A4EDA"/>
    <w:rsid w:val="009A5009"/>
    <w:rsid w:val="009A5424"/>
    <w:rsid w:val="009A54DC"/>
    <w:rsid w:val="009A55C2"/>
    <w:rsid w:val="009A5BE3"/>
    <w:rsid w:val="009A5EF8"/>
    <w:rsid w:val="009A63B9"/>
    <w:rsid w:val="009A63EE"/>
    <w:rsid w:val="009A6962"/>
    <w:rsid w:val="009A6AA1"/>
    <w:rsid w:val="009A6DF0"/>
    <w:rsid w:val="009A6DFA"/>
    <w:rsid w:val="009A70C3"/>
    <w:rsid w:val="009A776D"/>
    <w:rsid w:val="009A77C2"/>
    <w:rsid w:val="009A77CD"/>
    <w:rsid w:val="009A7821"/>
    <w:rsid w:val="009A7A1C"/>
    <w:rsid w:val="009A7E29"/>
    <w:rsid w:val="009B022E"/>
    <w:rsid w:val="009B047A"/>
    <w:rsid w:val="009B0A11"/>
    <w:rsid w:val="009B135E"/>
    <w:rsid w:val="009B1413"/>
    <w:rsid w:val="009B1526"/>
    <w:rsid w:val="009B1998"/>
    <w:rsid w:val="009B1A54"/>
    <w:rsid w:val="009B1B67"/>
    <w:rsid w:val="009B1B91"/>
    <w:rsid w:val="009B1F96"/>
    <w:rsid w:val="009B2C76"/>
    <w:rsid w:val="009B2E97"/>
    <w:rsid w:val="009B32E9"/>
    <w:rsid w:val="009B33BE"/>
    <w:rsid w:val="009B36C5"/>
    <w:rsid w:val="009B3EB9"/>
    <w:rsid w:val="009B4058"/>
    <w:rsid w:val="009B4145"/>
    <w:rsid w:val="009B43BF"/>
    <w:rsid w:val="009B4904"/>
    <w:rsid w:val="009B4B3D"/>
    <w:rsid w:val="009B5152"/>
    <w:rsid w:val="009B5374"/>
    <w:rsid w:val="009B5669"/>
    <w:rsid w:val="009B579F"/>
    <w:rsid w:val="009B58D9"/>
    <w:rsid w:val="009B5B28"/>
    <w:rsid w:val="009B5CC6"/>
    <w:rsid w:val="009B5F8D"/>
    <w:rsid w:val="009B616F"/>
    <w:rsid w:val="009B6E11"/>
    <w:rsid w:val="009B7088"/>
    <w:rsid w:val="009B7587"/>
    <w:rsid w:val="009B78F5"/>
    <w:rsid w:val="009B7A73"/>
    <w:rsid w:val="009C0002"/>
    <w:rsid w:val="009C0318"/>
    <w:rsid w:val="009C0574"/>
    <w:rsid w:val="009C1022"/>
    <w:rsid w:val="009C1189"/>
    <w:rsid w:val="009C1207"/>
    <w:rsid w:val="009C1293"/>
    <w:rsid w:val="009C2169"/>
    <w:rsid w:val="009C250C"/>
    <w:rsid w:val="009C3756"/>
    <w:rsid w:val="009C382D"/>
    <w:rsid w:val="009C3905"/>
    <w:rsid w:val="009C3B23"/>
    <w:rsid w:val="009C4BF1"/>
    <w:rsid w:val="009C5189"/>
    <w:rsid w:val="009C550F"/>
    <w:rsid w:val="009C560F"/>
    <w:rsid w:val="009C5946"/>
    <w:rsid w:val="009C5BFD"/>
    <w:rsid w:val="009C5FD2"/>
    <w:rsid w:val="009C61BC"/>
    <w:rsid w:val="009C64DA"/>
    <w:rsid w:val="009C666F"/>
    <w:rsid w:val="009C66AA"/>
    <w:rsid w:val="009C6ABF"/>
    <w:rsid w:val="009C6D57"/>
    <w:rsid w:val="009C6EDD"/>
    <w:rsid w:val="009C730C"/>
    <w:rsid w:val="009C75AE"/>
    <w:rsid w:val="009C768F"/>
    <w:rsid w:val="009C774D"/>
    <w:rsid w:val="009C7864"/>
    <w:rsid w:val="009C7EE2"/>
    <w:rsid w:val="009D08B5"/>
    <w:rsid w:val="009D0B5A"/>
    <w:rsid w:val="009D1405"/>
    <w:rsid w:val="009D1504"/>
    <w:rsid w:val="009D1C0A"/>
    <w:rsid w:val="009D1F01"/>
    <w:rsid w:val="009D2134"/>
    <w:rsid w:val="009D23B3"/>
    <w:rsid w:val="009D25F5"/>
    <w:rsid w:val="009D27C2"/>
    <w:rsid w:val="009D2887"/>
    <w:rsid w:val="009D29EF"/>
    <w:rsid w:val="009D30DD"/>
    <w:rsid w:val="009D3478"/>
    <w:rsid w:val="009D38F8"/>
    <w:rsid w:val="009D4019"/>
    <w:rsid w:val="009D4605"/>
    <w:rsid w:val="009D4825"/>
    <w:rsid w:val="009D4973"/>
    <w:rsid w:val="009D4A2E"/>
    <w:rsid w:val="009D4AEF"/>
    <w:rsid w:val="009D5163"/>
    <w:rsid w:val="009D53CF"/>
    <w:rsid w:val="009D5577"/>
    <w:rsid w:val="009D55E4"/>
    <w:rsid w:val="009D5607"/>
    <w:rsid w:val="009D57FA"/>
    <w:rsid w:val="009D5978"/>
    <w:rsid w:val="009D5BDB"/>
    <w:rsid w:val="009D606D"/>
    <w:rsid w:val="009D64B6"/>
    <w:rsid w:val="009D6E86"/>
    <w:rsid w:val="009D702A"/>
    <w:rsid w:val="009D7053"/>
    <w:rsid w:val="009D7827"/>
    <w:rsid w:val="009E00D4"/>
    <w:rsid w:val="009E0C07"/>
    <w:rsid w:val="009E0C87"/>
    <w:rsid w:val="009E0E4F"/>
    <w:rsid w:val="009E0EF2"/>
    <w:rsid w:val="009E1451"/>
    <w:rsid w:val="009E1D47"/>
    <w:rsid w:val="009E1E5F"/>
    <w:rsid w:val="009E226A"/>
    <w:rsid w:val="009E267F"/>
    <w:rsid w:val="009E2B02"/>
    <w:rsid w:val="009E2CC6"/>
    <w:rsid w:val="009E3236"/>
    <w:rsid w:val="009E3553"/>
    <w:rsid w:val="009E3706"/>
    <w:rsid w:val="009E370D"/>
    <w:rsid w:val="009E3C7A"/>
    <w:rsid w:val="009E4878"/>
    <w:rsid w:val="009E4896"/>
    <w:rsid w:val="009E4B85"/>
    <w:rsid w:val="009E5472"/>
    <w:rsid w:val="009E54E3"/>
    <w:rsid w:val="009E5876"/>
    <w:rsid w:val="009E5C0C"/>
    <w:rsid w:val="009E5D39"/>
    <w:rsid w:val="009E6382"/>
    <w:rsid w:val="009E6DE8"/>
    <w:rsid w:val="009E6F97"/>
    <w:rsid w:val="009E7037"/>
    <w:rsid w:val="009E71B5"/>
    <w:rsid w:val="009E71DA"/>
    <w:rsid w:val="009E77D2"/>
    <w:rsid w:val="009E7BEC"/>
    <w:rsid w:val="009E7C86"/>
    <w:rsid w:val="009F06AE"/>
    <w:rsid w:val="009F098F"/>
    <w:rsid w:val="009F0CAA"/>
    <w:rsid w:val="009F1161"/>
    <w:rsid w:val="009F13EC"/>
    <w:rsid w:val="009F187F"/>
    <w:rsid w:val="009F1948"/>
    <w:rsid w:val="009F1B41"/>
    <w:rsid w:val="009F1F84"/>
    <w:rsid w:val="009F20E0"/>
    <w:rsid w:val="009F256E"/>
    <w:rsid w:val="009F2A15"/>
    <w:rsid w:val="009F338D"/>
    <w:rsid w:val="009F34A5"/>
    <w:rsid w:val="009F3BB6"/>
    <w:rsid w:val="009F3EDD"/>
    <w:rsid w:val="009F41D0"/>
    <w:rsid w:val="009F424E"/>
    <w:rsid w:val="009F479C"/>
    <w:rsid w:val="009F492F"/>
    <w:rsid w:val="009F4F2F"/>
    <w:rsid w:val="009F52DC"/>
    <w:rsid w:val="009F55E1"/>
    <w:rsid w:val="009F56A9"/>
    <w:rsid w:val="009F59BC"/>
    <w:rsid w:val="009F61D7"/>
    <w:rsid w:val="009F6769"/>
    <w:rsid w:val="009F6F5F"/>
    <w:rsid w:val="009F7072"/>
    <w:rsid w:val="009F7619"/>
    <w:rsid w:val="009F7A19"/>
    <w:rsid w:val="009F7D87"/>
    <w:rsid w:val="00A0046C"/>
    <w:rsid w:val="00A00785"/>
    <w:rsid w:val="00A00A03"/>
    <w:rsid w:val="00A00FA4"/>
    <w:rsid w:val="00A01146"/>
    <w:rsid w:val="00A011FC"/>
    <w:rsid w:val="00A0138D"/>
    <w:rsid w:val="00A01475"/>
    <w:rsid w:val="00A0194E"/>
    <w:rsid w:val="00A01974"/>
    <w:rsid w:val="00A01A1B"/>
    <w:rsid w:val="00A01DC9"/>
    <w:rsid w:val="00A01EFE"/>
    <w:rsid w:val="00A026AA"/>
    <w:rsid w:val="00A02C6A"/>
    <w:rsid w:val="00A02DA9"/>
    <w:rsid w:val="00A03232"/>
    <w:rsid w:val="00A036AB"/>
    <w:rsid w:val="00A03AC9"/>
    <w:rsid w:val="00A03AF4"/>
    <w:rsid w:val="00A03B5D"/>
    <w:rsid w:val="00A03B9B"/>
    <w:rsid w:val="00A03DC1"/>
    <w:rsid w:val="00A03E5E"/>
    <w:rsid w:val="00A0404D"/>
    <w:rsid w:val="00A0407B"/>
    <w:rsid w:val="00A0450D"/>
    <w:rsid w:val="00A04684"/>
    <w:rsid w:val="00A047BD"/>
    <w:rsid w:val="00A04969"/>
    <w:rsid w:val="00A04C60"/>
    <w:rsid w:val="00A051C8"/>
    <w:rsid w:val="00A05532"/>
    <w:rsid w:val="00A05DE9"/>
    <w:rsid w:val="00A06198"/>
    <w:rsid w:val="00A0669C"/>
    <w:rsid w:val="00A06AAB"/>
    <w:rsid w:val="00A06CE9"/>
    <w:rsid w:val="00A06DDF"/>
    <w:rsid w:val="00A06EE3"/>
    <w:rsid w:val="00A07C7C"/>
    <w:rsid w:val="00A100B1"/>
    <w:rsid w:val="00A101E0"/>
    <w:rsid w:val="00A102F6"/>
    <w:rsid w:val="00A1048C"/>
    <w:rsid w:val="00A10557"/>
    <w:rsid w:val="00A1074F"/>
    <w:rsid w:val="00A1094C"/>
    <w:rsid w:val="00A10B70"/>
    <w:rsid w:val="00A10C86"/>
    <w:rsid w:val="00A10D05"/>
    <w:rsid w:val="00A11269"/>
    <w:rsid w:val="00A11381"/>
    <w:rsid w:val="00A11935"/>
    <w:rsid w:val="00A1214D"/>
    <w:rsid w:val="00A1218D"/>
    <w:rsid w:val="00A122F5"/>
    <w:rsid w:val="00A128D5"/>
    <w:rsid w:val="00A129AE"/>
    <w:rsid w:val="00A12DD8"/>
    <w:rsid w:val="00A1360D"/>
    <w:rsid w:val="00A137D2"/>
    <w:rsid w:val="00A14B05"/>
    <w:rsid w:val="00A15434"/>
    <w:rsid w:val="00A1570C"/>
    <w:rsid w:val="00A1577F"/>
    <w:rsid w:val="00A1588D"/>
    <w:rsid w:val="00A15A5A"/>
    <w:rsid w:val="00A15FBC"/>
    <w:rsid w:val="00A160B4"/>
    <w:rsid w:val="00A161B1"/>
    <w:rsid w:val="00A16663"/>
    <w:rsid w:val="00A16825"/>
    <w:rsid w:val="00A169C0"/>
    <w:rsid w:val="00A1723A"/>
    <w:rsid w:val="00A172E9"/>
    <w:rsid w:val="00A173B4"/>
    <w:rsid w:val="00A178C0"/>
    <w:rsid w:val="00A179CC"/>
    <w:rsid w:val="00A17A53"/>
    <w:rsid w:val="00A17C33"/>
    <w:rsid w:val="00A20079"/>
    <w:rsid w:val="00A20809"/>
    <w:rsid w:val="00A208B0"/>
    <w:rsid w:val="00A20B63"/>
    <w:rsid w:val="00A20C70"/>
    <w:rsid w:val="00A21534"/>
    <w:rsid w:val="00A218A5"/>
    <w:rsid w:val="00A21991"/>
    <w:rsid w:val="00A2202D"/>
    <w:rsid w:val="00A22041"/>
    <w:rsid w:val="00A232DA"/>
    <w:rsid w:val="00A23548"/>
    <w:rsid w:val="00A235D2"/>
    <w:rsid w:val="00A23E39"/>
    <w:rsid w:val="00A2422C"/>
    <w:rsid w:val="00A24A62"/>
    <w:rsid w:val="00A24C6C"/>
    <w:rsid w:val="00A25102"/>
    <w:rsid w:val="00A25911"/>
    <w:rsid w:val="00A25938"/>
    <w:rsid w:val="00A25BF3"/>
    <w:rsid w:val="00A25C73"/>
    <w:rsid w:val="00A25E1E"/>
    <w:rsid w:val="00A264F8"/>
    <w:rsid w:val="00A265EE"/>
    <w:rsid w:val="00A2664A"/>
    <w:rsid w:val="00A26A0F"/>
    <w:rsid w:val="00A26B50"/>
    <w:rsid w:val="00A2719D"/>
    <w:rsid w:val="00A27204"/>
    <w:rsid w:val="00A27ADD"/>
    <w:rsid w:val="00A3036B"/>
    <w:rsid w:val="00A3056F"/>
    <w:rsid w:val="00A305F0"/>
    <w:rsid w:val="00A30952"/>
    <w:rsid w:val="00A30C3E"/>
    <w:rsid w:val="00A310B6"/>
    <w:rsid w:val="00A311A1"/>
    <w:rsid w:val="00A3138B"/>
    <w:rsid w:val="00A31676"/>
    <w:rsid w:val="00A320B8"/>
    <w:rsid w:val="00A325CD"/>
    <w:rsid w:val="00A32AD3"/>
    <w:rsid w:val="00A32B4C"/>
    <w:rsid w:val="00A32E56"/>
    <w:rsid w:val="00A32F49"/>
    <w:rsid w:val="00A3318C"/>
    <w:rsid w:val="00A331A8"/>
    <w:rsid w:val="00A3337E"/>
    <w:rsid w:val="00A337B8"/>
    <w:rsid w:val="00A33874"/>
    <w:rsid w:val="00A338B9"/>
    <w:rsid w:val="00A3405D"/>
    <w:rsid w:val="00A341C5"/>
    <w:rsid w:val="00A3434F"/>
    <w:rsid w:val="00A343AA"/>
    <w:rsid w:val="00A34437"/>
    <w:rsid w:val="00A348CF"/>
    <w:rsid w:val="00A34D63"/>
    <w:rsid w:val="00A355E3"/>
    <w:rsid w:val="00A35C30"/>
    <w:rsid w:val="00A36089"/>
    <w:rsid w:val="00A36420"/>
    <w:rsid w:val="00A36BC3"/>
    <w:rsid w:val="00A37456"/>
    <w:rsid w:val="00A37799"/>
    <w:rsid w:val="00A378CE"/>
    <w:rsid w:val="00A379F8"/>
    <w:rsid w:val="00A40613"/>
    <w:rsid w:val="00A41359"/>
    <w:rsid w:val="00A41CAD"/>
    <w:rsid w:val="00A41D64"/>
    <w:rsid w:val="00A41F2F"/>
    <w:rsid w:val="00A42D14"/>
    <w:rsid w:val="00A42E40"/>
    <w:rsid w:val="00A42EAC"/>
    <w:rsid w:val="00A4307F"/>
    <w:rsid w:val="00A43199"/>
    <w:rsid w:val="00A43205"/>
    <w:rsid w:val="00A442AB"/>
    <w:rsid w:val="00A4444B"/>
    <w:rsid w:val="00A4465F"/>
    <w:rsid w:val="00A44816"/>
    <w:rsid w:val="00A451A2"/>
    <w:rsid w:val="00A453C7"/>
    <w:rsid w:val="00A45A15"/>
    <w:rsid w:val="00A46299"/>
    <w:rsid w:val="00A462F1"/>
    <w:rsid w:val="00A474EC"/>
    <w:rsid w:val="00A50986"/>
    <w:rsid w:val="00A5172D"/>
    <w:rsid w:val="00A517FC"/>
    <w:rsid w:val="00A51858"/>
    <w:rsid w:val="00A5194E"/>
    <w:rsid w:val="00A51F4D"/>
    <w:rsid w:val="00A51FCB"/>
    <w:rsid w:val="00A51FF9"/>
    <w:rsid w:val="00A52075"/>
    <w:rsid w:val="00A521EC"/>
    <w:rsid w:val="00A525FF"/>
    <w:rsid w:val="00A529EF"/>
    <w:rsid w:val="00A530E3"/>
    <w:rsid w:val="00A53860"/>
    <w:rsid w:val="00A53AD2"/>
    <w:rsid w:val="00A53BD7"/>
    <w:rsid w:val="00A540EF"/>
    <w:rsid w:val="00A541DB"/>
    <w:rsid w:val="00A542E2"/>
    <w:rsid w:val="00A54A3E"/>
    <w:rsid w:val="00A54B67"/>
    <w:rsid w:val="00A54BF2"/>
    <w:rsid w:val="00A54C01"/>
    <w:rsid w:val="00A54E6C"/>
    <w:rsid w:val="00A553DC"/>
    <w:rsid w:val="00A5572A"/>
    <w:rsid w:val="00A5582C"/>
    <w:rsid w:val="00A55E1C"/>
    <w:rsid w:val="00A5619D"/>
    <w:rsid w:val="00A56363"/>
    <w:rsid w:val="00A56462"/>
    <w:rsid w:val="00A570DD"/>
    <w:rsid w:val="00A57230"/>
    <w:rsid w:val="00A576F0"/>
    <w:rsid w:val="00A57D8E"/>
    <w:rsid w:val="00A57F36"/>
    <w:rsid w:val="00A6039E"/>
    <w:rsid w:val="00A60442"/>
    <w:rsid w:val="00A60A19"/>
    <w:rsid w:val="00A60D39"/>
    <w:rsid w:val="00A60E1A"/>
    <w:rsid w:val="00A6109E"/>
    <w:rsid w:val="00A6109F"/>
    <w:rsid w:val="00A61147"/>
    <w:rsid w:val="00A61D0F"/>
    <w:rsid w:val="00A62084"/>
    <w:rsid w:val="00A62609"/>
    <w:rsid w:val="00A62799"/>
    <w:rsid w:val="00A62CB5"/>
    <w:rsid w:val="00A6321C"/>
    <w:rsid w:val="00A63349"/>
    <w:rsid w:val="00A63913"/>
    <w:rsid w:val="00A63B7C"/>
    <w:rsid w:val="00A63C9E"/>
    <w:rsid w:val="00A64865"/>
    <w:rsid w:val="00A64B11"/>
    <w:rsid w:val="00A6505B"/>
    <w:rsid w:val="00A65826"/>
    <w:rsid w:val="00A65B2C"/>
    <w:rsid w:val="00A65DA0"/>
    <w:rsid w:val="00A65F32"/>
    <w:rsid w:val="00A65F89"/>
    <w:rsid w:val="00A66522"/>
    <w:rsid w:val="00A66E06"/>
    <w:rsid w:val="00A67056"/>
    <w:rsid w:val="00A671BA"/>
    <w:rsid w:val="00A6764A"/>
    <w:rsid w:val="00A67AC8"/>
    <w:rsid w:val="00A67BB5"/>
    <w:rsid w:val="00A67FA7"/>
    <w:rsid w:val="00A7004D"/>
    <w:rsid w:val="00A70068"/>
    <w:rsid w:val="00A7037D"/>
    <w:rsid w:val="00A703E4"/>
    <w:rsid w:val="00A70878"/>
    <w:rsid w:val="00A70CB5"/>
    <w:rsid w:val="00A711F1"/>
    <w:rsid w:val="00A7151E"/>
    <w:rsid w:val="00A71770"/>
    <w:rsid w:val="00A71849"/>
    <w:rsid w:val="00A71F27"/>
    <w:rsid w:val="00A72029"/>
    <w:rsid w:val="00A721EB"/>
    <w:rsid w:val="00A7247A"/>
    <w:rsid w:val="00A73161"/>
    <w:rsid w:val="00A73382"/>
    <w:rsid w:val="00A737B1"/>
    <w:rsid w:val="00A73BE3"/>
    <w:rsid w:val="00A73C12"/>
    <w:rsid w:val="00A7576D"/>
    <w:rsid w:val="00A759C7"/>
    <w:rsid w:val="00A75C74"/>
    <w:rsid w:val="00A767F7"/>
    <w:rsid w:val="00A76809"/>
    <w:rsid w:val="00A76879"/>
    <w:rsid w:val="00A76937"/>
    <w:rsid w:val="00A76C15"/>
    <w:rsid w:val="00A770A7"/>
    <w:rsid w:val="00A774A3"/>
    <w:rsid w:val="00A7777B"/>
    <w:rsid w:val="00A77986"/>
    <w:rsid w:val="00A77A4C"/>
    <w:rsid w:val="00A77B70"/>
    <w:rsid w:val="00A77D79"/>
    <w:rsid w:val="00A77E3C"/>
    <w:rsid w:val="00A8082C"/>
    <w:rsid w:val="00A80C70"/>
    <w:rsid w:val="00A81366"/>
    <w:rsid w:val="00A8193C"/>
    <w:rsid w:val="00A81A19"/>
    <w:rsid w:val="00A81F12"/>
    <w:rsid w:val="00A81FAC"/>
    <w:rsid w:val="00A823F6"/>
    <w:rsid w:val="00A82427"/>
    <w:rsid w:val="00A8286D"/>
    <w:rsid w:val="00A82F7C"/>
    <w:rsid w:val="00A838F7"/>
    <w:rsid w:val="00A83991"/>
    <w:rsid w:val="00A83EDA"/>
    <w:rsid w:val="00A84417"/>
    <w:rsid w:val="00A845D4"/>
    <w:rsid w:val="00A8488C"/>
    <w:rsid w:val="00A848AE"/>
    <w:rsid w:val="00A848EB"/>
    <w:rsid w:val="00A84AF8"/>
    <w:rsid w:val="00A8520C"/>
    <w:rsid w:val="00A859B3"/>
    <w:rsid w:val="00A85CB8"/>
    <w:rsid w:val="00A85E7A"/>
    <w:rsid w:val="00A860B1"/>
    <w:rsid w:val="00A86F3C"/>
    <w:rsid w:val="00A87457"/>
    <w:rsid w:val="00A8749D"/>
    <w:rsid w:val="00A87819"/>
    <w:rsid w:val="00A87A67"/>
    <w:rsid w:val="00A87B97"/>
    <w:rsid w:val="00A87E48"/>
    <w:rsid w:val="00A9036B"/>
    <w:rsid w:val="00A906C0"/>
    <w:rsid w:val="00A90B6D"/>
    <w:rsid w:val="00A91051"/>
    <w:rsid w:val="00A9168E"/>
    <w:rsid w:val="00A916E8"/>
    <w:rsid w:val="00A918D2"/>
    <w:rsid w:val="00A91C84"/>
    <w:rsid w:val="00A924E5"/>
    <w:rsid w:val="00A92B62"/>
    <w:rsid w:val="00A92D9C"/>
    <w:rsid w:val="00A92ED8"/>
    <w:rsid w:val="00A92F24"/>
    <w:rsid w:val="00A93334"/>
    <w:rsid w:val="00A935D5"/>
    <w:rsid w:val="00A9376D"/>
    <w:rsid w:val="00A937FF"/>
    <w:rsid w:val="00A94045"/>
    <w:rsid w:val="00A94394"/>
    <w:rsid w:val="00A9443C"/>
    <w:rsid w:val="00A9449D"/>
    <w:rsid w:val="00A94956"/>
    <w:rsid w:val="00A94EA6"/>
    <w:rsid w:val="00A9504F"/>
    <w:rsid w:val="00A953DD"/>
    <w:rsid w:val="00A9544F"/>
    <w:rsid w:val="00A9554F"/>
    <w:rsid w:val="00A95825"/>
    <w:rsid w:val="00A958D9"/>
    <w:rsid w:val="00A95FA0"/>
    <w:rsid w:val="00A960B8"/>
    <w:rsid w:val="00A9617A"/>
    <w:rsid w:val="00A9650F"/>
    <w:rsid w:val="00A96A25"/>
    <w:rsid w:val="00A96A9B"/>
    <w:rsid w:val="00A96E36"/>
    <w:rsid w:val="00A96E69"/>
    <w:rsid w:val="00A96E6E"/>
    <w:rsid w:val="00A96E80"/>
    <w:rsid w:val="00A97506"/>
    <w:rsid w:val="00A97682"/>
    <w:rsid w:val="00AA003C"/>
    <w:rsid w:val="00AA0526"/>
    <w:rsid w:val="00AA0622"/>
    <w:rsid w:val="00AA08FD"/>
    <w:rsid w:val="00AA0CC3"/>
    <w:rsid w:val="00AA1325"/>
    <w:rsid w:val="00AA1466"/>
    <w:rsid w:val="00AA17D3"/>
    <w:rsid w:val="00AA22E3"/>
    <w:rsid w:val="00AA22F3"/>
    <w:rsid w:val="00AA23EA"/>
    <w:rsid w:val="00AA2D51"/>
    <w:rsid w:val="00AA2E02"/>
    <w:rsid w:val="00AA2E36"/>
    <w:rsid w:val="00AA2FC3"/>
    <w:rsid w:val="00AA3211"/>
    <w:rsid w:val="00AA34B6"/>
    <w:rsid w:val="00AA3B79"/>
    <w:rsid w:val="00AA4CF1"/>
    <w:rsid w:val="00AA5175"/>
    <w:rsid w:val="00AA5343"/>
    <w:rsid w:val="00AA55FF"/>
    <w:rsid w:val="00AA5F48"/>
    <w:rsid w:val="00AA63F9"/>
    <w:rsid w:val="00AA6433"/>
    <w:rsid w:val="00AA662E"/>
    <w:rsid w:val="00AA697D"/>
    <w:rsid w:val="00AA7181"/>
    <w:rsid w:val="00AA77E8"/>
    <w:rsid w:val="00AB0481"/>
    <w:rsid w:val="00AB0536"/>
    <w:rsid w:val="00AB0765"/>
    <w:rsid w:val="00AB0AB5"/>
    <w:rsid w:val="00AB0E0A"/>
    <w:rsid w:val="00AB1B66"/>
    <w:rsid w:val="00AB1BF0"/>
    <w:rsid w:val="00AB1C02"/>
    <w:rsid w:val="00AB1C49"/>
    <w:rsid w:val="00AB1E36"/>
    <w:rsid w:val="00AB1E9B"/>
    <w:rsid w:val="00AB2317"/>
    <w:rsid w:val="00AB269D"/>
    <w:rsid w:val="00AB27B1"/>
    <w:rsid w:val="00AB2F9E"/>
    <w:rsid w:val="00AB2FEC"/>
    <w:rsid w:val="00AB30BC"/>
    <w:rsid w:val="00AB3176"/>
    <w:rsid w:val="00AB3504"/>
    <w:rsid w:val="00AB37C5"/>
    <w:rsid w:val="00AB3A1A"/>
    <w:rsid w:val="00AB447E"/>
    <w:rsid w:val="00AB4691"/>
    <w:rsid w:val="00AB490E"/>
    <w:rsid w:val="00AB4D9C"/>
    <w:rsid w:val="00AB5860"/>
    <w:rsid w:val="00AB5F62"/>
    <w:rsid w:val="00AB603D"/>
    <w:rsid w:val="00AB6234"/>
    <w:rsid w:val="00AB64A8"/>
    <w:rsid w:val="00AB6595"/>
    <w:rsid w:val="00AB6684"/>
    <w:rsid w:val="00AB67C7"/>
    <w:rsid w:val="00AB6B69"/>
    <w:rsid w:val="00AB6C19"/>
    <w:rsid w:val="00AB6CA4"/>
    <w:rsid w:val="00AB6F06"/>
    <w:rsid w:val="00AB75AD"/>
    <w:rsid w:val="00AB7887"/>
    <w:rsid w:val="00AB790C"/>
    <w:rsid w:val="00AB7A34"/>
    <w:rsid w:val="00AB7F65"/>
    <w:rsid w:val="00AC0755"/>
    <w:rsid w:val="00AC0833"/>
    <w:rsid w:val="00AC0923"/>
    <w:rsid w:val="00AC124C"/>
    <w:rsid w:val="00AC1D80"/>
    <w:rsid w:val="00AC1DC3"/>
    <w:rsid w:val="00AC2435"/>
    <w:rsid w:val="00AC2903"/>
    <w:rsid w:val="00AC2DD9"/>
    <w:rsid w:val="00AC3386"/>
    <w:rsid w:val="00AC3746"/>
    <w:rsid w:val="00AC3E81"/>
    <w:rsid w:val="00AC441A"/>
    <w:rsid w:val="00AC45C0"/>
    <w:rsid w:val="00AC482B"/>
    <w:rsid w:val="00AC4A59"/>
    <w:rsid w:val="00AC4DA6"/>
    <w:rsid w:val="00AC539F"/>
    <w:rsid w:val="00AC550F"/>
    <w:rsid w:val="00AC580E"/>
    <w:rsid w:val="00AC589C"/>
    <w:rsid w:val="00AC5AD5"/>
    <w:rsid w:val="00AC6045"/>
    <w:rsid w:val="00AC6270"/>
    <w:rsid w:val="00AC6557"/>
    <w:rsid w:val="00AC6579"/>
    <w:rsid w:val="00AC66E9"/>
    <w:rsid w:val="00AC66F5"/>
    <w:rsid w:val="00AC6896"/>
    <w:rsid w:val="00AC6A42"/>
    <w:rsid w:val="00AC71A4"/>
    <w:rsid w:val="00AC742D"/>
    <w:rsid w:val="00AD0127"/>
    <w:rsid w:val="00AD0257"/>
    <w:rsid w:val="00AD0988"/>
    <w:rsid w:val="00AD1190"/>
    <w:rsid w:val="00AD13E7"/>
    <w:rsid w:val="00AD1524"/>
    <w:rsid w:val="00AD1547"/>
    <w:rsid w:val="00AD1868"/>
    <w:rsid w:val="00AD1FA7"/>
    <w:rsid w:val="00AD27A2"/>
    <w:rsid w:val="00AD280E"/>
    <w:rsid w:val="00AD2C0B"/>
    <w:rsid w:val="00AD2EA0"/>
    <w:rsid w:val="00AD2EC8"/>
    <w:rsid w:val="00AD2FCC"/>
    <w:rsid w:val="00AD331E"/>
    <w:rsid w:val="00AD3405"/>
    <w:rsid w:val="00AD37F3"/>
    <w:rsid w:val="00AD3810"/>
    <w:rsid w:val="00AD3A2D"/>
    <w:rsid w:val="00AD3E56"/>
    <w:rsid w:val="00AD416A"/>
    <w:rsid w:val="00AD4350"/>
    <w:rsid w:val="00AD4646"/>
    <w:rsid w:val="00AD50BA"/>
    <w:rsid w:val="00AD558B"/>
    <w:rsid w:val="00AD560D"/>
    <w:rsid w:val="00AD5A1D"/>
    <w:rsid w:val="00AD5A75"/>
    <w:rsid w:val="00AD5CA3"/>
    <w:rsid w:val="00AD69A6"/>
    <w:rsid w:val="00AD711E"/>
    <w:rsid w:val="00AD73C2"/>
    <w:rsid w:val="00AD7447"/>
    <w:rsid w:val="00AD75E5"/>
    <w:rsid w:val="00AD786F"/>
    <w:rsid w:val="00AD7C31"/>
    <w:rsid w:val="00AD7FD3"/>
    <w:rsid w:val="00AE0CC8"/>
    <w:rsid w:val="00AE0DF1"/>
    <w:rsid w:val="00AE0E9E"/>
    <w:rsid w:val="00AE16A3"/>
    <w:rsid w:val="00AE19D8"/>
    <w:rsid w:val="00AE1DBD"/>
    <w:rsid w:val="00AE202C"/>
    <w:rsid w:val="00AE211C"/>
    <w:rsid w:val="00AE2197"/>
    <w:rsid w:val="00AE254D"/>
    <w:rsid w:val="00AE2571"/>
    <w:rsid w:val="00AE26C9"/>
    <w:rsid w:val="00AE26E2"/>
    <w:rsid w:val="00AE2B1A"/>
    <w:rsid w:val="00AE2D6A"/>
    <w:rsid w:val="00AE30F5"/>
    <w:rsid w:val="00AE314A"/>
    <w:rsid w:val="00AE39C4"/>
    <w:rsid w:val="00AE3C82"/>
    <w:rsid w:val="00AE41C0"/>
    <w:rsid w:val="00AE47E5"/>
    <w:rsid w:val="00AE4A5B"/>
    <w:rsid w:val="00AE4F0F"/>
    <w:rsid w:val="00AE52A7"/>
    <w:rsid w:val="00AE5508"/>
    <w:rsid w:val="00AE56BD"/>
    <w:rsid w:val="00AE582D"/>
    <w:rsid w:val="00AE63F5"/>
    <w:rsid w:val="00AE66B2"/>
    <w:rsid w:val="00AE678C"/>
    <w:rsid w:val="00AE67BE"/>
    <w:rsid w:val="00AE6E8E"/>
    <w:rsid w:val="00AE7345"/>
    <w:rsid w:val="00AE7414"/>
    <w:rsid w:val="00AE755F"/>
    <w:rsid w:val="00AE7610"/>
    <w:rsid w:val="00AE77BC"/>
    <w:rsid w:val="00AE7A5D"/>
    <w:rsid w:val="00AF0815"/>
    <w:rsid w:val="00AF083C"/>
    <w:rsid w:val="00AF0945"/>
    <w:rsid w:val="00AF0E74"/>
    <w:rsid w:val="00AF1149"/>
    <w:rsid w:val="00AF1CAA"/>
    <w:rsid w:val="00AF1DD4"/>
    <w:rsid w:val="00AF1E8A"/>
    <w:rsid w:val="00AF22BD"/>
    <w:rsid w:val="00AF240F"/>
    <w:rsid w:val="00AF2837"/>
    <w:rsid w:val="00AF29A3"/>
    <w:rsid w:val="00AF3149"/>
    <w:rsid w:val="00AF3344"/>
    <w:rsid w:val="00AF398B"/>
    <w:rsid w:val="00AF3B78"/>
    <w:rsid w:val="00AF3BCF"/>
    <w:rsid w:val="00AF3C1C"/>
    <w:rsid w:val="00AF3C75"/>
    <w:rsid w:val="00AF3FDB"/>
    <w:rsid w:val="00AF418B"/>
    <w:rsid w:val="00AF434F"/>
    <w:rsid w:val="00AF4831"/>
    <w:rsid w:val="00AF487C"/>
    <w:rsid w:val="00AF5045"/>
    <w:rsid w:val="00AF54C1"/>
    <w:rsid w:val="00AF5A96"/>
    <w:rsid w:val="00AF5BDF"/>
    <w:rsid w:val="00AF618A"/>
    <w:rsid w:val="00AF658E"/>
    <w:rsid w:val="00AF66B5"/>
    <w:rsid w:val="00AF6B56"/>
    <w:rsid w:val="00AF6B5C"/>
    <w:rsid w:val="00AF6C78"/>
    <w:rsid w:val="00AF6CD6"/>
    <w:rsid w:val="00AF6E7C"/>
    <w:rsid w:val="00AF6FAC"/>
    <w:rsid w:val="00AF75DD"/>
    <w:rsid w:val="00AF76F0"/>
    <w:rsid w:val="00AF7712"/>
    <w:rsid w:val="00AF7A6F"/>
    <w:rsid w:val="00AF7C97"/>
    <w:rsid w:val="00B00347"/>
    <w:rsid w:val="00B006D4"/>
    <w:rsid w:val="00B00AB1"/>
    <w:rsid w:val="00B02147"/>
    <w:rsid w:val="00B02973"/>
    <w:rsid w:val="00B0333E"/>
    <w:rsid w:val="00B0360A"/>
    <w:rsid w:val="00B038E4"/>
    <w:rsid w:val="00B039E0"/>
    <w:rsid w:val="00B03DEB"/>
    <w:rsid w:val="00B04957"/>
    <w:rsid w:val="00B049CA"/>
    <w:rsid w:val="00B04A81"/>
    <w:rsid w:val="00B04CFF"/>
    <w:rsid w:val="00B055C4"/>
    <w:rsid w:val="00B05B9C"/>
    <w:rsid w:val="00B0638E"/>
    <w:rsid w:val="00B0676F"/>
    <w:rsid w:val="00B0680D"/>
    <w:rsid w:val="00B068B1"/>
    <w:rsid w:val="00B06A74"/>
    <w:rsid w:val="00B06D0E"/>
    <w:rsid w:val="00B06FD1"/>
    <w:rsid w:val="00B070B6"/>
    <w:rsid w:val="00B07633"/>
    <w:rsid w:val="00B1007B"/>
    <w:rsid w:val="00B1045E"/>
    <w:rsid w:val="00B1059B"/>
    <w:rsid w:val="00B105D9"/>
    <w:rsid w:val="00B10B8A"/>
    <w:rsid w:val="00B11631"/>
    <w:rsid w:val="00B1185D"/>
    <w:rsid w:val="00B118BB"/>
    <w:rsid w:val="00B11950"/>
    <w:rsid w:val="00B11DB7"/>
    <w:rsid w:val="00B11E2D"/>
    <w:rsid w:val="00B11E6A"/>
    <w:rsid w:val="00B11FD8"/>
    <w:rsid w:val="00B12053"/>
    <w:rsid w:val="00B1228F"/>
    <w:rsid w:val="00B1264E"/>
    <w:rsid w:val="00B12A8B"/>
    <w:rsid w:val="00B12B3C"/>
    <w:rsid w:val="00B14087"/>
    <w:rsid w:val="00B146CC"/>
    <w:rsid w:val="00B148A5"/>
    <w:rsid w:val="00B14A72"/>
    <w:rsid w:val="00B1506F"/>
    <w:rsid w:val="00B15283"/>
    <w:rsid w:val="00B15E9C"/>
    <w:rsid w:val="00B1604A"/>
    <w:rsid w:val="00B160A7"/>
    <w:rsid w:val="00B1617F"/>
    <w:rsid w:val="00B16291"/>
    <w:rsid w:val="00B163E5"/>
    <w:rsid w:val="00B166FC"/>
    <w:rsid w:val="00B16AFA"/>
    <w:rsid w:val="00B16C1D"/>
    <w:rsid w:val="00B16C4E"/>
    <w:rsid w:val="00B16DDF"/>
    <w:rsid w:val="00B16E73"/>
    <w:rsid w:val="00B177A3"/>
    <w:rsid w:val="00B17E9A"/>
    <w:rsid w:val="00B20FE5"/>
    <w:rsid w:val="00B21485"/>
    <w:rsid w:val="00B219CD"/>
    <w:rsid w:val="00B219D4"/>
    <w:rsid w:val="00B21A40"/>
    <w:rsid w:val="00B22029"/>
    <w:rsid w:val="00B22078"/>
    <w:rsid w:val="00B22184"/>
    <w:rsid w:val="00B2227B"/>
    <w:rsid w:val="00B2228A"/>
    <w:rsid w:val="00B2268E"/>
    <w:rsid w:val="00B2285F"/>
    <w:rsid w:val="00B22D69"/>
    <w:rsid w:val="00B2319F"/>
    <w:rsid w:val="00B23A0E"/>
    <w:rsid w:val="00B23B35"/>
    <w:rsid w:val="00B23BB0"/>
    <w:rsid w:val="00B23E9E"/>
    <w:rsid w:val="00B24021"/>
    <w:rsid w:val="00B2411B"/>
    <w:rsid w:val="00B242E9"/>
    <w:rsid w:val="00B242FF"/>
    <w:rsid w:val="00B24491"/>
    <w:rsid w:val="00B245F0"/>
    <w:rsid w:val="00B24C9E"/>
    <w:rsid w:val="00B24CDD"/>
    <w:rsid w:val="00B24E38"/>
    <w:rsid w:val="00B24E6B"/>
    <w:rsid w:val="00B24F35"/>
    <w:rsid w:val="00B24F8B"/>
    <w:rsid w:val="00B251CF"/>
    <w:rsid w:val="00B2539E"/>
    <w:rsid w:val="00B25959"/>
    <w:rsid w:val="00B25A54"/>
    <w:rsid w:val="00B25EA4"/>
    <w:rsid w:val="00B26851"/>
    <w:rsid w:val="00B2687D"/>
    <w:rsid w:val="00B26C55"/>
    <w:rsid w:val="00B26FD5"/>
    <w:rsid w:val="00B2753B"/>
    <w:rsid w:val="00B275CC"/>
    <w:rsid w:val="00B27A35"/>
    <w:rsid w:val="00B27A8C"/>
    <w:rsid w:val="00B27CAC"/>
    <w:rsid w:val="00B27EFC"/>
    <w:rsid w:val="00B308B8"/>
    <w:rsid w:val="00B30925"/>
    <w:rsid w:val="00B30952"/>
    <w:rsid w:val="00B30B2F"/>
    <w:rsid w:val="00B30E46"/>
    <w:rsid w:val="00B30FAF"/>
    <w:rsid w:val="00B310CD"/>
    <w:rsid w:val="00B319EC"/>
    <w:rsid w:val="00B31A16"/>
    <w:rsid w:val="00B31BE2"/>
    <w:rsid w:val="00B31EF0"/>
    <w:rsid w:val="00B32377"/>
    <w:rsid w:val="00B3240F"/>
    <w:rsid w:val="00B3268E"/>
    <w:rsid w:val="00B32A60"/>
    <w:rsid w:val="00B33513"/>
    <w:rsid w:val="00B338EC"/>
    <w:rsid w:val="00B33A19"/>
    <w:rsid w:val="00B33C03"/>
    <w:rsid w:val="00B33C70"/>
    <w:rsid w:val="00B34460"/>
    <w:rsid w:val="00B34879"/>
    <w:rsid w:val="00B352B7"/>
    <w:rsid w:val="00B35415"/>
    <w:rsid w:val="00B35420"/>
    <w:rsid w:val="00B3570B"/>
    <w:rsid w:val="00B36221"/>
    <w:rsid w:val="00B362BF"/>
    <w:rsid w:val="00B363B2"/>
    <w:rsid w:val="00B36868"/>
    <w:rsid w:val="00B3691E"/>
    <w:rsid w:val="00B375A7"/>
    <w:rsid w:val="00B37E0B"/>
    <w:rsid w:val="00B402DC"/>
    <w:rsid w:val="00B40BC5"/>
    <w:rsid w:val="00B40DB5"/>
    <w:rsid w:val="00B41604"/>
    <w:rsid w:val="00B41803"/>
    <w:rsid w:val="00B41EEC"/>
    <w:rsid w:val="00B42447"/>
    <w:rsid w:val="00B424CD"/>
    <w:rsid w:val="00B4264C"/>
    <w:rsid w:val="00B429A6"/>
    <w:rsid w:val="00B429CB"/>
    <w:rsid w:val="00B42D9C"/>
    <w:rsid w:val="00B42FF5"/>
    <w:rsid w:val="00B43220"/>
    <w:rsid w:val="00B432B7"/>
    <w:rsid w:val="00B4395D"/>
    <w:rsid w:val="00B43CD0"/>
    <w:rsid w:val="00B43E70"/>
    <w:rsid w:val="00B43EE0"/>
    <w:rsid w:val="00B44945"/>
    <w:rsid w:val="00B44AFD"/>
    <w:rsid w:val="00B45088"/>
    <w:rsid w:val="00B454D3"/>
    <w:rsid w:val="00B45551"/>
    <w:rsid w:val="00B458FD"/>
    <w:rsid w:val="00B460FD"/>
    <w:rsid w:val="00B4661F"/>
    <w:rsid w:val="00B467FD"/>
    <w:rsid w:val="00B468E1"/>
    <w:rsid w:val="00B468E9"/>
    <w:rsid w:val="00B46CE9"/>
    <w:rsid w:val="00B46DC5"/>
    <w:rsid w:val="00B46ED0"/>
    <w:rsid w:val="00B4749C"/>
    <w:rsid w:val="00B476A4"/>
    <w:rsid w:val="00B47A61"/>
    <w:rsid w:val="00B47E69"/>
    <w:rsid w:val="00B5063E"/>
    <w:rsid w:val="00B50FB5"/>
    <w:rsid w:val="00B510C7"/>
    <w:rsid w:val="00B5114D"/>
    <w:rsid w:val="00B51196"/>
    <w:rsid w:val="00B5127C"/>
    <w:rsid w:val="00B518A3"/>
    <w:rsid w:val="00B519DF"/>
    <w:rsid w:val="00B52309"/>
    <w:rsid w:val="00B5264F"/>
    <w:rsid w:val="00B528F9"/>
    <w:rsid w:val="00B52982"/>
    <w:rsid w:val="00B53285"/>
    <w:rsid w:val="00B53820"/>
    <w:rsid w:val="00B53823"/>
    <w:rsid w:val="00B53A79"/>
    <w:rsid w:val="00B53DFD"/>
    <w:rsid w:val="00B5421B"/>
    <w:rsid w:val="00B54618"/>
    <w:rsid w:val="00B54C2C"/>
    <w:rsid w:val="00B54CCB"/>
    <w:rsid w:val="00B5539E"/>
    <w:rsid w:val="00B55740"/>
    <w:rsid w:val="00B55E44"/>
    <w:rsid w:val="00B56030"/>
    <w:rsid w:val="00B5682E"/>
    <w:rsid w:val="00B56AFE"/>
    <w:rsid w:val="00B56F11"/>
    <w:rsid w:val="00B56F75"/>
    <w:rsid w:val="00B57169"/>
    <w:rsid w:val="00B57264"/>
    <w:rsid w:val="00B60C03"/>
    <w:rsid w:val="00B6101F"/>
    <w:rsid w:val="00B6150C"/>
    <w:rsid w:val="00B61524"/>
    <w:rsid w:val="00B61565"/>
    <w:rsid w:val="00B61683"/>
    <w:rsid w:val="00B616D9"/>
    <w:rsid w:val="00B621A8"/>
    <w:rsid w:val="00B6272B"/>
    <w:rsid w:val="00B62A2C"/>
    <w:rsid w:val="00B632B1"/>
    <w:rsid w:val="00B64939"/>
    <w:rsid w:val="00B64C53"/>
    <w:rsid w:val="00B65078"/>
    <w:rsid w:val="00B6558C"/>
    <w:rsid w:val="00B6593C"/>
    <w:rsid w:val="00B659F6"/>
    <w:rsid w:val="00B66416"/>
    <w:rsid w:val="00B66864"/>
    <w:rsid w:val="00B66D78"/>
    <w:rsid w:val="00B66FB4"/>
    <w:rsid w:val="00B67C49"/>
    <w:rsid w:val="00B67FA9"/>
    <w:rsid w:val="00B702A0"/>
    <w:rsid w:val="00B709A7"/>
    <w:rsid w:val="00B709C7"/>
    <w:rsid w:val="00B70AD6"/>
    <w:rsid w:val="00B71043"/>
    <w:rsid w:val="00B710E6"/>
    <w:rsid w:val="00B7114C"/>
    <w:rsid w:val="00B711B3"/>
    <w:rsid w:val="00B713DA"/>
    <w:rsid w:val="00B71543"/>
    <w:rsid w:val="00B71992"/>
    <w:rsid w:val="00B71D7D"/>
    <w:rsid w:val="00B71D94"/>
    <w:rsid w:val="00B71E49"/>
    <w:rsid w:val="00B7227B"/>
    <w:rsid w:val="00B72309"/>
    <w:rsid w:val="00B72949"/>
    <w:rsid w:val="00B72982"/>
    <w:rsid w:val="00B7298A"/>
    <w:rsid w:val="00B72F2B"/>
    <w:rsid w:val="00B7341B"/>
    <w:rsid w:val="00B73581"/>
    <w:rsid w:val="00B737A9"/>
    <w:rsid w:val="00B73B23"/>
    <w:rsid w:val="00B74769"/>
    <w:rsid w:val="00B74D0E"/>
    <w:rsid w:val="00B74F32"/>
    <w:rsid w:val="00B75120"/>
    <w:rsid w:val="00B75340"/>
    <w:rsid w:val="00B75511"/>
    <w:rsid w:val="00B755B6"/>
    <w:rsid w:val="00B756D3"/>
    <w:rsid w:val="00B75913"/>
    <w:rsid w:val="00B75B79"/>
    <w:rsid w:val="00B75BB7"/>
    <w:rsid w:val="00B75D88"/>
    <w:rsid w:val="00B75E71"/>
    <w:rsid w:val="00B76447"/>
    <w:rsid w:val="00B765E3"/>
    <w:rsid w:val="00B76B18"/>
    <w:rsid w:val="00B76B37"/>
    <w:rsid w:val="00B76DBB"/>
    <w:rsid w:val="00B77641"/>
    <w:rsid w:val="00B77721"/>
    <w:rsid w:val="00B7788D"/>
    <w:rsid w:val="00B80547"/>
    <w:rsid w:val="00B80622"/>
    <w:rsid w:val="00B80BC8"/>
    <w:rsid w:val="00B80BF0"/>
    <w:rsid w:val="00B80ECD"/>
    <w:rsid w:val="00B81F3E"/>
    <w:rsid w:val="00B81FBD"/>
    <w:rsid w:val="00B8243B"/>
    <w:rsid w:val="00B82A5E"/>
    <w:rsid w:val="00B82A5F"/>
    <w:rsid w:val="00B82C11"/>
    <w:rsid w:val="00B83EC2"/>
    <w:rsid w:val="00B83F7B"/>
    <w:rsid w:val="00B84CC5"/>
    <w:rsid w:val="00B85A35"/>
    <w:rsid w:val="00B85F55"/>
    <w:rsid w:val="00B864B1"/>
    <w:rsid w:val="00B867B3"/>
    <w:rsid w:val="00B86F30"/>
    <w:rsid w:val="00B87546"/>
    <w:rsid w:val="00B87AD4"/>
    <w:rsid w:val="00B87BB7"/>
    <w:rsid w:val="00B87BC1"/>
    <w:rsid w:val="00B90569"/>
    <w:rsid w:val="00B90828"/>
    <w:rsid w:val="00B9087E"/>
    <w:rsid w:val="00B90C35"/>
    <w:rsid w:val="00B91198"/>
    <w:rsid w:val="00B91265"/>
    <w:rsid w:val="00B91C78"/>
    <w:rsid w:val="00B91C92"/>
    <w:rsid w:val="00B91EE1"/>
    <w:rsid w:val="00B91FD8"/>
    <w:rsid w:val="00B92129"/>
    <w:rsid w:val="00B92232"/>
    <w:rsid w:val="00B92826"/>
    <w:rsid w:val="00B92F19"/>
    <w:rsid w:val="00B93583"/>
    <w:rsid w:val="00B93921"/>
    <w:rsid w:val="00B93AB6"/>
    <w:rsid w:val="00B93F66"/>
    <w:rsid w:val="00B94517"/>
    <w:rsid w:val="00B947D9"/>
    <w:rsid w:val="00B9487A"/>
    <w:rsid w:val="00B9487D"/>
    <w:rsid w:val="00B94BBE"/>
    <w:rsid w:val="00B94F7D"/>
    <w:rsid w:val="00B95240"/>
    <w:rsid w:val="00B956C6"/>
    <w:rsid w:val="00B95737"/>
    <w:rsid w:val="00B96362"/>
    <w:rsid w:val="00B9676A"/>
    <w:rsid w:val="00B96792"/>
    <w:rsid w:val="00B967B9"/>
    <w:rsid w:val="00B96C48"/>
    <w:rsid w:val="00B96F79"/>
    <w:rsid w:val="00B9757D"/>
    <w:rsid w:val="00B9784A"/>
    <w:rsid w:val="00B97945"/>
    <w:rsid w:val="00B97D52"/>
    <w:rsid w:val="00BA0361"/>
    <w:rsid w:val="00BA09D3"/>
    <w:rsid w:val="00BA1383"/>
    <w:rsid w:val="00BA1C63"/>
    <w:rsid w:val="00BA2725"/>
    <w:rsid w:val="00BA28D7"/>
    <w:rsid w:val="00BA2D88"/>
    <w:rsid w:val="00BA3460"/>
    <w:rsid w:val="00BA388B"/>
    <w:rsid w:val="00BA4011"/>
    <w:rsid w:val="00BA441B"/>
    <w:rsid w:val="00BA464C"/>
    <w:rsid w:val="00BA4A98"/>
    <w:rsid w:val="00BA4CD4"/>
    <w:rsid w:val="00BA4FE3"/>
    <w:rsid w:val="00BA53E3"/>
    <w:rsid w:val="00BA5550"/>
    <w:rsid w:val="00BA66A6"/>
    <w:rsid w:val="00BA6B24"/>
    <w:rsid w:val="00BA6FF2"/>
    <w:rsid w:val="00BA75A1"/>
    <w:rsid w:val="00BB013C"/>
    <w:rsid w:val="00BB0618"/>
    <w:rsid w:val="00BB06A3"/>
    <w:rsid w:val="00BB0706"/>
    <w:rsid w:val="00BB0883"/>
    <w:rsid w:val="00BB0956"/>
    <w:rsid w:val="00BB0AFA"/>
    <w:rsid w:val="00BB0BD5"/>
    <w:rsid w:val="00BB11A2"/>
    <w:rsid w:val="00BB11FD"/>
    <w:rsid w:val="00BB140C"/>
    <w:rsid w:val="00BB156D"/>
    <w:rsid w:val="00BB1754"/>
    <w:rsid w:val="00BB1F93"/>
    <w:rsid w:val="00BB2209"/>
    <w:rsid w:val="00BB2467"/>
    <w:rsid w:val="00BB24E8"/>
    <w:rsid w:val="00BB2582"/>
    <w:rsid w:val="00BB3992"/>
    <w:rsid w:val="00BB3B88"/>
    <w:rsid w:val="00BB3C78"/>
    <w:rsid w:val="00BB407A"/>
    <w:rsid w:val="00BB4546"/>
    <w:rsid w:val="00BB4B0D"/>
    <w:rsid w:val="00BB4FAC"/>
    <w:rsid w:val="00BB50CD"/>
    <w:rsid w:val="00BB59FB"/>
    <w:rsid w:val="00BB5EA2"/>
    <w:rsid w:val="00BB6753"/>
    <w:rsid w:val="00BB68A3"/>
    <w:rsid w:val="00BB702F"/>
    <w:rsid w:val="00BB712F"/>
    <w:rsid w:val="00BB72E0"/>
    <w:rsid w:val="00BB767A"/>
    <w:rsid w:val="00BB795C"/>
    <w:rsid w:val="00BB7D10"/>
    <w:rsid w:val="00BB7DCB"/>
    <w:rsid w:val="00BC00AE"/>
    <w:rsid w:val="00BC0260"/>
    <w:rsid w:val="00BC0425"/>
    <w:rsid w:val="00BC04B8"/>
    <w:rsid w:val="00BC078D"/>
    <w:rsid w:val="00BC0B56"/>
    <w:rsid w:val="00BC0EE6"/>
    <w:rsid w:val="00BC10E5"/>
    <w:rsid w:val="00BC15B0"/>
    <w:rsid w:val="00BC1912"/>
    <w:rsid w:val="00BC1951"/>
    <w:rsid w:val="00BC1D25"/>
    <w:rsid w:val="00BC221F"/>
    <w:rsid w:val="00BC23DE"/>
    <w:rsid w:val="00BC25C8"/>
    <w:rsid w:val="00BC2AC6"/>
    <w:rsid w:val="00BC2ACD"/>
    <w:rsid w:val="00BC2BDC"/>
    <w:rsid w:val="00BC2D2B"/>
    <w:rsid w:val="00BC2EB5"/>
    <w:rsid w:val="00BC2F6F"/>
    <w:rsid w:val="00BC377B"/>
    <w:rsid w:val="00BC3D04"/>
    <w:rsid w:val="00BC40A0"/>
    <w:rsid w:val="00BC4386"/>
    <w:rsid w:val="00BC4681"/>
    <w:rsid w:val="00BC4C3A"/>
    <w:rsid w:val="00BC5613"/>
    <w:rsid w:val="00BC5645"/>
    <w:rsid w:val="00BC5922"/>
    <w:rsid w:val="00BC5A34"/>
    <w:rsid w:val="00BC6A2E"/>
    <w:rsid w:val="00BC6A66"/>
    <w:rsid w:val="00BC6C55"/>
    <w:rsid w:val="00BC7ECB"/>
    <w:rsid w:val="00BD0565"/>
    <w:rsid w:val="00BD05AF"/>
    <w:rsid w:val="00BD05E7"/>
    <w:rsid w:val="00BD078F"/>
    <w:rsid w:val="00BD08F6"/>
    <w:rsid w:val="00BD0B8F"/>
    <w:rsid w:val="00BD0D1E"/>
    <w:rsid w:val="00BD0EFA"/>
    <w:rsid w:val="00BD115B"/>
    <w:rsid w:val="00BD175B"/>
    <w:rsid w:val="00BD175C"/>
    <w:rsid w:val="00BD1ED8"/>
    <w:rsid w:val="00BD263F"/>
    <w:rsid w:val="00BD277A"/>
    <w:rsid w:val="00BD2976"/>
    <w:rsid w:val="00BD2AED"/>
    <w:rsid w:val="00BD2E81"/>
    <w:rsid w:val="00BD2FF9"/>
    <w:rsid w:val="00BD31FB"/>
    <w:rsid w:val="00BD3352"/>
    <w:rsid w:val="00BD3BC8"/>
    <w:rsid w:val="00BD3D3B"/>
    <w:rsid w:val="00BD3E20"/>
    <w:rsid w:val="00BD4076"/>
    <w:rsid w:val="00BD419C"/>
    <w:rsid w:val="00BD44C3"/>
    <w:rsid w:val="00BD46B1"/>
    <w:rsid w:val="00BD4966"/>
    <w:rsid w:val="00BD4A55"/>
    <w:rsid w:val="00BD523D"/>
    <w:rsid w:val="00BD53F3"/>
    <w:rsid w:val="00BD5652"/>
    <w:rsid w:val="00BD56B8"/>
    <w:rsid w:val="00BD56CF"/>
    <w:rsid w:val="00BD5870"/>
    <w:rsid w:val="00BD5BAF"/>
    <w:rsid w:val="00BD5C08"/>
    <w:rsid w:val="00BD5D2B"/>
    <w:rsid w:val="00BD60B5"/>
    <w:rsid w:val="00BD628C"/>
    <w:rsid w:val="00BD6389"/>
    <w:rsid w:val="00BD6417"/>
    <w:rsid w:val="00BD65BA"/>
    <w:rsid w:val="00BD6665"/>
    <w:rsid w:val="00BD6A09"/>
    <w:rsid w:val="00BD6EFD"/>
    <w:rsid w:val="00BD7725"/>
    <w:rsid w:val="00BD77BB"/>
    <w:rsid w:val="00BD7BD8"/>
    <w:rsid w:val="00BD7EEE"/>
    <w:rsid w:val="00BD7F4B"/>
    <w:rsid w:val="00BE01F9"/>
    <w:rsid w:val="00BE060F"/>
    <w:rsid w:val="00BE129F"/>
    <w:rsid w:val="00BE186B"/>
    <w:rsid w:val="00BE1BEE"/>
    <w:rsid w:val="00BE1C9D"/>
    <w:rsid w:val="00BE22A9"/>
    <w:rsid w:val="00BE256C"/>
    <w:rsid w:val="00BE264B"/>
    <w:rsid w:val="00BE278B"/>
    <w:rsid w:val="00BE28E2"/>
    <w:rsid w:val="00BE3058"/>
    <w:rsid w:val="00BE3689"/>
    <w:rsid w:val="00BE39FD"/>
    <w:rsid w:val="00BE3FAE"/>
    <w:rsid w:val="00BE41D4"/>
    <w:rsid w:val="00BE4299"/>
    <w:rsid w:val="00BE4313"/>
    <w:rsid w:val="00BE4940"/>
    <w:rsid w:val="00BE49E9"/>
    <w:rsid w:val="00BE4BCA"/>
    <w:rsid w:val="00BE5170"/>
    <w:rsid w:val="00BE55A4"/>
    <w:rsid w:val="00BE56BF"/>
    <w:rsid w:val="00BE5E56"/>
    <w:rsid w:val="00BE6AAD"/>
    <w:rsid w:val="00BE6AF4"/>
    <w:rsid w:val="00BE6AF6"/>
    <w:rsid w:val="00BE6F00"/>
    <w:rsid w:val="00BE6F58"/>
    <w:rsid w:val="00BE719A"/>
    <w:rsid w:val="00BE77AE"/>
    <w:rsid w:val="00BE7B7F"/>
    <w:rsid w:val="00BE7E4B"/>
    <w:rsid w:val="00BF0A01"/>
    <w:rsid w:val="00BF0AAF"/>
    <w:rsid w:val="00BF0D96"/>
    <w:rsid w:val="00BF0F20"/>
    <w:rsid w:val="00BF1063"/>
    <w:rsid w:val="00BF1B1F"/>
    <w:rsid w:val="00BF1DAB"/>
    <w:rsid w:val="00BF209E"/>
    <w:rsid w:val="00BF21D2"/>
    <w:rsid w:val="00BF2534"/>
    <w:rsid w:val="00BF25D8"/>
    <w:rsid w:val="00BF261F"/>
    <w:rsid w:val="00BF2C65"/>
    <w:rsid w:val="00BF2CBE"/>
    <w:rsid w:val="00BF3342"/>
    <w:rsid w:val="00BF3410"/>
    <w:rsid w:val="00BF3DA5"/>
    <w:rsid w:val="00BF3E24"/>
    <w:rsid w:val="00BF3E64"/>
    <w:rsid w:val="00BF4114"/>
    <w:rsid w:val="00BF46D5"/>
    <w:rsid w:val="00BF4AD0"/>
    <w:rsid w:val="00BF4BEE"/>
    <w:rsid w:val="00BF4E81"/>
    <w:rsid w:val="00BF510C"/>
    <w:rsid w:val="00BF521F"/>
    <w:rsid w:val="00BF57F5"/>
    <w:rsid w:val="00BF5892"/>
    <w:rsid w:val="00BF5C81"/>
    <w:rsid w:val="00BF5DBC"/>
    <w:rsid w:val="00BF5E84"/>
    <w:rsid w:val="00BF6492"/>
    <w:rsid w:val="00BF676A"/>
    <w:rsid w:val="00BF694C"/>
    <w:rsid w:val="00BF6E8F"/>
    <w:rsid w:val="00BF7201"/>
    <w:rsid w:val="00BF776D"/>
    <w:rsid w:val="00BF7A71"/>
    <w:rsid w:val="00BF7BC5"/>
    <w:rsid w:val="00BF7BD0"/>
    <w:rsid w:val="00BF7EA4"/>
    <w:rsid w:val="00BF7ED4"/>
    <w:rsid w:val="00BF7ED7"/>
    <w:rsid w:val="00C00024"/>
    <w:rsid w:val="00C0006B"/>
    <w:rsid w:val="00C005AA"/>
    <w:rsid w:val="00C00BB8"/>
    <w:rsid w:val="00C01D51"/>
    <w:rsid w:val="00C01E94"/>
    <w:rsid w:val="00C0206B"/>
    <w:rsid w:val="00C0208A"/>
    <w:rsid w:val="00C02546"/>
    <w:rsid w:val="00C025C9"/>
    <w:rsid w:val="00C02D12"/>
    <w:rsid w:val="00C0368A"/>
    <w:rsid w:val="00C03B9A"/>
    <w:rsid w:val="00C04661"/>
    <w:rsid w:val="00C0494B"/>
    <w:rsid w:val="00C04AD5"/>
    <w:rsid w:val="00C04B6F"/>
    <w:rsid w:val="00C04B79"/>
    <w:rsid w:val="00C04BA6"/>
    <w:rsid w:val="00C04E45"/>
    <w:rsid w:val="00C05EF0"/>
    <w:rsid w:val="00C05FC9"/>
    <w:rsid w:val="00C06AC8"/>
    <w:rsid w:val="00C0746E"/>
    <w:rsid w:val="00C07564"/>
    <w:rsid w:val="00C07624"/>
    <w:rsid w:val="00C07904"/>
    <w:rsid w:val="00C079C7"/>
    <w:rsid w:val="00C07ACC"/>
    <w:rsid w:val="00C10120"/>
    <w:rsid w:val="00C10CC9"/>
    <w:rsid w:val="00C10D52"/>
    <w:rsid w:val="00C10F71"/>
    <w:rsid w:val="00C110AE"/>
    <w:rsid w:val="00C113C9"/>
    <w:rsid w:val="00C116F4"/>
    <w:rsid w:val="00C11782"/>
    <w:rsid w:val="00C118A3"/>
    <w:rsid w:val="00C11AE6"/>
    <w:rsid w:val="00C11E97"/>
    <w:rsid w:val="00C125EF"/>
    <w:rsid w:val="00C128DE"/>
    <w:rsid w:val="00C12A1C"/>
    <w:rsid w:val="00C12FE1"/>
    <w:rsid w:val="00C13A3F"/>
    <w:rsid w:val="00C13C68"/>
    <w:rsid w:val="00C13D86"/>
    <w:rsid w:val="00C13F4C"/>
    <w:rsid w:val="00C14356"/>
    <w:rsid w:val="00C14D50"/>
    <w:rsid w:val="00C156D5"/>
    <w:rsid w:val="00C16297"/>
    <w:rsid w:val="00C165DE"/>
    <w:rsid w:val="00C16B07"/>
    <w:rsid w:val="00C17084"/>
    <w:rsid w:val="00C17282"/>
    <w:rsid w:val="00C173ED"/>
    <w:rsid w:val="00C1771E"/>
    <w:rsid w:val="00C17996"/>
    <w:rsid w:val="00C179C2"/>
    <w:rsid w:val="00C17A3B"/>
    <w:rsid w:val="00C17CFA"/>
    <w:rsid w:val="00C17E0F"/>
    <w:rsid w:val="00C200BA"/>
    <w:rsid w:val="00C20100"/>
    <w:rsid w:val="00C20158"/>
    <w:rsid w:val="00C2035F"/>
    <w:rsid w:val="00C20553"/>
    <w:rsid w:val="00C20B26"/>
    <w:rsid w:val="00C20CD3"/>
    <w:rsid w:val="00C20DF0"/>
    <w:rsid w:val="00C21000"/>
    <w:rsid w:val="00C21A1B"/>
    <w:rsid w:val="00C21E89"/>
    <w:rsid w:val="00C221EF"/>
    <w:rsid w:val="00C22526"/>
    <w:rsid w:val="00C22682"/>
    <w:rsid w:val="00C227ED"/>
    <w:rsid w:val="00C2327D"/>
    <w:rsid w:val="00C24069"/>
    <w:rsid w:val="00C243ED"/>
    <w:rsid w:val="00C24515"/>
    <w:rsid w:val="00C24832"/>
    <w:rsid w:val="00C248CC"/>
    <w:rsid w:val="00C24C71"/>
    <w:rsid w:val="00C24C8D"/>
    <w:rsid w:val="00C24EF9"/>
    <w:rsid w:val="00C256BC"/>
    <w:rsid w:val="00C258BA"/>
    <w:rsid w:val="00C25C3D"/>
    <w:rsid w:val="00C25CA8"/>
    <w:rsid w:val="00C25D00"/>
    <w:rsid w:val="00C2611F"/>
    <w:rsid w:val="00C265F8"/>
    <w:rsid w:val="00C268BD"/>
    <w:rsid w:val="00C26C83"/>
    <w:rsid w:val="00C26DF6"/>
    <w:rsid w:val="00C26E77"/>
    <w:rsid w:val="00C2743D"/>
    <w:rsid w:val="00C274BD"/>
    <w:rsid w:val="00C274FC"/>
    <w:rsid w:val="00C275CD"/>
    <w:rsid w:val="00C27649"/>
    <w:rsid w:val="00C27CE9"/>
    <w:rsid w:val="00C27F6F"/>
    <w:rsid w:val="00C30A6A"/>
    <w:rsid w:val="00C30B6E"/>
    <w:rsid w:val="00C30D29"/>
    <w:rsid w:val="00C31515"/>
    <w:rsid w:val="00C31E1A"/>
    <w:rsid w:val="00C3209E"/>
    <w:rsid w:val="00C326A0"/>
    <w:rsid w:val="00C327AA"/>
    <w:rsid w:val="00C32842"/>
    <w:rsid w:val="00C33125"/>
    <w:rsid w:val="00C33511"/>
    <w:rsid w:val="00C338A4"/>
    <w:rsid w:val="00C3390C"/>
    <w:rsid w:val="00C33A2A"/>
    <w:rsid w:val="00C33B24"/>
    <w:rsid w:val="00C33E08"/>
    <w:rsid w:val="00C34316"/>
    <w:rsid w:val="00C34874"/>
    <w:rsid w:val="00C34A4A"/>
    <w:rsid w:val="00C34A97"/>
    <w:rsid w:val="00C34C62"/>
    <w:rsid w:val="00C34F43"/>
    <w:rsid w:val="00C352B6"/>
    <w:rsid w:val="00C35399"/>
    <w:rsid w:val="00C35493"/>
    <w:rsid w:val="00C35BD8"/>
    <w:rsid w:val="00C35DFC"/>
    <w:rsid w:val="00C36121"/>
    <w:rsid w:val="00C363B7"/>
    <w:rsid w:val="00C365A3"/>
    <w:rsid w:val="00C36C78"/>
    <w:rsid w:val="00C36FC7"/>
    <w:rsid w:val="00C373C9"/>
    <w:rsid w:val="00C3766B"/>
    <w:rsid w:val="00C37A3B"/>
    <w:rsid w:val="00C37C3C"/>
    <w:rsid w:val="00C37CDF"/>
    <w:rsid w:val="00C37F52"/>
    <w:rsid w:val="00C407BA"/>
    <w:rsid w:val="00C4094F"/>
    <w:rsid w:val="00C40A8D"/>
    <w:rsid w:val="00C40C2A"/>
    <w:rsid w:val="00C410FE"/>
    <w:rsid w:val="00C4112F"/>
    <w:rsid w:val="00C41208"/>
    <w:rsid w:val="00C4130C"/>
    <w:rsid w:val="00C413E0"/>
    <w:rsid w:val="00C41A3D"/>
    <w:rsid w:val="00C41FCF"/>
    <w:rsid w:val="00C41FEC"/>
    <w:rsid w:val="00C420D7"/>
    <w:rsid w:val="00C420E8"/>
    <w:rsid w:val="00C422D3"/>
    <w:rsid w:val="00C42A71"/>
    <w:rsid w:val="00C42AEA"/>
    <w:rsid w:val="00C42B8E"/>
    <w:rsid w:val="00C42BD9"/>
    <w:rsid w:val="00C42E48"/>
    <w:rsid w:val="00C42EAC"/>
    <w:rsid w:val="00C432D8"/>
    <w:rsid w:val="00C433A4"/>
    <w:rsid w:val="00C43709"/>
    <w:rsid w:val="00C43FC6"/>
    <w:rsid w:val="00C446AB"/>
    <w:rsid w:val="00C44E2E"/>
    <w:rsid w:val="00C454C8"/>
    <w:rsid w:val="00C458C1"/>
    <w:rsid w:val="00C459CD"/>
    <w:rsid w:val="00C461F8"/>
    <w:rsid w:val="00C4693B"/>
    <w:rsid w:val="00C46C04"/>
    <w:rsid w:val="00C46C95"/>
    <w:rsid w:val="00C472C4"/>
    <w:rsid w:val="00C47BFF"/>
    <w:rsid w:val="00C50081"/>
    <w:rsid w:val="00C5048E"/>
    <w:rsid w:val="00C50FA1"/>
    <w:rsid w:val="00C51173"/>
    <w:rsid w:val="00C514A8"/>
    <w:rsid w:val="00C514AD"/>
    <w:rsid w:val="00C51757"/>
    <w:rsid w:val="00C5179A"/>
    <w:rsid w:val="00C5179E"/>
    <w:rsid w:val="00C51A67"/>
    <w:rsid w:val="00C52039"/>
    <w:rsid w:val="00C521C6"/>
    <w:rsid w:val="00C52204"/>
    <w:rsid w:val="00C52382"/>
    <w:rsid w:val="00C53321"/>
    <w:rsid w:val="00C5351A"/>
    <w:rsid w:val="00C5370D"/>
    <w:rsid w:val="00C537C2"/>
    <w:rsid w:val="00C538BE"/>
    <w:rsid w:val="00C5399D"/>
    <w:rsid w:val="00C53C5A"/>
    <w:rsid w:val="00C53FB4"/>
    <w:rsid w:val="00C540F3"/>
    <w:rsid w:val="00C54255"/>
    <w:rsid w:val="00C542CF"/>
    <w:rsid w:val="00C544CA"/>
    <w:rsid w:val="00C54943"/>
    <w:rsid w:val="00C54AE7"/>
    <w:rsid w:val="00C54C31"/>
    <w:rsid w:val="00C54CCC"/>
    <w:rsid w:val="00C5602F"/>
    <w:rsid w:val="00C5626A"/>
    <w:rsid w:val="00C5668D"/>
    <w:rsid w:val="00C56698"/>
    <w:rsid w:val="00C56CC5"/>
    <w:rsid w:val="00C576B3"/>
    <w:rsid w:val="00C57ABF"/>
    <w:rsid w:val="00C57C42"/>
    <w:rsid w:val="00C57CD2"/>
    <w:rsid w:val="00C600C9"/>
    <w:rsid w:val="00C606FB"/>
    <w:rsid w:val="00C6096B"/>
    <w:rsid w:val="00C60E0A"/>
    <w:rsid w:val="00C6152B"/>
    <w:rsid w:val="00C61DEA"/>
    <w:rsid w:val="00C63550"/>
    <w:rsid w:val="00C63597"/>
    <w:rsid w:val="00C63853"/>
    <w:rsid w:val="00C63C5D"/>
    <w:rsid w:val="00C63C86"/>
    <w:rsid w:val="00C63DA5"/>
    <w:rsid w:val="00C63E94"/>
    <w:rsid w:val="00C64820"/>
    <w:rsid w:val="00C64F94"/>
    <w:rsid w:val="00C65A95"/>
    <w:rsid w:val="00C65DD2"/>
    <w:rsid w:val="00C65E74"/>
    <w:rsid w:val="00C65E80"/>
    <w:rsid w:val="00C660B2"/>
    <w:rsid w:val="00C6645A"/>
    <w:rsid w:val="00C67233"/>
    <w:rsid w:val="00C67260"/>
    <w:rsid w:val="00C6730E"/>
    <w:rsid w:val="00C678FE"/>
    <w:rsid w:val="00C67901"/>
    <w:rsid w:val="00C67CC4"/>
    <w:rsid w:val="00C67D11"/>
    <w:rsid w:val="00C7024D"/>
    <w:rsid w:val="00C70441"/>
    <w:rsid w:val="00C70625"/>
    <w:rsid w:val="00C7157F"/>
    <w:rsid w:val="00C715B5"/>
    <w:rsid w:val="00C717D3"/>
    <w:rsid w:val="00C71CC4"/>
    <w:rsid w:val="00C71F6C"/>
    <w:rsid w:val="00C720A1"/>
    <w:rsid w:val="00C722AD"/>
    <w:rsid w:val="00C72749"/>
    <w:rsid w:val="00C72ABC"/>
    <w:rsid w:val="00C72EAA"/>
    <w:rsid w:val="00C7336E"/>
    <w:rsid w:val="00C736B2"/>
    <w:rsid w:val="00C736F4"/>
    <w:rsid w:val="00C739B7"/>
    <w:rsid w:val="00C7418D"/>
    <w:rsid w:val="00C741F3"/>
    <w:rsid w:val="00C74455"/>
    <w:rsid w:val="00C74493"/>
    <w:rsid w:val="00C7493C"/>
    <w:rsid w:val="00C749C3"/>
    <w:rsid w:val="00C74B1C"/>
    <w:rsid w:val="00C75117"/>
    <w:rsid w:val="00C7512A"/>
    <w:rsid w:val="00C75245"/>
    <w:rsid w:val="00C75653"/>
    <w:rsid w:val="00C75C39"/>
    <w:rsid w:val="00C7618D"/>
    <w:rsid w:val="00C763A1"/>
    <w:rsid w:val="00C763D0"/>
    <w:rsid w:val="00C766F6"/>
    <w:rsid w:val="00C7670F"/>
    <w:rsid w:val="00C76BC2"/>
    <w:rsid w:val="00C76D35"/>
    <w:rsid w:val="00C773AA"/>
    <w:rsid w:val="00C778AE"/>
    <w:rsid w:val="00C77CE3"/>
    <w:rsid w:val="00C80632"/>
    <w:rsid w:val="00C8070B"/>
    <w:rsid w:val="00C80CC1"/>
    <w:rsid w:val="00C80EE0"/>
    <w:rsid w:val="00C816A8"/>
    <w:rsid w:val="00C816C5"/>
    <w:rsid w:val="00C819A2"/>
    <w:rsid w:val="00C828D2"/>
    <w:rsid w:val="00C82B3E"/>
    <w:rsid w:val="00C830C9"/>
    <w:rsid w:val="00C8329D"/>
    <w:rsid w:val="00C83310"/>
    <w:rsid w:val="00C834A4"/>
    <w:rsid w:val="00C835EC"/>
    <w:rsid w:val="00C83932"/>
    <w:rsid w:val="00C8394F"/>
    <w:rsid w:val="00C83A35"/>
    <w:rsid w:val="00C83C47"/>
    <w:rsid w:val="00C84682"/>
    <w:rsid w:val="00C84CD5"/>
    <w:rsid w:val="00C85024"/>
    <w:rsid w:val="00C85552"/>
    <w:rsid w:val="00C85B9A"/>
    <w:rsid w:val="00C85BBC"/>
    <w:rsid w:val="00C85FCB"/>
    <w:rsid w:val="00C8609A"/>
    <w:rsid w:val="00C860B1"/>
    <w:rsid w:val="00C864D0"/>
    <w:rsid w:val="00C86505"/>
    <w:rsid w:val="00C8666A"/>
    <w:rsid w:val="00C86CA6"/>
    <w:rsid w:val="00C86D00"/>
    <w:rsid w:val="00C86DE2"/>
    <w:rsid w:val="00C873BB"/>
    <w:rsid w:val="00C873F0"/>
    <w:rsid w:val="00C90166"/>
    <w:rsid w:val="00C902B1"/>
    <w:rsid w:val="00C90313"/>
    <w:rsid w:val="00C90A43"/>
    <w:rsid w:val="00C9121F"/>
    <w:rsid w:val="00C91280"/>
    <w:rsid w:val="00C912B1"/>
    <w:rsid w:val="00C91528"/>
    <w:rsid w:val="00C9171B"/>
    <w:rsid w:val="00C91ABF"/>
    <w:rsid w:val="00C920EE"/>
    <w:rsid w:val="00C92A2B"/>
    <w:rsid w:val="00C92B91"/>
    <w:rsid w:val="00C92F3D"/>
    <w:rsid w:val="00C93184"/>
    <w:rsid w:val="00C93894"/>
    <w:rsid w:val="00C938E2"/>
    <w:rsid w:val="00C939CA"/>
    <w:rsid w:val="00C93D63"/>
    <w:rsid w:val="00C9450F"/>
    <w:rsid w:val="00C94686"/>
    <w:rsid w:val="00C948D1"/>
    <w:rsid w:val="00C948F1"/>
    <w:rsid w:val="00C948FF"/>
    <w:rsid w:val="00C955A6"/>
    <w:rsid w:val="00C957F2"/>
    <w:rsid w:val="00C95F21"/>
    <w:rsid w:val="00C966E0"/>
    <w:rsid w:val="00C96AAE"/>
    <w:rsid w:val="00C96BA2"/>
    <w:rsid w:val="00C96C97"/>
    <w:rsid w:val="00C96FBA"/>
    <w:rsid w:val="00C9735F"/>
    <w:rsid w:val="00C97625"/>
    <w:rsid w:val="00CA0393"/>
    <w:rsid w:val="00CA03DB"/>
    <w:rsid w:val="00CA04AB"/>
    <w:rsid w:val="00CA093E"/>
    <w:rsid w:val="00CA0A8B"/>
    <w:rsid w:val="00CA13B7"/>
    <w:rsid w:val="00CA1755"/>
    <w:rsid w:val="00CA17F6"/>
    <w:rsid w:val="00CA1B25"/>
    <w:rsid w:val="00CA2052"/>
    <w:rsid w:val="00CA252E"/>
    <w:rsid w:val="00CA2626"/>
    <w:rsid w:val="00CA2692"/>
    <w:rsid w:val="00CA2F53"/>
    <w:rsid w:val="00CA314E"/>
    <w:rsid w:val="00CA3458"/>
    <w:rsid w:val="00CA3991"/>
    <w:rsid w:val="00CA3A7D"/>
    <w:rsid w:val="00CA3D55"/>
    <w:rsid w:val="00CA3E36"/>
    <w:rsid w:val="00CA3F0A"/>
    <w:rsid w:val="00CA4342"/>
    <w:rsid w:val="00CA45C8"/>
    <w:rsid w:val="00CA45E1"/>
    <w:rsid w:val="00CA4B7D"/>
    <w:rsid w:val="00CA4BBB"/>
    <w:rsid w:val="00CA4F78"/>
    <w:rsid w:val="00CA568B"/>
    <w:rsid w:val="00CA56C0"/>
    <w:rsid w:val="00CA5B27"/>
    <w:rsid w:val="00CA5CFB"/>
    <w:rsid w:val="00CA692F"/>
    <w:rsid w:val="00CA6E18"/>
    <w:rsid w:val="00CA71A3"/>
    <w:rsid w:val="00CA72B5"/>
    <w:rsid w:val="00CA79D5"/>
    <w:rsid w:val="00CB0C4B"/>
    <w:rsid w:val="00CB0F17"/>
    <w:rsid w:val="00CB1284"/>
    <w:rsid w:val="00CB18A7"/>
    <w:rsid w:val="00CB243F"/>
    <w:rsid w:val="00CB2AB3"/>
    <w:rsid w:val="00CB2DEF"/>
    <w:rsid w:val="00CB311C"/>
    <w:rsid w:val="00CB317D"/>
    <w:rsid w:val="00CB36F9"/>
    <w:rsid w:val="00CB3DA7"/>
    <w:rsid w:val="00CB4139"/>
    <w:rsid w:val="00CB45BB"/>
    <w:rsid w:val="00CB47E8"/>
    <w:rsid w:val="00CB4B70"/>
    <w:rsid w:val="00CB518F"/>
    <w:rsid w:val="00CB59BF"/>
    <w:rsid w:val="00CB5A2C"/>
    <w:rsid w:val="00CB5BB7"/>
    <w:rsid w:val="00CB6170"/>
    <w:rsid w:val="00CB66AD"/>
    <w:rsid w:val="00CB6BEC"/>
    <w:rsid w:val="00CB6E78"/>
    <w:rsid w:val="00CB6EDD"/>
    <w:rsid w:val="00CB6EF7"/>
    <w:rsid w:val="00CB7886"/>
    <w:rsid w:val="00CB7D38"/>
    <w:rsid w:val="00CB7F34"/>
    <w:rsid w:val="00CC0254"/>
    <w:rsid w:val="00CC057F"/>
    <w:rsid w:val="00CC06C3"/>
    <w:rsid w:val="00CC08EE"/>
    <w:rsid w:val="00CC0E31"/>
    <w:rsid w:val="00CC10B9"/>
    <w:rsid w:val="00CC11CD"/>
    <w:rsid w:val="00CC17B3"/>
    <w:rsid w:val="00CC19A4"/>
    <w:rsid w:val="00CC212B"/>
    <w:rsid w:val="00CC25DC"/>
    <w:rsid w:val="00CC276A"/>
    <w:rsid w:val="00CC2F7D"/>
    <w:rsid w:val="00CC34D1"/>
    <w:rsid w:val="00CC357C"/>
    <w:rsid w:val="00CC361B"/>
    <w:rsid w:val="00CC3CC0"/>
    <w:rsid w:val="00CC3D33"/>
    <w:rsid w:val="00CC3D7D"/>
    <w:rsid w:val="00CC3DA5"/>
    <w:rsid w:val="00CC4596"/>
    <w:rsid w:val="00CC4AF0"/>
    <w:rsid w:val="00CC4CF4"/>
    <w:rsid w:val="00CC5243"/>
    <w:rsid w:val="00CC5767"/>
    <w:rsid w:val="00CC5DCD"/>
    <w:rsid w:val="00CC62B3"/>
    <w:rsid w:val="00CC6691"/>
    <w:rsid w:val="00CC6735"/>
    <w:rsid w:val="00CC6755"/>
    <w:rsid w:val="00CC6EA4"/>
    <w:rsid w:val="00CC6FD9"/>
    <w:rsid w:val="00CC718B"/>
    <w:rsid w:val="00CC722C"/>
    <w:rsid w:val="00CC72AA"/>
    <w:rsid w:val="00CC7405"/>
    <w:rsid w:val="00CC75CC"/>
    <w:rsid w:val="00CC7D38"/>
    <w:rsid w:val="00CC7DF6"/>
    <w:rsid w:val="00CC7FCD"/>
    <w:rsid w:val="00CD0E37"/>
    <w:rsid w:val="00CD0FFF"/>
    <w:rsid w:val="00CD1079"/>
    <w:rsid w:val="00CD12D5"/>
    <w:rsid w:val="00CD1460"/>
    <w:rsid w:val="00CD1D89"/>
    <w:rsid w:val="00CD2B3C"/>
    <w:rsid w:val="00CD2B5E"/>
    <w:rsid w:val="00CD2C8C"/>
    <w:rsid w:val="00CD30FA"/>
    <w:rsid w:val="00CD369B"/>
    <w:rsid w:val="00CD37FB"/>
    <w:rsid w:val="00CD39EE"/>
    <w:rsid w:val="00CD3F4A"/>
    <w:rsid w:val="00CD3FC3"/>
    <w:rsid w:val="00CD4274"/>
    <w:rsid w:val="00CD4355"/>
    <w:rsid w:val="00CD46C3"/>
    <w:rsid w:val="00CD46F8"/>
    <w:rsid w:val="00CD47CA"/>
    <w:rsid w:val="00CD4BFE"/>
    <w:rsid w:val="00CD4C20"/>
    <w:rsid w:val="00CD4E5C"/>
    <w:rsid w:val="00CD590B"/>
    <w:rsid w:val="00CD5A6F"/>
    <w:rsid w:val="00CD5C47"/>
    <w:rsid w:val="00CD5D90"/>
    <w:rsid w:val="00CD5EF9"/>
    <w:rsid w:val="00CD6972"/>
    <w:rsid w:val="00CD714F"/>
    <w:rsid w:val="00CD7312"/>
    <w:rsid w:val="00CD7771"/>
    <w:rsid w:val="00CD7A0D"/>
    <w:rsid w:val="00CD7DA1"/>
    <w:rsid w:val="00CD7E39"/>
    <w:rsid w:val="00CD7F60"/>
    <w:rsid w:val="00CE038B"/>
    <w:rsid w:val="00CE0438"/>
    <w:rsid w:val="00CE07B8"/>
    <w:rsid w:val="00CE1453"/>
    <w:rsid w:val="00CE1479"/>
    <w:rsid w:val="00CE1501"/>
    <w:rsid w:val="00CE15C3"/>
    <w:rsid w:val="00CE17F3"/>
    <w:rsid w:val="00CE1FC1"/>
    <w:rsid w:val="00CE2104"/>
    <w:rsid w:val="00CE269B"/>
    <w:rsid w:val="00CE27C7"/>
    <w:rsid w:val="00CE29DE"/>
    <w:rsid w:val="00CE2AC3"/>
    <w:rsid w:val="00CE30AD"/>
    <w:rsid w:val="00CE36CD"/>
    <w:rsid w:val="00CE43AE"/>
    <w:rsid w:val="00CE45E8"/>
    <w:rsid w:val="00CE4EA8"/>
    <w:rsid w:val="00CE5288"/>
    <w:rsid w:val="00CE5731"/>
    <w:rsid w:val="00CE5756"/>
    <w:rsid w:val="00CE58A7"/>
    <w:rsid w:val="00CE5A5D"/>
    <w:rsid w:val="00CE5B5B"/>
    <w:rsid w:val="00CE5C60"/>
    <w:rsid w:val="00CE5D33"/>
    <w:rsid w:val="00CE5D51"/>
    <w:rsid w:val="00CE626D"/>
    <w:rsid w:val="00CE64CC"/>
    <w:rsid w:val="00CE653D"/>
    <w:rsid w:val="00CE695A"/>
    <w:rsid w:val="00CE70E8"/>
    <w:rsid w:val="00CE732E"/>
    <w:rsid w:val="00CE78A6"/>
    <w:rsid w:val="00CE7985"/>
    <w:rsid w:val="00CE7E19"/>
    <w:rsid w:val="00CE7EBB"/>
    <w:rsid w:val="00CE7ECD"/>
    <w:rsid w:val="00CF040E"/>
    <w:rsid w:val="00CF0C6C"/>
    <w:rsid w:val="00CF0DC6"/>
    <w:rsid w:val="00CF1162"/>
    <w:rsid w:val="00CF11C5"/>
    <w:rsid w:val="00CF146F"/>
    <w:rsid w:val="00CF154A"/>
    <w:rsid w:val="00CF161A"/>
    <w:rsid w:val="00CF1C2E"/>
    <w:rsid w:val="00CF24EB"/>
    <w:rsid w:val="00CF2800"/>
    <w:rsid w:val="00CF2841"/>
    <w:rsid w:val="00CF2944"/>
    <w:rsid w:val="00CF30A7"/>
    <w:rsid w:val="00CF332A"/>
    <w:rsid w:val="00CF37D1"/>
    <w:rsid w:val="00CF38A8"/>
    <w:rsid w:val="00CF398D"/>
    <w:rsid w:val="00CF3A1E"/>
    <w:rsid w:val="00CF3C5D"/>
    <w:rsid w:val="00CF3E0C"/>
    <w:rsid w:val="00CF4237"/>
    <w:rsid w:val="00CF433D"/>
    <w:rsid w:val="00CF4F8F"/>
    <w:rsid w:val="00CF54E6"/>
    <w:rsid w:val="00CF54F4"/>
    <w:rsid w:val="00CF60FB"/>
    <w:rsid w:val="00CF66C9"/>
    <w:rsid w:val="00CF6D84"/>
    <w:rsid w:val="00CF6EA6"/>
    <w:rsid w:val="00CF7294"/>
    <w:rsid w:val="00CF7396"/>
    <w:rsid w:val="00CF777F"/>
    <w:rsid w:val="00CF7F8D"/>
    <w:rsid w:val="00D0075B"/>
    <w:rsid w:val="00D0079A"/>
    <w:rsid w:val="00D00AC4"/>
    <w:rsid w:val="00D00BC0"/>
    <w:rsid w:val="00D00BEF"/>
    <w:rsid w:val="00D00D03"/>
    <w:rsid w:val="00D01017"/>
    <w:rsid w:val="00D01233"/>
    <w:rsid w:val="00D01375"/>
    <w:rsid w:val="00D01392"/>
    <w:rsid w:val="00D01690"/>
    <w:rsid w:val="00D01740"/>
    <w:rsid w:val="00D01828"/>
    <w:rsid w:val="00D0190B"/>
    <w:rsid w:val="00D02926"/>
    <w:rsid w:val="00D02B87"/>
    <w:rsid w:val="00D02DAE"/>
    <w:rsid w:val="00D0348A"/>
    <w:rsid w:val="00D038AF"/>
    <w:rsid w:val="00D03CA5"/>
    <w:rsid w:val="00D0465B"/>
    <w:rsid w:val="00D04AB2"/>
    <w:rsid w:val="00D053D1"/>
    <w:rsid w:val="00D0569C"/>
    <w:rsid w:val="00D05A20"/>
    <w:rsid w:val="00D06234"/>
    <w:rsid w:val="00D063FE"/>
    <w:rsid w:val="00D06841"/>
    <w:rsid w:val="00D06A94"/>
    <w:rsid w:val="00D06C26"/>
    <w:rsid w:val="00D07442"/>
    <w:rsid w:val="00D07AE5"/>
    <w:rsid w:val="00D07B82"/>
    <w:rsid w:val="00D07CBF"/>
    <w:rsid w:val="00D10070"/>
    <w:rsid w:val="00D1049F"/>
    <w:rsid w:val="00D106B6"/>
    <w:rsid w:val="00D1071B"/>
    <w:rsid w:val="00D10BF1"/>
    <w:rsid w:val="00D10D44"/>
    <w:rsid w:val="00D10F66"/>
    <w:rsid w:val="00D112AB"/>
    <w:rsid w:val="00D114C6"/>
    <w:rsid w:val="00D11536"/>
    <w:rsid w:val="00D118AF"/>
    <w:rsid w:val="00D11C26"/>
    <w:rsid w:val="00D12000"/>
    <w:rsid w:val="00D12376"/>
    <w:rsid w:val="00D12461"/>
    <w:rsid w:val="00D124C1"/>
    <w:rsid w:val="00D126C2"/>
    <w:rsid w:val="00D1272E"/>
    <w:rsid w:val="00D12A46"/>
    <w:rsid w:val="00D12D76"/>
    <w:rsid w:val="00D12DD7"/>
    <w:rsid w:val="00D12E73"/>
    <w:rsid w:val="00D134C0"/>
    <w:rsid w:val="00D1351C"/>
    <w:rsid w:val="00D13904"/>
    <w:rsid w:val="00D13EF7"/>
    <w:rsid w:val="00D14057"/>
    <w:rsid w:val="00D148E8"/>
    <w:rsid w:val="00D14946"/>
    <w:rsid w:val="00D14B08"/>
    <w:rsid w:val="00D14B62"/>
    <w:rsid w:val="00D150C7"/>
    <w:rsid w:val="00D15337"/>
    <w:rsid w:val="00D1545D"/>
    <w:rsid w:val="00D15608"/>
    <w:rsid w:val="00D159FB"/>
    <w:rsid w:val="00D1605A"/>
    <w:rsid w:val="00D16534"/>
    <w:rsid w:val="00D1675F"/>
    <w:rsid w:val="00D16766"/>
    <w:rsid w:val="00D1694A"/>
    <w:rsid w:val="00D17650"/>
    <w:rsid w:val="00D17B98"/>
    <w:rsid w:val="00D2036A"/>
    <w:rsid w:val="00D2091D"/>
    <w:rsid w:val="00D214AA"/>
    <w:rsid w:val="00D21507"/>
    <w:rsid w:val="00D2214B"/>
    <w:rsid w:val="00D22A72"/>
    <w:rsid w:val="00D22B62"/>
    <w:rsid w:val="00D22E4A"/>
    <w:rsid w:val="00D23185"/>
    <w:rsid w:val="00D234A8"/>
    <w:rsid w:val="00D237DC"/>
    <w:rsid w:val="00D239E8"/>
    <w:rsid w:val="00D239FC"/>
    <w:rsid w:val="00D23CF0"/>
    <w:rsid w:val="00D23E3C"/>
    <w:rsid w:val="00D23EE0"/>
    <w:rsid w:val="00D2425A"/>
    <w:rsid w:val="00D242FB"/>
    <w:rsid w:val="00D2436E"/>
    <w:rsid w:val="00D24455"/>
    <w:rsid w:val="00D24879"/>
    <w:rsid w:val="00D24D2F"/>
    <w:rsid w:val="00D24FEB"/>
    <w:rsid w:val="00D257D0"/>
    <w:rsid w:val="00D25941"/>
    <w:rsid w:val="00D25BC9"/>
    <w:rsid w:val="00D262DF"/>
    <w:rsid w:val="00D265B0"/>
    <w:rsid w:val="00D2675E"/>
    <w:rsid w:val="00D26A3D"/>
    <w:rsid w:val="00D26DFA"/>
    <w:rsid w:val="00D26E53"/>
    <w:rsid w:val="00D27050"/>
    <w:rsid w:val="00D276FA"/>
    <w:rsid w:val="00D27910"/>
    <w:rsid w:val="00D27FCB"/>
    <w:rsid w:val="00D301D7"/>
    <w:rsid w:val="00D30220"/>
    <w:rsid w:val="00D3024B"/>
    <w:rsid w:val="00D30602"/>
    <w:rsid w:val="00D30733"/>
    <w:rsid w:val="00D3097E"/>
    <w:rsid w:val="00D30A9C"/>
    <w:rsid w:val="00D30BD6"/>
    <w:rsid w:val="00D31593"/>
    <w:rsid w:val="00D31934"/>
    <w:rsid w:val="00D31CF6"/>
    <w:rsid w:val="00D3240B"/>
    <w:rsid w:val="00D326AB"/>
    <w:rsid w:val="00D32E2F"/>
    <w:rsid w:val="00D332DE"/>
    <w:rsid w:val="00D336CC"/>
    <w:rsid w:val="00D338EF"/>
    <w:rsid w:val="00D33A87"/>
    <w:rsid w:val="00D33C58"/>
    <w:rsid w:val="00D3474B"/>
    <w:rsid w:val="00D34834"/>
    <w:rsid w:val="00D349A0"/>
    <w:rsid w:val="00D34A9B"/>
    <w:rsid w:val="00D34C10"/>
    <w:rsid w:val="00D35968"/>
    <w:rsid w:val="00D35981"/>
    <w:rsid w:val="00D35AFC"/>
    <w:rsid w:val="00D35AFD"/>
    <w:rsid w:val="00D35BFA"/>
    <w:rsid w:val="00D35C5E"/>
    <w:rsid w:val="00D36285"/>
    <w:rsid w:val="00D3653B"/>
    <w:rsid w:val="00D3682F"/>
    <w:rsid w:val="00D36ABC"/>
    <w:rsid w:val="00D36E53"/>
    <w:rsid w:val="00D36F80"/>
    <w:rsid w:val="00D375EA"/>
    <w:rsid w:val="00D37F44"/>
    <w:rsid w:val="00D40302"/>
    <w:rsid w:val="00D4048B"/>
    <w:rsid w:val="00D40F42"/>
    <w:rsid w:val="00D40F9A"/>
    <w:rsid w:val="00D41350"/>
    <w:rsid w:val="00D41956"/>
    <w:rsid w:val="00D425DB"/>
    <w:rsid w:val="00D4278B"/>
    <w:rsid w:val="00D42A5C"/>
    <w:rsid w:val="00D42D4C"/>
    <w:rsid w:val="00D42F44"/>
    <w:rsid w:val="00D43372"/>
    <w:rsid w:val="00D4352A"/>
    <w:rsid w:val="00D4393E"/>
    <w:rsid w:val="00D444E2"/>
    <w:rsid w:val="00D4450C"/>
    <w:rsid w:val="00D449D3"/>
    <w:rsid w:val="00D44A6C"/>
    <w:rsid w:val="00D44B2D"/>
    <w:rsid w:val="00D44C3D"/>
    <w:rsid w:val="00D4525B"/>
    <w:rsid w:val="00D4543F"/>
    <w:rsid w:val="00D457B3"/>
    <w:rsid w:val="00D459B0"/>
    <w:rsid w:val="00D45DFB"/>
    <w:rsid w:val="00D45EC5"/>
    <w:rsid w:val="00D4620A"/>
    <w:rsid w:val="00D462A0"/>
    <w:rsid w:val="00D46359"/>
    <w:rsid w:val="00D46444"/>
    <w:rsid w:val="00D46747"/>
    <w:rsid w:val="00D46E3D"/>
    <w:rsid w:val="00D46F65"/>
    <w:rsid w:val="00D475EA"/>
    <w:rsid w:val="00D476AC"/>
    <w:rsid w:val="00D47774"/>
    <w:rsid w:val="00D47C42"/>
    <w:rsid w:val="00D47CDE"/>
    <w:rsid w:val="00D47DD2"/>
    <w:rsid w:val="00D50179"/>
    <w:rsid w:val="00D50368"/>
    <w:rsid w:val="00D50581"/>
    <w:rsid w:val="00D50A0A"/>
    <w:rsid w:val="00D50A24"/>
    <w:rsid w:val="00D50C51"/>
    <w:rsid w:val="00D50EFB"/>
    <w:rsid w:val="00D50F1B"/>
    <w:rsid w:val="00D50F88"/>
    <w:rsid w:val="00D516A4"/>
    <w:rsid w:val="00D51F6B"/>
    <w:rsid w:val="00D52160"/>
    <w:rsid w:val="00D52544"/>
    <w:rsid w:val="00D52D1B"/>
    <w:rsid w:val="00D52E09"/>
    <w:rsid w:val="00D53381"/>
    <w:rsid w:val="00D535B9"/>
    <w:rsid w:val="00D537E4"/>
    <w:rsid w:val="00D547AF"/>
    <w:rsid w:val="00D54F07"/>
    <w:rsid w:val="00D550C2"/>
    <w:rsid w:val="00D552C3"/>
    <w:rsid w:val="00D55ABB"/>
    <w:rsid w:val="00D56216"/>
    <w:rsid w:val="00D56362"/>
    <w:rsid w:val="00D576B9"/>
    <w:rsid w:val="00D57744"/>
    <w:rsid w:val="00D577BC"/>
    <w:rsid w:val="00D57F42"/>
    <w:rsid w:val="00D60133"/>
    <w:rsid w:val="00D605E5"/>
    <w:rsid w:val="00D607FB"/>
    <w:rsid w:val="00D61459"/>
    <w:rsid w:val="00D615DA"/>
    <w:rsid w:val="00D616FB"/>
    <w:rsid w:val="00D6183D"/>
    <w:rsid w:val="00D61AC7"/>
    <w:rsid w:val="00D61B5A"/>
    <w:rsid w:val="00D61D56"/>
    <w:rsid w:val="00D62330"/>
    <w:rsid w:val="00D62EFC"/>
    <w:rsid w:val="00D63071"/>
    <w:rsid w:val="00D63073"/>
    <w:rsid w:val="00D63414"/>
    <w:rsid w:val="00D637C4"/>
    <w:rsid w:val="00D638B3"/>
    <w:rsid w:val="00D63AE6"/>
    <w:rsid w:val="00D63D66"/>
    <w:rsid w:val="00D64427"/>
    <w:rsid w:val="00D64428"/>
    <w:rsid w:val="00D64B16"/>
    <w:rsid w:val="00D64C31"/>
    <w:rsid w:val="00D64F1D"/>
    <w:rsid w:val="00D6523E"/>
    <w:rsid w:val="00D65721"/>
    <w:rsid w:val="00D65BA2"/>
    <w:rsid w:val="00D6614E"/>
    <w:rsid w:val="00D664F5"/>
    <w:rsid w:val="00D665D5"/>
    <w:rsid w:val="00D67078"/>
    <w:rsid w:val="00D6755A"/>
    <w:rsid w:val="00D67B72"/>
    <w:rsid w:val="00D7005A"/>
    <w:rsid w:val="00D700EC"/>
    <w:rsid w:val="00D70296"/>
    <w:rsid w:val="00D70B93"/>
    <w:rsid w:val="00D71187"/>
    <w:rsid w:val="00D7146D"/>
    <w:rsid w:val="00D71A4A"/>
    <w:rsid w:val="00D71ACD"/>
    <w:rsid w:val="00D7263F"/>
    <w:rsid w:val="00D7288A"/>
    <w:rsid w:val="00D72CA2"/>
    <w:rsid w:val="00D731BD"/>
    <w:rsid w:val="00D73831"/>
    <w:rsid w:val="00D73F6E"/>
    <w:rsid w:val="00D73FC1"/>
    <w:rsid w:val="00D73FFA"/>
    <w:rsid w:val="00D744FA"/>
    <w:rsid w:val="00D7470A"/>
    <w:rsid w:val="00D74B33"/>
    <w:rsid w:val="00D75200"/>
    <w:rsid w:val="00D75354"/>
    <w:rsid w:val="00D75EBF"/>
    <w:rsid w:val="00D76944"/>
    <w:rsid w:val="00D769D1"/>
    <w:rsid w:val="00D76A39"/>
    <w:rsid w:val="00D76B1B"/>
    <w:rsid w:val="00D76FDA"/>
    <w:rsid w:val="00D771D2"/>
    <w:rsid w:val="00D77362"/>
    <w:rsid w:val="00D773D5"/>
    <w:rsid w:val="00D775CA"/>
    <w:rsid w:val="00D77D47"/>
    <w:rsid w:val="00D804A4"/>
    <w:rsid w:val="00D80596"/>
    <w:rsid w:val="00D80D94"/>
    <w:rsid w:val="00D80F0E"/>
    <w:rsid w:val="00D81476"/>
    <w:rsid w:val="00D81651"/>
    <w:rsid w:val="00D81C86"/>
    <w:rsid w:val="00D82011"/>
    <w:rsid w:val="00D82A6C"/>
    <w:rsid w:val="00D82FB1"/>
    <w:rsid w:val="00D82FD9"/>
    <w:rsid w:val="00D833FC"/>
    <w:rsid w:val="00D8392B"/>
    <w:rsid w:val="00D83C67"/>
    <w:rsid w:val="00D847D8"/>
    <w:rsid w:val="00D84927"/>
    <w:rsid w:val="00D84B36"/>
    <w:rsid w:val="00D84B60"/>
    <w:rsid w:val="00D84DD5"/>
    <w:rsid w:val="00D85017"/>
    <w:rsid w:val="00D85574"/>
    <w:rsid w:val="00D85B35"/>
    <w:rsid w:val="00D85DA4"/>
    <w:rsid w:val="00D85F70"/>
    <w:rsid w:val="00D8614C"/>
    <w:rsid w:val="00D8617D"/>
    <w:rsid w:val="00D8636E"/>
    <w:rsid w:val="00D86600"/>
    <w:rsid w:val="00D8667C"/>
    <w:rsid w:val="00D86D86"/>
    <w:rsid w:val="00D86F34"/>
    <w:rsid w:val="00D86F51"/>
    <w:rsid w:val="00D87863"/>
    <w:rsid w:val="00D87B3E"/>
    <w:rsid w:val="00D87C1D"/>
    <w:rsid w:val="00D87C5D"/>
    <w:rsid w:val="00D9012C"/>
    <w:rsid w:val="00D90596"/>
    <w:rsid w:val="00D90638"/>
    <w:rsid w:val="00D90875"/>
    <w:rsid w:val="00D909DD"/>
    <w:rsid w:val="00D90AC3"/>
    <w:rsid w:val="00D91441"/>
    <w:rsid w:val="00D91823"/>
    <w:rsid w:val="00D91A75"/>
    <w:rsid w:val="00D91B72"/>
    <w:rsid w:val="00D91CF8"/>
    <w:rsid w:val="00D92C95"/>
    <w:rsid w:val="00D931B2"/>
    <w:rsid w:val="00D93818"/>
    <w:rsid w:val="00D93DE5"/>
    <w:rsid w:val="00D94A42"/>
    <w:rsid w:val="00D94A4E"/>
    <w:rsid w:val="00D94A9E"/>
    <w:rsid w:val="00D950E7"/>
    <w:rsid w:val="00D951A5"/>
    <w:rsid w:val="00D957D8"/>
    <w:rsid w:val="00D95B87"/>
    <w:rsid w:val="00D96966"/>
    <w:rsid w:val="00D96AB9"/>
    <w:rsid w:val="00D96EFE"/>
    <w:rsid w:val="00D97075"/>
    <w:rsid w:val="00D97D09"/>
    <w:rsid w:val="00D97F72"/>
    <w:rsid w:val="00DA08C0"/>
    <w:rsid w:val="00DA0BB3"/>
    <w:rsid w:val="00DA0D21"/>
    <w:rsid w:val="00DA2038"/>
    <w:rsid w:val="00DA210C"/>
    <w:rsid w:val="00DA21E1"/>
    <w:rsid w:val="00DA2CB9"/>
    <w:rsid w:val="00DA301E"/>
    <w:rsid w:val="00DA3998"/>
    <w:rsid w:val="00DA3B4D"/>
    <w:rsid w:val="00DA3E53"/>
    <w:rsid w:val="00DA3E64"/>
    <w:rsid w:val="00DA3F89"/>
    <w:rsid w:val="00DA4436"/>
    <w:rsid w:val="00DA489B"/>
    <w:rsid w:val="00DA4934"/>
    <w:rsid w:val="00DA4CDD"/>
    <w:rsid w:val="00DA5147"/>
    <w:rsid w:val="00DA560C"/>
    <w:rsid w:val="00DA56C3"/>
    <w:rsid w:val="00DA5923"/>
    <w:rsid w:val="00DA61EF"/>
    <w:rsid w:val="00DA68A8"/>
    <w:rsid w:val="00DA6CC2"/>
    <w:rsid w:val="00DA70AF"/>
    <w:rsid w:val="00DA70CC"/>
    <w:rsid w:val="00DA70EF"/>
    <w:rsid w:val="00DA730B"/>
    <w:rsid w:val="00DA7CB9"/>
    <w:rsid w:val="00DB0222"/>
    <w:rsid w:val="00DB031A"/>
    <w:rsid w:val="00DB0597"/>
    <w:rsid w:val="00DB0789"/>
    <w:rsid w:val="00DB0C0E"/>
    <w:rsid w:val="00DB0D60"/>
    <w:rsid w:val="00DB0FB2"/>
    <w:rsid w:val="00DB113C"/>
    <w:rsid w:val="00DB1356"/>
    <w:rsid w:val="00DB14F1"/>
    <w:rsid w:val="00DB1D7C"/>
    <w:rsid w:val="00DB1ED5"/>
    <w:rsid w:val="00DB2A89"/>
    <w:rsid w:val="00DB2E07"/>
    <w:rsid w:val="00DB33EF"/>
    <w:rsid w:val="00DB3956"/>
    <w:rsid w:val="00DB3CCC"/>
    <w:rsid w:val="00DB51AF"/>
    <w:rsid w:val="00DB535B"/>
    <w:rsid w:val="00DB57EE"/>
    <w:rsid w:val="00DB5B27"/>
    <w:rsid w:val="00DB622A"/>
    <w:rsid w:val="00DB699E"/>
    <w:rsid w:val="00DB6C62"/>
    <w:rsid w:val="00DB6D2B"/>
    <w:rsid w:val="00DB70C7"/>
    <w:rsid w:val="00DB728A"/>
    <w:rsid w:val="00DB7464"/>
    <w:rsid w:val="00DB74AC"/>
    <w:rsid w:val="00DB75E3"/>
    <w:rsid w:val="00DB7A2A"/>
    <w:rsid w:val="00DB7CF9"/>
    <w:rsid w:val="00DB7F93"/>
    <w:rsid w:val="00DC00E1"/>
    <w:rsid w:val="00DC043A"/>
    <w:rsid w:val="00DC0486"/>
    <w:rsid w:val="00DC0716"/>
    <w:rsid w:val="00DC0993"/>
    <w:rsid w:val="00DC09BA"/>
    <w:rsid w:val="00DC0AAE"/>
    <w:rsid w:val="00DC0D89"/>
    <w:rsid w:val="00DC1291"/>
    <w:rsid w:val="00DC1329"/>
    <w:rsid w:val="00DC1681"/>
    <w:rsid w:val="00DC187D"/>
    <w:rsid w:val="00DC18FD"/>
    <w:rsid w:val="00DC3184"/>
    <w:rsid w:val="00DC31F9"/>
    <w:rsid w:val="00DC336E"/>
    <w:rsid w:val="00DC3A0B"/>
    <w:rsid w:val="00DC3E53"/>
    <w:rsid w:val="00DC4333"/>
    <w:rsid w:val="00DC4456"/>
    <w:rsid w:val="00DC4DFA"/>
    <w:rsid w:val="00DC58F7"/>
    <w:rsid w:val="00DC5B59"/>
    <w:rsid w:val="00DC5B83"/>
    <w:rsid w:val="00DC60DF"/>
    <w:rsid w:val="00DC637C"/>
    <w:rsid w:val="00DC657D"/>
    <w:rsid w:val="00DC687A"/>
    <w:rsid w:val="00DC6F54"/>
    <w:rsid w:val="00DC6FE5"/>
    <w:rsid w:val="00DC72E4"/>
    <w:rsid w:val="00DC7BD5"/>
    <w:rsid w:val="00DC7C16"/>
    <w:rsid w:val="00DD0926"/>
    <w:rsid w:val="00DD0B25"/>
    <w:rsid w:val="00DD165C"/>
    <w:rsid w:val="00DD1B1A"/>
    <w:rsid w:val="00DD1B41"/>
    <w:rsid w:val="00DD1D39"/>
    <w:rsid w:val="00DD1D63"/>
    <w:rsid w:val="00DD1F5F"/>
    <w:rsid w:val="00DD21B9"/>
    <w:rsid w:val="00DD2244"/>
    <w:rsid w:val="00DD22B1"/>
    <w:rsid w:val="00DD244A"/>
    <w:rsid w:val="00DD2EE5"/>
    <w:rsid w:val="00DD308E"/>
    <w:rsid w:val="00DD3126"/>
    <w:rsid w:val="00DD31EE"/>
    <w:rsid w:val="00DD3EAF"/>
    <w:rsid w:val="00DD4664"/>
    <w:rsid w:val="00DD4804"/>
    <w:rsid w:val="00DD5454"/>
    <w:rsid w:val="00DD5588"/>
    <w:rsid w:val="00DD5BA8"/>
    <w:rsid w:val="00DD5E4F"/>
    <w:rsid w:val="00DD5F44"/>
    <w:rsid w:val="00DD6683"/>
    <w:rsid w:val="00DD6B98"/>
    <w:rsid w:val="00DD6CCB"/>
    <w:rsid w:val="00DD734B"/>
    <w:rsid w:val="00DD736D"/>
    <w:rsid w:val="00DD755A"/>
    <w:rsid w:val="00DD778B"/>
    <w:rsid w:val="00DD7D25"/>
    <w:rsid w:val="00DD7EE2"/>
    <w:rsid w:val="00DE0469"/>
    <w:rsid w:val="00DE0555"/>
    <w:rsid w:val="00DE058E"/>
    <w:rsid w:val="00DE0671"/>
    <w:rsid w:val="00DE0682"/>
    <w:rsid w:val="00DE0692"/>
    <w:rsid w:val="00DE073D"/>
    <w:rsid w:val="00DE08A3"/>
    <w:rsid w:val="00DE0C85"/>
    <w:rsid w:val="00DE1943"/>
    <w:rsid w:val="00DE1B67"/>
    <w:rsid w:val="00DE1FBA"/>
    <w:rsid w:val="00DE2198"/>
    <w:rsid w:val="00DE225E"/>
    <w:rsid w:val="00DE2643"/>
    <w:rsid w:val="00DE2B5C"/>
    <w:rsid w:val="00DE2BA1"/>
    <w:rsid w:val="00DE30BD"/>
    <w:rsid w:val="00DE32C0"/>
    <w:rsid w:val="00DE3337"/>
    <w:rsid w:val="00DE333E"/>
    <w:rsid w:val="00DE345C"/>
    <w:rsid w:val="00DE375B"/>
    <w:rsid w:val="00DE3E6B"/>
    <w:rsid w:val="00DE420F"/>
    <w:rsid w:val="00DE45F5"/>
    <w:rsid w:val="00DE4C03"/>
    <w:rsid w:val="00DE4C05"/>
    <w:rsid w:val="00DE5733"/>
    <w:rsid w:val="00DE59BD"/>
    <w:rsid w:val="00DE5C07"/>
    <w:rsid w:val="00DE5F9C"/>
    <w:rsid w:val="00DE68DC"/>
    <w:rsid w:val="00DE6A0B"/>
    <w:rsid w:val="00DE6A3C"/>
    <w:rsid w:val="00DE702E"/>
    <w:rsid w:val="00DE70FB"/>
    <w:rsid w:val="00DE7149"/>
    <w:rsid w:val="00DE7389"/>
    <w:rsid w:val="00DE797B"/>
    <w:rsid w:val="00DE79B8"/>
    <w:rsid w:val="00DE7A8A"/>
    <w:rsid w:val="00DE7DBC"/>
    <w:rsid w:val="00DF0E7C"/>
    <w:rsid w:val="00DF129E"/>
    <w:rsid w:val="00DF1651"/>
    <w:rsid w:val="00DF17A9"/>
    <w:rsid w:val="00DF1B48"/>
    <w:rsid w:val="00DF1EED"/>
    <w:rsid w:val="00DF217A"/>
    <w:rsid w:val="00DF22CD"/>
    <w:rsid w:val="00DF2705"/>
    <w:rsid w:val="00DF2B70"/>
    <w:rsid w:val="00DF3384"/>
    <w:rsid w:val="00DF3A9C"/>
    <w:rsid w:val="00DF3DA1"/>
    <w:rsid w:val="00DF4685"/>
    <w:rsid w:val="00DF46E1"/>
    <w:rsid w:val="00DF47F5"/>
    <w:rsid w:val="00DF4B80"/>
    <w:rsid w:val="00DF4C0F"/>
    <w:rsid w:val="00DF511D"/>
    <w:rsid w:val="00DF517A"/>
    <w:rsid w:val="00DF52F3"/>
    <w:rsid w:val="00DF541C"/>
    <w:rsid w:val="00DF5779"/>
    <w:rsid w:val="00DF63A2"/>
    <w:rsid w:val="00DF6549"/>
    <w:rsid w:val="00DF70F9"/>
    <w:rsid w:val="00DF7799"/>
    <w:rsid w:val="00DF7E10"/>
    <w:rsid w:val="00E00832"/>
    <w:rsid w:val="00E0088B"/>
    <w:rsid w:val="00E009F7"/>
    <w:rsid w:val="00E00C80"/>
    <w:rsid w:val="00E00D39"/>
    <w:rsid w:val="00E01128"/>
    <w:rsid w:val="00E0126D"/>
    <w:rsid w:val="00E0166A"/>
    <w:rsid w:val="00E01A14"/>
    <w:rsid w:val="00E01A50"/>
    <w:rsid w:val="00E01FBA"/>
    <w:rsid w:val="00E022A3"/>
    <w:rsid w:val="00E0239D"/>
    <w:rsid w:val="00E02579"/>
    <w:rsid w:val="00E0305D"/>
    <w:rsid w:val="00E0335A"/>
    <w:rsid w:val="00E037A6"/>
    <w:rsid w:val="00E03978"/>
    <w:rsid w:val="00E03B2D"/>
    <w:rsid w:val="00E041AD"/>
    <w:rsid w:val="00E04843"/>
    <w:rsid w:val="00E0494D"/>
    <w:rsid w:val="00E04E8C"/>
    <w:rsid w:val="00E04F7D"/>
    <w:rsid w:val="00E0590D"/>
    <w:rsid w:val="00E05956"/>
    <w:rsid w:val="00E05DDB"/>
    <w:rsid w:val="00E05F40"/>
    <w:rsid w:val="00E06147"/>
    <w:rsid w:val="00E06285"/>
    <w:rsid w:val="00E06581"/>
    <w:rsid w:val="00E06BE2"/>
    <w:rsid w:val="00E06E4E"/>
    <w:rsid w:val="00E071BC"/>
    <w:rsid w:val="00E07295"/>
    <w:rsid w:val="00E0729F"/>
    <w:rsid w:val="00E073B1"/>
    <w:rsid w:val="00E07A92"/>
    <w:rsid w:val="00E07BA0"/>
    <w:rsid w:val="00E07CEB"/>
    <w:rsid w:val="00E07FE9"/>
    <w:rsid w:val="00E10D24"/>
    <w:rsid w:val="00E11593"/>
    <w:rsid w:val="00E11BC1"/>
    <w:rsid w:val="00E11FD8"/>
    <w:rsid w:val="00E120C0"/>
    <w:rsid w:val="00E12A62"/>
    <w:rsid w:val="00E12CF1"/>
    <w:rsid w:val="00E12FCD"/>
    <w:rsid w:val="00E13033"/>
    <w:rsid w:val="00E13200"/>
    <w:rsid w:val="00E13656"/>
    <w:rsid w:val="00E138E9"/>
    <w:rsid w:val="00E13ABD"/>
    <w:rsid w:val="00E13FC7"/>
    <w:rsid w:val="00E14014"/>
    <w:rsid w:val="00E14AFD"/>
    <w:rsid w:val="00E14C69"/>
    <w:rsid w:val="00E14D8B"/>
    <w:rsid w:val="00E15522"/>
    <w:rsid w:val="00E15BAD"/>
    <w:rsid w:val="00E15CF2"/>
    <w:rsid w:val="00E16037"/>
    <w:rsid w:val="00E1725E"/>
    <w:rsid w:val="00E1739B"/>
    <w:rsid w:val="00E177ED"/>
    <w:rsid w:val="00E179C0"/>
    <w:rsid w:val="00E20460"/>
    <w:rsid w:val="00E20A13"/>
    <w:rsid w:val="00E20AF4"/>
    <w:rsid w:val="00E20DFC"/>
    <w:rsid w:val="00E21309"/>
    <w:rsid w:val="00E214C4"/>
    <w:rsid w:val="00E219C0"/>
    <w:rsid w:val="00E21FF7"/>
    <w:rsid w:val="00E22A28"/>
    <w:rsid w:val="00E22C9F"/>
    <w:rsid w:val="00E22FEA"/>
    <w:rsid w:val="00E23518"/>
    <w:rsid w:val="00E23D01"/>
    <w:rsid w:val="00E2456A"/>
    <w:rsid w:val="00E24715"/>
    <w:rsid w:val="00E24781"/>
    <w:rsid w:val="00E24DDB"/>
    <w:rsid w:val="00E24F01"/>
    <w:rsid w:val="00E24FC7"/>
    <w:rsid w:val="00E25077"/>
    <w:rsid w:val="00E25537"/>
    <w:rsid w:val="00E25D5C"/>
    <w:rsid w:val="00E26346"/>
    <w:rsid w:val="00E2675A"/>
    <w:rsid w:val="00E2675B"/>
    <w:rsid w:val="00E2705A"/>
    <w:rsid w:val="00E277EA"/>
    <w:rsid w:val="00E2782D"/>
    <w:rsid w:val="00E27860"/>
    <w:rsid w:val="00E27C1A"/>
    <w:rsid w:val="00E27F1F"/>
    <w:rsid w:val="00E303E0"/>
    <w:rsid w:val="00E304CA"/>
    <w:rsid w:val="00E3052B"/>
    <w:rsid w:val="00E30725"/>
    <w:rsid w:val="00E30A81"/>
    <w:rsid w:val="00E30BD5"/>
    <w:rsid w:val="00E30DF4"/>
    <w:rsid w:val="00E31862"/>
    <w:rsid w:val="00E31C78"/>
    <w:rsid w:val="00E31F78"/>
    <w:rsid w:val="00E320AE"/>
    <w:rsid w:val="00E326B4"/>
    <w:rsid w:val="00E32B37"/>
    <w:rsid w:val="00E32B38"/>
    <w:rsid w:val="00E32F4D"/>
    <w:rsid w:val="00E332DC"/>
    <w:rsid w:val="00E33325"/>
    <w:rsid w:val="00E336EA"/>
    <w:rsid w:val="00E33746"/>
    <w:rsid w:val="00E33C40"/>
    <w:rsid w:val="00E3421B"/>
    <w:rsid w:val="00E349E2"/>
    <w:rsid w:val="00E34D09"/>
    <w:rsid w:val="00E34D76"/>
    <w:rsid w:val="00E34ECF"/>
    <w:rsid w:val="00E34F95"/>
    <w:rsid w:val="00E350E5"/>
    <w:rsid w:val="00E35345"/>
    <w:rsid w:val="00E3541D"/>
    <w:rsid w:val="00E3548F"/>
    <w:rsid w:val="00E356AF"/>
    <w:rsid w:val="00E35946"/>
    <w:rsid w:val="00E35E5E"/>
    <w:rsid w:val="00E35FCD"/>
    <w:rsid w:val="00E365CC"/>
    <w:rsid w:val="00E36695"/>
    <w:rsid w:val="00E367E8"/>
    <w:rsid w:val="00E369C4"/>
    <w:rsid w:val="00E36A93"/>
    <w:rsid w:val="00E36CA7"/>
    <w:rsid w:val="00E377BD"/>
    <w:rsid w:val="00E37C9C"/>
    <w:rsid w:val="00E37D08"/>
    <w:rsid w:val="00E407EB"/>
    <w:rsid w:val="00E41430"/>
    <w:rsid w:val="00E41A3B"/>
    <w:rsid w:val="00E41D6B"/>
    <w:rsid w:val="00E42297"/>
    <w:rsid w:val="00E42513"/>
    <w:rsid w:val="00E42985"/>
    <w:rsid w:val="00E42EB6"/>
    <w:rsid w:val="00E44671"/>
    <w:rsid w:val="00E44CDF"/>
    <w:rsid w:val="00E44CFB"/>
    <w:rsid w:val="00E46108"/>
    <w:rsid w:val="00E461E4"/>
    <w:rsid w:val="00E46262"/>
    <w:rsid w:val="00E46684"/>
    <w:rsid w:val="00E4669E"/>
    <w:rsid w:val="00E467B2"/>
    <w:rsid w:val="00E46B8F"/>
    <w:rsid w:val="00E46CA1"/>
    <w:rsid w:val="00E47283"/>
    <w:rsid w:val="00E4734C"/>
    <w:rsid w:val="00E473A5"/>
    <w:rsid w:val="00E4756F"/>
    <w:rsid w:val="00E475C4"/>
    <w:rsid w:val="00E47614"/>
    <w:rsid w:val="00E477BA"/>
    <w:rsid w:val="00E47A7C"/>
    <w:rsid w:val="00E47C48"/>
    <w:rsid w:val="00E47E32"/>
    <w:rsid w:val="00E47E5D"/>
    <w:rsid w:val="00E50002"/>
    <w:rsid w:val="00E50A74"/>
    <w:rsid w:val="00E50C78"/>
    <w:rsid w:val="00E50FBB"/>
    <w:rsid w:val="00E5126A"/>
    <w:rsid w:val="00E513B3"/>
    <w:rsid w:val="00E51AB1"/>
    <w:rsid w:val="00E51E33"/>
    <w:rsid w:val="00E51EEB"/>
    <w:rsid w:val="00E51F62"/>
    <w:rsid w:val="00E520CC"/>
    <w:rsid w:val="00E52926"/>
    <w:rsid w:val="00E52C0A"/>
    <w:rsid w:val="00E52CC7"/>
    <w:rsid w:val="00E52D6E"/>
    <w:rsid w:val="00E52FF1"/>
    <w:rsid w:val="00E533F3"/>
    <w:rsid w:val="00E5366B"/>
    <w:rsid w:val="00E5376F"/>
    <w:rsid w:val="00E538B3"/>
    <w:rsid w:val="00E5392A"/>
    <w:rsid w:val="00E539C1"/>
    <w:rsid w:val="00E53C6E"/>
    <w:rsid w:val="00E540F9"/>
    <w:rsid w:val="00E54B28"/>
    <w:rsid w:val="00E54B85"/>
    <w:rsid w:val="00E54C90"/>
    <w:rsid w:val="00E54CFD"/>
    <w:rsid w:val="00E54D2F"/>
    <w:rsid w:val="00E54ED2"/>
    <w:rsid w:val="00E553D7"/>
    <w:rsid w:val="00E5575B"/>
    <w:rsid w:val="00E557BA"/>
    <w:rsid w:val="00E55CA4"/>
    <w:rsid w:val="00E55DCD"/>
    <w:rsid w:val="00E562E6"/>
    <w:rsid w:val="00E5686C"/>
    <w:rsid w:val="00E5688E"/>
    <w:rsid w:val="00E56FF4"/>
    <w:rsid w:val="00E57012"/>
    <w:rsid w:val="00E5755F"/>
    <w:rsid w:val="00E5781A"/>
    <w:rsid w:val="00E57864"/>
    <w:rsid w:val="00E578F0"/>
    <w:rsid w:val="00E57B15"/>
    <w:rsid w:val="00E57BA9"/>
    <w:rsid w:val="00E6014A"/>
    <w:rsid w:val="00E6020A"/>
    <w:rsid w:val="00E60CE6"/>
    <w:rsid w:val="00E61850"/>
    <w:rsid w:val="00E61AC2"/>
    <w:rsid w:val="00E61E15"/>
    <w:rsid w:val="00E61E6A"/>
    <w:rsid w:val="00E6256E"/>
    <w:rsid w:val="00E63003"/>
    <w:rsid w:val="00E63505"/>
    <w:rsid w:val="00E639D1"/>
    <w:rsid w:val="00E63AEF"/>
    <w:rsid w:val="00E63CE3"/>
    <w:rsid w:val="00E63E03"/>
    <w:rsid w:val="00E640A8"/>
    <w:rsid w:val="00E6453E"/>
    <w:rsid w:val="00E6476D"/>
    <w:rsid w:val="00E64A8E"/>
    <w:rsid w:val="00E64C54"/>
    <w:rsid w:val="00E64F74"/>
    <w:rsid w:val="00E64FBF"/>
    <w:rsid w:val="00E65B11"/>
    <w:rsid w:val="00E66452"/>
    <w:rsid w:val="00E66532"/>
    <w:rsid w:val="00E66663"/>
    <w:rsid w:val="00E666C4"/>
    <w:rsid w:val="00E66B29"/>
    <w:rsid w:val="00E66C85"/>
    <w:rsid w:val="00E66FB6"/>
    <w:rsid w:val="00E6715F"/>
    <w:rsid w:val="00E671A0"/>
    <w:rsid w:val="00E673C3"/>
    <w:rsid w:val="00E67BBC"/>
    <w:rsid w:val="00E67CF8"/>
    <w:rsid w:val="00E707C7"/>
    <w:rsid w:val="00E708EB"/>
    <w:rsid w:val="00E70BE8"/>
    <w:rsid w:val="00E70D7F"/>
    <w:rsid w:val="00E70F6F"/>
    <w:rsid w:val="00E7109F"/>
    <w:rsid w:val="00E71258"/>
    <w:rsid w:val="00E723A3"/>
    <w:rsid w:val="00E72909"/>
    <w:rsid w:val="00E729F8"/>
    <w:rsid w:val="00E72C33"/>
    <w:rsid w:val="00E72F7D"/>
    <w:rsid w:val="00E7352E"/>
    <w:rsid w:val="00E735E6"/>
    <w:rsid w:val="00E7394A"/>
    <w:rsid w:val="00E73E8D"/>
    <w:rsid w:val="00E7417E"/>
    <w:rsid w:val="00E74455"/>
    <w:rsid w:val="00E7451E"/>
    <w:rsid w:val="00E747B5"/>
    <w:rsid w:val="00E7483E"/>
    <w:rsid w:val="00E74D0B"/>
    <w:rsid w:val="00E7502D"/>
    <w:rsid w:val="00E75220"/>
    <w:rsid w:val="00E75CEA"/>
    <w:rsid w:val="00E75E40"/>
    <w:rsid w:val="00E7665C"/>
    <w:rsid w:val="00E76AE8"/>
    <w:rsid w:val="00E76B5F"/>
    <w:rsid w:val="00E76EDB"/>
    <w:rsid w:val="00E776D5"/>
    <w:rsid w:val="00E778C4"/>
    <w:rsid w:val="00E77A6C"/>
    <w:rsid w:val="00E77AFF"/>
    <w:rsid w:val="00E77C82"/>
    <w:rsid w:val="00E77E6C"/>
    <w:rsid w:val="00E77FEE"/>
    <w:rsid w:val="00E8036B"/>
    <w:rsid w:val="00E80684"/>
    <w:rsid w:val="00E80905"/>
    <w:rsid w:val="00E809D5"/>
    <w:rsid w:val="00E80BD6"/>
    <w:rsid w:val="00E80BF2"/>
    <w:rsid w:val="00E80CC5"/>
    <w:rsid w:val="00E80ED4"/>
    <w:rsid w:val="00E80EE1"/>
    <w:rsid w:val="00E81872"/>
    <w:rsid w:val="00E82094"/>
    <w:rsid w:val="00E82D97"/>
    <w:rsid w:val="00E830FD"/>
    <w:rsid w:val="00E8349D"/>
    <w:rsid w:val="00E8350F"/>
    <w:rsid w:val="00E83748"/>
    <w:rsid w:val="00E838BA"/>
    <w:rsid w:val="00E83E0F"/>
    <w:rsid w:val="00E8431E"/>
    <w:rsid w:val="00E845F1"/>
    <w:rsid w:val="00E8567B"/>
    <w:rsid w:val="00E85B77"/>
    <w:rsid w:val="00E85F8E"/>
    <w:rsid w:val="00E866AF"/>
    <w:rsid w:val="00E86FCA"/>
    <w:rsid w:val="00E86FD3"/>
    <w:rsid w:val="00E87400"/>
    <w:rsid w:val="00E8757D"/>
    <w:rsid w:val="00E87B73"/>
    <w:rsid w:val="00E87C83"/>
    <w:rsid w:val="00E87CAB"/>
    <w:rsid w:val="00E87D4A"/>
    <w:rsid w:val="00E87E59"/>
    <w:rsid w:val="00E90371"/>
    <w:rsid w:val="00E903D0"/>
    <w:rsid w:val="00E90440"/>
    <w:rsid w:val="00E905C8"/>
    <w:rsid w:val="00E9093A"/>
    <w:rsid w:val="00E90A66"/>
    <w:rsid w:val="00E90EFA"/>
    <w:rsid w:val="00E91083"/>
    <w:rsid w:val="00E9134E"/>
    <w:rsid w:val="00E916C0"/>
    <w:rsid w:val="00E917EA"/>
    <w:rsid w:val="00E91880"/>
    <w:rsid w:val="00E9199E"/>
    <w:rsid w:val="00E919CF"/>
    <w:rsid w:val="00E91E1B"/>
    <w:rsid w:val="00E91E46"/>
    <w:rsid w:val="00E91FA1"/>
    <w:rsid w:val="00E92094"/>
    <w:rsid w:val="00E92442"/>
    <w:rsid w:val="00E92AA1"/>
    <w:rsid w:val="00E92B04"/>
    <w:rsid w:val="00E92EE7"/>
    <w:rsid w:val="00E93A95"/>
    <w:rsid w:val="00E93CF9"/>
    <w:rsid w:val="00E93E17"/>
    <w:rsid w:val="00E94548"/>
    <w:rsid w:val="00E946B9"/>
    <w:rsid w:val="00E9476F"/>
    <w:rsid w:val="00E94904"/>
    <w:rsid w:val="00E94D00"/>
    <w:rsid w:val="00E94D6E"/>
    <w:rsid w:val="00E94DE2"/>
    <w:rsid w:val="00E953DE"/>
    <w:rsid w:val="00E96032"/>
    <w:rsid w:val="00E965D1"/>
    <w:rsid w:val="00E967B4"/>
    <w:rsid w:val="00E96968"/>
    <w:rsid w:val="00E96AFD"/>
    <w:rsid w:val="00E96CD5"/>
    <w:rsid w:val="00E96EAD"/>
    <w:rsid w:val="00E97138"/>
    <w:rsid w:val="00E972FB"/>
    <w:rsid w:val="00E973A4"/>
    <w:rsid w:val="00E976EC"/>
    <w:rsid w:val="00EA02EB"/>
    <w:rsid w:val="00EA0EF4"/>
    <w:rsid w:val="00EA108F"/>
    <w:rsid w:val="00EA127A"/>
    <w:rsid w:val="00EA1354"/>
    <w:rsid w:val="00EA1642"/>
    <w:rsid w:val="00EA18CF"/>
    <w:rsid w:val="00EA2AAE"/>
    <w:rsid w:val="00EA2E9B"/>
    <w:rsid w:val="00EA3A42"/>
    <w:rsid w:val="00EA3AEE"/>
    <w:rsid w:val="00EA3B20"/>
    <w:rsid w:val="00EA4022"/>
    <w:rsid w:val="00EA478D"/>
    <w:rsid w:val="00EA4B0B"/>
    <w:rsid w:val="00EA4F54"/>
    <w:rsid w:val="00EA50EC"/>
    <w:rsid w:val="00EA559D"/>
    <w:rsid w:val="00EA64D8"/>
    <w:rsid w:val="00EA6DDE"/>
    <w:rsid w:val="00EA72ED"/>
    <w:rsid w:val="00EA7489"/>
    <w:rsid w:val="00EA77E9"/>
    <w:rsid w:val="00EA7898"/>
    <w:rsid w:val="00EA7C0E"/>
    <w:rsid w:val="00EB010B"/>
    <w:rsid w:val="00EB08F3"/>
    <w:rsid w:val="00EB096F"/>
    <w:rsid w:val="00EB0B58"/>
    <w:rsid w:val="00EB0DBB"/>
    <w:rsid w:val="00EB0ED3"/>
    <w:rsid w:val="00EB1FEA"/>
    <w:rsid w:val="00EB215A"/>
    <w:rsid w:val="00EB2280"/>
    <w:rsid w:val="00EB23DF"/>
    <w:rsid w:val="00EB2A7A"/>
    <w:rsid w:val="00EB2D5F"/>
    <w:rsid w:val="00EB30AA"/>
    <w:rsid w:val="00EB319D"/>
    <w:rsid w:val="00EB3208"/>
    <w:rsid w:val="00EB3387"/>
    <w:rsid w:val="00EB34C8"/>
    <w:rsid w:val="00EB38AB"/>
    <w:rsid w:val="00EB403A"/>
    <w:rsid w:val="00EB4215"/>
    <w:rsid w:val="00EB4405"/>
    <w:rsid w:val="00EB50D8"/>
    <w:rsid w:val="00EB5F1B"/>
    <w:rsid w:val="00EB61CD"/>
    <w:rsid w:val="00EB646D"/>
    <w:rsid w:val="00EB66D2"/>
    <w:rsid w:val="00EB681D"/>
    <w:rsid w:val="00EB6825"/>
    <w:rsid w:val="00EB68E4"/>
    <w:rsid w:val="00EB6C57"/>
    <w:rsid w:val="00EB6FAB"/>
    <w:rsid w:val="00EB707C"/>
    <w:rsid w:val="00EB774C"/>
    <w:rsid w:val="00EB784B"/>
    <w:rsid w:val="00EB79C5"/>
    <w:rsid w:val="00EB7C44"/>
    <w:rsid w:val="00EC0339"/>
    <w:rsid w:val="00EC0483"/>
    <w:rsid w:val="00EC071D"/>
    <w:rsid w:val="00EC08F7"/>
    <w:rsid w:val="00EC0951"/>
    <w:rsid w:val="00EC0965"/>
    <w:rsid w:val="00EC0CB6"/>
    <w:rsid w:val="00EC0D68"/>
    <w:rsid w:val="00EC0E86"/>
    <w:rsid w:val="00EC119A"/>
    <w:rsid w:val="00EC11BE"/>
    <w:rsid w:val="00EC15D9"/>
    <w:rsid w:val="00EC1951"/>
    <w:rsid w:val="00EC1C8E"/>
    <w:rsid w:val="00EC1DEA"/>
    <w:rsid w:val="00EC26F6"/>
    <w:rsid w:val="00EC272C"/>
    <w:rsid w:val="00EC28BA"/>
    <w:rsid w:val="00EC2CCE"/>
    <w:rsid w:val="00EC2E7A"/>
    <w:rsid w:val="00EC35AF"/>
    <w:rsid w:val="00EC3A0C"/>
    <w:rsid w:val="00EC3D0D"/>
    <w:rsid w:val="00EC48A3"/>
    <w:rsid w:val="00EC4ACD"/>
    <w:rsid w:val="00EC5008"/>
    <w:rsid w:val="00EC54DC"/>
    <w:rsid w:val="00EC5642"/>
    <w:rsid w:val="00EC57DF"/>
    <w:rsid w:val="00EC5D29"/>
    <w:rsid w:val="00EC5D63"/>
    <w:rsid w:val="00EC6BF4"/>
    <w:rsid w:val="00EC6C10"/>
    <w:rsid w:val="00EC73A5"/>
    <w:rsid w:val="00EC73DB"/>
    <w:rsid w:val="00EC74C0"/>
    <w:rsid w:val="00EC7806"/>
    <w:rsid w:val="00EC7BB0"/>
    <w:rsid w:val="00EC7F3C"/>
    <w:rsid w:val="00EC7FB9"/>
    <w:rsid w:val="00EC7FBA"/>
    <w:rsid w:val="00ED0AC4"/>
    <w:rsid w:val="00ED0C9B"/>
    <w:rsid w:val="00ED0F47"/>
    <w:rsid w:val="00ED1003"/>
    <w:rsid w:val="00ED104A"/>
    <w:rsid w:val="00ED2009"/>
    <w:rsid w:val="00ED2047"/>
    <w:rsid w:val="00ED208E"/>
    <w:rsid w:val="00ED21EE"/>
    <w:rsid w:val="00ED2AF4"/>
    <w:rsid w:val="00ED31F7"/>
    <w:rsid w:val="00ED3553"/>
    <w:rsid w:val="00ED36E5"/>
    <w:rsid w:val="00ED3AC8"/>
    <w:rsid w:val="00ED3F88"/>
    <w:rsid w:val="00ED46F7"/>
    <w:rsid w:val="00ED4C93"/>
    <w:rsid w:val="00ED503B"/>
    <w:rsid w:val="00ED51B4"/>
    <w:rsid w:val="00ED5906"/>
    <w:rsid w:val="00ED591F"/>
    <w:rsid w:val="00ED6051"/>
    <w:rsid w:val="00ED63B3"/>
    <w:rsid w:val="00ED642E"/>
    <w:rsid w:val="00ED64FB"/>
    <w:rsid w:val="00ED664F"/>
    <w:rsid w:val="00ED67DD"/>
    <w:rsid w:val="00ED6C07"/>
    <w:rsid w:val="00ED6DF3"/>
    <w:rsid w:val="00ED78B3"/>
    <w:rsid w:val="00ED7966"/>
    <w:rsid w:val="00ED7E27"/>
    <w:rsid w:val="00EE02AD"/>
    <w:rsid w:val="00EE071C"/>
    <w:rsid w:val="00EE0A5B"/>
    <w:rsid w:val="00EE0E3B"/>
    <w:rsid w:val="00EE0F04"/>
    <w:rsid w:val="00EE160B"/>
    <w:rsid w:val="00EE191D"/>
    <w:rsid w:val="00EE1988"/>
    <w:rsid w:val="00EE19B4"/>
    <w:rsid w:val="00EE1C71"/>
    <w:rsid w:val="00EE1D4D"/>
    <w:rsid w:val="00EE1ECD"/>
    <w:rsid w:val="00EE218A"/>
    <w:rsid w:val="00EE2517"/>
    <w:rsid w:val="00EE2538"/>
    <w:rsid w:val="00EE26A4"/>
    <w:rsid w:val="00EE2BCD"/>
    <w:rsid w:val="00EE3258"/>
    <w:rsid w:val="00EE38B2"/>
    <w:rsid w:val="00EE3981"/>
    <w:rsid w:val="00EE3A5F"/>
    <w:rsid w:val="00EE3C27"/>
    <w:rsid w:val="00EE3DBB"/>
    <w:rsid w:val="00EE3E1A"/>
    <w:rsid w:val="00EE3EE5"/>
    <w:rsid w:val="00EE4A35"/>
    <w:rsid w:val="00EE4A69"/>
    <w:rsid w:val="00EE4E59"/>
    <w:rsid w:val="00EE4E70"/>
    <w:rsid w:val="00EE4E8E"/>
    <w:rsid w:val="00EE560E"/>
    <w:rsid w:val="00EE568E"/>
    <w:rsid w:val="00EE5BDC"/>
    <w:rsid w:val="00EE5C2D"/>
    <w:rsid w:val="00EE5ED1"/>
    <w:rsid w:val="00EE5F07"/>
    <w:rsid w:val="00EE5FD0"/>
    <w:rsid w:val="00EE60BB"/>
    <w:rsid w:val="00EE60FC"/>
    <w:rsid w:val="00EE670D"/>
    <w:rsid w:val="00EE6EF3"/>
    <w:rsid w:val="00EE7228"/>
    <w:rsid w:val="00EE7405"/>
    <w:rsid w:val="00EE7737"/>
    <w:rsid w:val="00EE7B3F"/>
    <w:rsid w:val="00EE7C12"/>
    <w:rsid w:val="00EE7E49"/>
    <w:rsid w:val="00EF07A7"/>
    <w:rsid w:val="00EF0B19"/>
    <w:rsid w:val="00EF1009"/>
    <w:rsid w:val="00EF166A"/>
    <w:rsid w:val="00EF1684"/>
    <w:rsid w:val="00EF1793"/>
    <w:rsid w:val="00EF1810"/>
    <w:rsid w:val="00EF1BD7"/>
    <w:rsid w:val="00EF3151"/>
    <w:rsid w:val="00EF370A"/>
    <w:rsid w:val="00EF37E1"/>
    <w:rsid w:val="00EF3928"/>
    <w:rsid w:val="00EF39FC"/>
    <w:rsid w:val="00EF3A95"/>
    <w:rsid w:val="00EF3C7D"/>
    <w:rsid w:val="00EF41FF"/>
    <w:rsid w:val="00EF42C9"/>
    <w:rsid w:val="00EF445E"/>
    <w:rsid w:val="00EF4702"/>
    <w:rsid w:val="00EF4901"/>
    <w:rsid w:val="00EF4A43"/>
    <w:rsid w:val="00EF4A93"/>
    <w:rsid w:val="00EF4B09"/>
    <w:rsid w:val="00EF4B54"/>
    <w:rsid w:val="00EF4BE4"/>
    <w:rsid w:val="00EF4C11"/>
    <w:rsid w:val="00EF4CAB"/>
    <w:rsid w:val="00EF518C"/>
    <w:rsid w:val="00EF518F"/>
    <w:rsid w:val="00EF51D6"/>
    <w:rsid w:val="00EF5400"/>
    <w:rsid w:val="00EF557C"/>
    <w:rsid w:val="00EF59D9"/>
    <w:rsid w:val="00EF5E10"/>
    <w:rsid w:val="00EF61A3"/>
    <w:rsid w:val="00EF6983"/>
    <w:rsid w:val="00EF70A8"/>
    <w:rsid w:val="00EF7C11"/>
    <w:rsid w:val="00EF7E5D"/>
    <w:rsid w:val="00F0038D"/>
    <w:rsid w:val="00F0068F"/>
    <w:rsid w:val="00F006E4"/>
    <w:rsid w:val="00F00D63"/>
    <w:rsid w:val="00F00F44"/>
    <w:rsid w:val="00F010FF"/>
    <w:rsid w:val="00F01337"/>
    <w:rsid w:val="00F01344"/>
    <w:rsid w:val="00F01542"/>
    <w:rsid w:val="00F015B2"/>
    <w:rsid w:val="00F01AFB"/>
    <w:rsid w:val="00F01BDD"/>
    <w:rsid w:val="00F01D57"/>
    <w:rsid w:val="00F021FC"/>
    <w:rsid w:val="00F02228"/>
    <w:rsid w:val="00F0233F"/>
    <w:rsid w:val="00F0234E"/>
    <w:rsid w:val="00F0281E"/>
    <w:rsid w:val="00F029A1"/>
    <w:rsid w:val="00F02E0D"/>
    <w:rsid w:val="00F02E12"/>
    <w:rsid w:val="00F02E5B"/>
    <w:rsid w:val="00F0396C"/>
    <w:rsid w:val="00F041B3"/>
    <w:rsid w:val="00F043F8"/>
    <w:rsid w:val="00F047E4"/>
    <w:rsid w:val="00F0554C"/>
    <w:rsid w:val="00F05778"/>
    <w:rsid w:val="00F06360"/>
    <w:rsid w:val="00F064CF"/>
    <w:rsid w:val="00F06965"/>
    <w:rsid w:val="00F06B78"/>
    <w:rsid w:val="00F06CF1"/>
    <w:rsid w:val="00F06D49"/>
    <w:rsid w:val="00F0715E"/>
    <w:rsid w:val="00F0727B"/>
    <w:rsid w:val="00F074C9"/>
    <w:rsid w:val="00F0785A"/>
    <w:rsid w:val="00F07FDF"/>
    <w:rsid w:val="00F07FFA"/>
    <w:rsid w:val="00F108CE"/>
    <w:rsid w:val="00F108F9"/>
    <w:rsid w:val="00F109CC"/>
    <w:rsid w:val="00F10DC1"/>
    <w:rsid w:val="00F114A6"/>
    <w:rsid w:val="00F117BA"/>
    <w:rsid w:val="00F11AD0"/>
    <w:rsid w:val="00F12127"/>
    <w:rsid w:val="00F124AA"/>
    <w:rsid w:val="00F129DC"/>
    <w:rsid w:val="00F12DFD"/>
    <w:rsid w:val="00F12E58"/>
    <w:rsid w:val="00F132BA"/>
    <w:rsid w:val="00F136A7"/>
    <w:rsid w:val="00F13E7F"/>
    <w:rsid w:val="00F1488C"/>
    <w:rsid w:val="00F14B57"/>
    <w:rsid w:val="00F14BA0"/>
    <w:rsid w:val="00F14CE0"/>
    <w:rsid w:val="00F14E7E"/>
    <w:rsid w:val="00F156FA"/>
    <w:rsid w:val="00F15753"/>
    <w:rsid w:val="00F160A3"/>
    <w:rsid w:val="00F165AB"/>
    <w:rsid w:val="00F16671"/>
    <w:rsid w:val="00F1681E"/>
    <w:rsid w:val="00F16F0D"/>
    <w:rsid w:val="00F171B6"/>
    <w:rsid w:val="00F17C56"/>
    <w:rsid w:val="00F17EA6"/>
    <w:rsid w:val="00F2015C"/>
    <w:rsid w:val="00F204C4"/>
    <w:rsid w:val="00F207A6"/>
    <w:rsid w:val="00F217CE"/>
    <w:rsid w:val="00F2207F"/>
    <w:rsid w:val="00F22131"/>
    <w:rsid w:val="00F22500"/>
    <w:rsid w:val="00F22760"/>
    <w:rsid w:val="00F22B75"/>
    <w:rsid w:val="00F22BCD"/>
    <w:rsid w:val="00F22D62"/>
    <w:rsid w:val="00F22F76"/>
    <w:rsid w:val="00F23BA7"/>
    <w:rsid w:val="00F23CB7"/>
    <w:rsid w:val="00F240F0"/>
    <w:rsid w:val="00F24325"/>
    <w:rsid w:val="00F24ABD"/>
    <w:rsid w:val="00F24EEE"/>
    <w:rsid w:val="00F2561F"/>
    <w:rsid w:val="00F25843"/>
    <w:rsid w:val="00F25B7C"/>
    <w:rsid w:val="00F25C33"/>
    <w:rsid w:val="00F2631D"/>
    <w:rsid w:val="00F26932"/>
    <w:rsid w:val="00F26E5C"/>
    <w:rsid w:val="00F26F3C"/>
    <w:rsid w:val="00F26FC8"/>
    <w:rsid w:val="00F27326"/>
    <w:rsid w:val="00F27353"/>
    <w:rsid w:val="00F273BC"/>
    <w:rsid w:val="00F2785C"/>
    <w:rsid w:val="00F307B2"/>
    <w:rsid w:val="00F312C1"/>
    <w:rsid w:val="00F3162D"/>
    <w:rsid w:val="00F31641"/>
    <w:rsid w:val="00F31E12"/>
    <w:rsid w:val="00F32135"/>
    <w:rsid w:val="00F32315"/>
    <w:rsid w:val="00F32395"/>
    <w:rsid w:val="00F324A8"/>
    <w:rsid w:val="00F326D1"/>
    <w:rsid w:val="00F32E2C"/>
    <w:rsid w:val="00F3339C"/>
    <w:rsid w:val="00F3349A"/>
    <w:rsid w:val="00F33644"/>
    <w:rsid w:val="00F33848"/>
    <w:rsid w:val="00F33BDA"/>
    <w:rsid w:val="00F33D21"/>
    <w:rsid w:val="00F33D40"/>
    <w:rsid w:val="00F34312"/>
    <w:rsid w:val="00F34A0B"/>
    <w:rsid w:val="00F34ACA"/>
    <w:rsid w:val="00F34B60"/>
    <w:rsid w:val="00F34EE1"/>
    <w:rsid w:val="00F35126"/>
    <w:rsid w:val="00F3549E"/>
    <w:rsid w:val="00F3607F"/>
    <w:rsid w:val="00F365F8"/>
    <w:rsid w:val="00F370A5"/>
    <w:rsid w:val="00F3759C"/>
    <w:rsid w:val="00F3784A"/>
    <w:rsid w:val="00F37A7D"/>
    <w:rsid w:val="00F37A8A"/>
    <w:rsid w:val="00F37BF0"/>
    <w:rsid w:val="00F37ED3"/>
    <w:rsid w:val="00F4043F"/>
    <w:rsid w:val="00F40698"/>
    <w:rsid w:val="00F40742"/>
    <w:rsid w:val="00F40FAF"/>
    <w:rsid w:val="00F41D0A"/>
    <w:rsid w:val="00F420FC"/>
    <w:rsid w:val="00F42E77"/>
    <w:rsid w:val="00F42F56"/>
    <w:rsid w:val="00F430E6"/>
    <w:rsid w:val="00F431F8"/>
    <w:rsid w:val="00F43726"/>
    <w:rsid w:val="00F43AC2"/>
    <w:rsid w:val="00F43EC3"/>
    <w:rsid w:val="00F441FC"/>
    <w:rsid w:val="00F447C4"/>
    <w:rsid w:val="00F4490D"/>
    <w:rsid w:val="00F449F8"/>
    <w:rsid w:val="00F44B6A"/>
    <w:rsid w:val="00F44EFB"/>
    <w:rsid w:val="00F4549D"/>
    <w:rsid w:val="00F456CB"/>
    <w:rsid w:val="00F45C81"/>
    <w:rsid w:val="00F4629A"/>
    <w:rsid w:val="00F46485"/>
    <w:rsid w:val="00F465C7"/>
    <w:rsid w:val="00F46AE3"/>
    <w:rsid w:val="00F46BE7"/>
    <w:rsid w:val="00F47629"/>
    <w:rsid w:val="00F50381"/>
    <w:rsid w:val="00F50493"/>
    <w:rsid w:val="00F504D9"/>
    <w:rsid w:val="00F50C58"/>
    <w:rsid w:val="00F513CD"/>
    <w:rsid w:val="00F51856"/>
    <w:rsid w:val="00F51B41"/>
    <w:rsid w:val="00F51BCB"/>
    <w:rsid w:val="00F51FF1"/>
    <w:rsid w:val="00F522D9"/>
    <w:rsid w:val="00F52488"/>
    <w:rsid w:val="00F5295F"/>
    <w:rsid w:val="00F52A56"/>
    <w:rsid w:val="00F52EB5"/>
    <w:rsid w:val="00F532AE"/>
    <w:rsid w:val="00F53661"/>
    <w:rsid w:val="00F5387A"/>
    <w:rsid w:val="00F53B23"/>
    <w:rsid w:val="00F53FCE"/>
    <w:rsid w:val="00F5406D"/>
    <w:rsid w:val="00F54076"/>
    <w:rsid w:val="00F541F2"/>
    <w:rsid w:val="00F545EF"/>
    <w:rsid w:val="00F54665"/>
    <w:rsid w:val="00F5483D"/>
    <w:rsid w:val="00F54AD4"/>
    <w:rsid w:val="00F54D09"/>
    <w:rsid w:val="00F54D8E"/>
    <w:rsid w:val="00F54E0F"/>
    <w:rsid w:val="00F55547"/>
    <w:rsid w:val="00F557BF"/>
    <w:rsid w:val="00F55A88"/>
    <w:rsid w:val="00F55C9D"/>
    <w:rsid w:val="00F55FDE"/>
    <w:rsid w:val="00F5631A"/>
    <w:rsid w:val="00F56A62"/>
    <w:rsid w:val="00F56B27"/>
    <w:rsid w:val="00F56B5B"/>
    <w:rsid w:val="00F56F58"/>
    <w:rsid w:val="00F57AD3"/>
    <w:rsid w:val="00F57F46"/>
    <w:rsid w:val="00F57F4A"/>
    <w:rsid w:val="00F604CE"/>
    <w:rsid w:val="00F6079C"/>
    <w:rsid w:val="00F607A9"/>
    <w:rsid w:val="00F60D8F"/>
    <w:rsid w:val="00F60FD4"/>
    <w:rsid w:val="00F61009"/>
    <w:rsid w:val="00F614C6"/>
    <w:rsid w:val="00F619ED"/>
    <w:rsid w:val="00F61EA6"/>
    <w:rsid w:val="00F61FE6"/>
    <w:rsid w:val="00F6246F"/>
    <w:rsid w:val="00F63653"/>
    <w:rsid w:val="00F6371D"/>
    <w:rsid w:val="00F63B05"/>
    <w:rsid w:val="00F64227"/>
    <w:rsid w:val="00F64249"/>
    <w:rsid w:val="00F645D3"/>
    <w:rsid w:val="00F64CC4"/>
    <w:rsid w:val="00F64D0E"/>
    <w:rsid w:val="00F64ED0"/>
    <w:rsid w:val="00F6536A"/>
    <w:rsid w:val="00F658BE"/>
    <w:rsid w:val="00F65ED3"/>
    <w:rsid w:val="00F66017"/>
    <w:rsid w:val="00F66059"/>
    <w:rsid w:val="00F663D6"/>
    <w:rsid w:val="00F669CF"/>
    <w:rsid w:val="00F66D8B"/>
    <w:rsid w:val="00F66FD8"/>
    <w:rsid w:val="00F6706A"/>
    <w:rsid w:val="00F6717D"/>
    <w:rsid w:val="00F676CB"/>
    <w:rsid w:val="00F676F8"/>
    <w:rsid w:val="00F677BB"/>
    <w:rsid w:val="00F702A3"/>
    <w:rsid w:val="00F702BB"/>
    <w:rsid w:val="00F70363"/>
    <w:rsid w:val="00F70ACE"/>
    <w:rsid w:val="00F70CF3"/>
    <w:rsid w:val="00F70E1A"/>
    <w:rsid w:val="00F71720"/>
    <w:rsid w:val="00F7175F"/>
    <w:rsid w:val="00F718E7"/>
    <w:rsid w:val="00F71A14"/>
    <w:rsid w:val="00F71D85"/>
    <w:rsid w:val="00F7217B"/>
    <w:rsid w:val="00F72242"/>
    <w:rsid w:val="00F729D9"/>
    <w:rsid w:val="00F72B5A"/>
    <w:rsid w:val="00F72CF6"/>
    <w:rsid w:val="00F73338"/>
    <w:rsid w:val="00F735AD"/>
    <w:rsid w:val="00F738B6"/>
    <w:rsid w:val="00F7390D"/>
    <w:rsid w:val="00F73AE0"/>
    <w:rsid w:val="00F73E5F"/>
    <w:rsid w:val="00F73EB5"/>
    <w:rsid w:val="00F742CC"/>
    <w:rsid w:val="00F7445D"/>
    <w:rsid w:val="00F7447E"/>
    <w:rsid w:val="00F7489B"/>
    <w:rsid w:val="00F74A5B"/>
    <w:rsid w:val="00F74BC1"/>
    <w:rsid w:val="00F75600"/>
    <w:rsid w:val="00F75752"/>
    <w:rsid w:val="00F757B7"/>
    <w:rsid w:val="00F759B7"/>
    <w:rsid w:val="00F75EE4"/>
    <w:rsid w:val="00F762E3"/>
    <w:rsid w:val="00F762EA"/>
    <w:rsid w:val="00F7648D"/>
    <w:rsid w:val="00F76837"/>
    <w:rsid w:val="00F76978"/>
    <w:rsid w:val="00F775E0"/>
    <w:rsid w:val="00F77FC1"/>
    <w:rsid w:val="00F808FE"/>
    <w:rsid w:val="00F80E49"/>
    <w:rsid w:val="00F81030"/>
    <w:rsid w:val="00F810BA"/>
    <w:rsid w:val="00F812AA"/>
    <w:rsid w:val="00F8144D"/>
    <w:rsid w:val="00F816FE"/>
    <w:rsid w:val="00F81754"/>
    <w:rsid w:val="00F81D30"/>
    <w:rsid w:val="00F81EBF"/>
    <w:rsid w:val="00F821BA"/>
    <w:rsid w:val="00F822CA"/>
    <w:rsid w:val="00F826ED"/>
    <w:rsid w:val="00F82737"/>
    <w:rsid w:val="00F82771"/>
    <w:rsid w:val="00F84180"/>
    <w:rsid w:val="00F841A2"/>
    <w:rsid w:val="00F84280"/>
    <w:rsid w:val="00F848C3"/>
    <w:rsid w:val="00F84D36"/>
    <w:rsid w:val="00F84E6B"/>
    <w:rsid w:val="00F852AB"/>
    <w:rsid w:val="00F853B6"/>
    <w:rsid w:val="00F8548B"/>
    <w:rsid w:val="00F8555E"/>
    <w:rsid w:val="00F85E51"/>
    <w:rsid w:val="00F861EF"/>
    <w:rsid w:val="00F86233"/>
    <w:rsid w:val="00F863B7"/>
    <w:rsid w:val="00F870B3"/>
    <w:rsid w:val="00F8723A"/>
    <w:rsid w:val="00F8729E"/>
    <w:rsid w:val="00F87991"/>
    <w:rsid w:val="00F87F46"/>
    <w:rsid w:val="00F90077"/>
    <w:rsid w:val="00F90188"/>
    <w:rsid w:val="00F904CE"/>
    <w:rsid w:val="00F90A1C"/>
    <w:rsid w:val="00F90E0C"/>
    <w:rsid w:val="00F90E28"/>
    <w:rsid w:val="00F90F16"/>
    <w:rsid w:val="00F911AF"/>
    <w:rsid w:val="00F912D1"/>
    <w:rsid w:val="00F912E4"/>
    <w:rsid w:val="00F91C28"/>
    <w:rsid w:val="00F92176"/>
    <w:rsid w:val="00F927A8"/>
    <w:rsid w:val="00F927FD"/>
    <w:rsid w:val="00F929A8"/>
    <w:rsid w:val="00F929C4"/>
    <w:rsid w:val="00F92F40"/>
    <w:rsid w:val="00F93303"/>
    <w:rsid w:val="00F93632"/>
    <w:rsid w:val="00F93BD5"/>
    <w:rsid w:val="00F94043"/>
    <w:rsid w:val="00F94DA3"/>
    <w:rsid w:val="00F951F4"/>
    <w:rsid w:val="00F95406"/>
    <w:rsid w:val="00F956FB"/>
    <w:rsid w:val="00F9572E"/>
    <w:rsid w:val="00F9573D"/>
    <w:rsid w:val="00F95E7F"/>
    <w:rsid w:val="00F96020"/>
    <w:rsid w:val="00F960C2"/>
    <w:rsid w:val="00F9662E"/>
    <w:rsid w:val="00F96A8F"/>
    <w:rsid w:val="00F96DE6"/>
    <w:rsid w:val="00F970F8"/>
    <w:rsid w:val="00F9727E"/>
    <w:rsid w:val="00F97556"/>
    <w:rsid w:val="00F9769D"/>
    <w:rsid w:val="00F97753"/>
    <w:rsid w:val="00F97C05"/>
    <w:rsid w:val="00F97CFA"/>
    <w:rsid w:val="00FA06E2"/>
    <w:rsid w:val="00FA0F97"/>
    <w:rsid w:val="00FA1068"/>
    <w:rsid w:val="00FA12B4"/>
    <w:rsid w:val="00FA12C8"/>
    <w:rsid w:val="00FA164B"/>
    <w:rsid w:val="00FA1679"/>
    <w:rsid w:val="00FA1739"/>
    <w:rsid w:val="00FA1897"/>
    <w:rsid w:val="00FA1A18"/>
    <w:rsid w:val="00FA1F7F"/>
    <w:rsid w:val="00FA20D7"/>
    <w:rsid w:val="00FA2368"/>
    <w:rsid w:val="00FA2A1E"/>
    <w:rsid w:val="00FA2A9F"/>
    <w:rsid w:val="00FA2FE4"/>
    <w:rsid w:val="00FA3C6C"/>
    <w:rsid w:val="00FA4025"/>
    <w:rsid w:val="00FA4342"/>
    <w:rsid w:val="00FA44DF"/>
    <w:rsid w:val="00FA48D1"/>
    <w:rsid w:val="00FA4C5C"/>
    <w:rsid w:val="00FA50A5"/>
    <w:rsid w:val="00FA5639"/>
    <w:rsid w:val="00FA5C4C"/>
    <w:rsid w:val="00FA5FFC"/>
    <w:rsid w:val="00FA6571"/>
    <w:rsid w:val="00FA6AD6"/>
    <w:rsid w:val="00FA6EF7"/>
    <w:rsid w:val="00FA79BD"/>
    <w:rsid w:val="00FA7C97"/>
    <w:rsid w:val="00FB02BB"/>
    <w:rsid w:val="00FB0631"/>
    <w:rsid w:val="00FB1252"/>
    <w:rsid w:val="00FB131A"/>
    <w:rsid w:val="00FB1918"/>
    <w:rsid w:val="00FB19FA"/>
    <w:rsid w:val="00FB1D3E"/>
    <w:rsid w:val="00FB20AD"/>
    <w:rsid w:val="00FB20CC"/>
    <w:rsid w:val="00FB2173"/>
    <w:rsid w:val="00FB26BD"/>
    <w:rsid w:val="00FB2DD1"/>
    <w:rsid w:val="00FB2E6E"/>
    <w:rsid w:val="00FB2F3E"/>
    <w:rsid w:val="00FB2FE6"/>
    <w:rsid w:val="00FB3448"/>
    <w:rsid w:val="00FB34D7"/>
    <w:rsid w:val="00FB3695"/>
    <w:rsid w:val="00FB375D"/>
    <w:rsid w:val="00FB42FB"/>
    <w:rsid w:val="00FB45A3"/>
    <w:rsid w:val="00FB46F7"/>
    <w:rsid w:val="00FB4AFC"/>
    <w:rsid w:val="00FB4C87"/>
    <w:rsid w:val="00FB56DF"/>
    <w:rsid w:val="00FB5A57"/>
    <w:rsid w:val="00FB5C79"/>
    <w:rsid w:val="00FB5DE3"/>
    <w:rsid w:val="00FB5E2D"/>
    <w:rsid w:val="00FB5FB8"/>
    <w:rsid w:val="00FB60AF"/>
    <w:rsid w:val="00FB6444"/>
    <w:rsid w:val="00FB65FD"/>
    <w:rsid w:val="00FB69E6"/>
    <w:rsid w:val="00FB757A"/>
    <w:rsid w:val="00FB7662"/>
    <w:rsid w:val="00FB76D3"/>
    <w:rsid w:val="00FB7B91"/>
    <w:rsid w:val="00FC02DA"/>
    <w:rsid w:val="00FC037D"/>
    <w:rsid w:val="00FC0C29"/>
    <w:rsid w:val="00FC0CC3"/>
    <w:rsid w:val="00FC1157"/>
    <w:rsid w:val="00FC128F"/>
    <w:rsid w:val="00FC1325"/>
    <w:rsid w:val="00FC1775"/>
    <w:rsid w:val="00FC18A3"/>
    <w:rsid w:val="00FC18E4"/>
    <w:rsid w:val="00FC1966"/>
    <w:rsid w:val="00FC19CC"/>
    <w:rsid w:val="00FC1C5C"/>
    <w:rsid w:val="00FC1C8E"/>
    <w:rsid w:val="00FC203B"/>
    <w:rsid w:val="00FC2274"/>
    <w:rsid w:val="00FC22A5"/>
    <w:rsid w:val="00FC26AA"/>
    <w:rsid w:val="00FC29BF"/>
    <w:rsid w:val="00FC2F7D"/>
    <w:rsid w:val="00FC39B9"/>
    <w:rsid w:val="00FC4894"/>
    <w:rsid w:val="00FC4A69"/>
    <w:rsid w:val="00FC4D91"/>
    <w:rsid w:val="00FC4E58"/>
    <w:rsid w:val="00FC5294"/>
    <w:rsid w:val="00FC5CA6"/>
    <w:rsid w:val="00FC631E"/>
    <w:rsid w:val="00FC64CB"/>
    <w:rsid w:val="00FC6856"/>
    <w:rsid w:val="00FC693F"/>
    <w:rsid w:val="00FC69A9"/>
    <w:rsid w:val="00FC70AE"/>
    <w:rsid w:val="00FC70C1"/>
    <w:rsid w:val="00FC70DA"/>
    <w:rsid w:val="00FC74FA"/>
    <w:rsid w:val="00FC7B0C"/>
    <w:rsid w:val="00FD0195"/>
    <w:rsid w:val="00FD04B2"/>
    <w:rsid w:val="00FD05FC"/>
    <w:rsid w:val="00FD0780"/>
    <w:rsid w:val="00FD0DEC"/>
    <w:rsid w:val="00FD1527"/>
    <w:rsid w:val="00FD1988"/>
    <w:rsid w:val="00FD1CEB"/>
    <w:rsid w:val="00FD1DEE"/>
    <w:rsid w:val="00FD20AD"/>
    <w:rsid w:val="00FD26A5"/>
    <w:rsid w:val="00FD27DF"/>
    <w:rsid w:val="00FD2A01"/>
    <w:rsid w:val="00FD2B88"/>
    <w:rsid w:val="00FD2E5E"/>
    <w:rsid w:val="00FD3249"/>
    <w:rsid w:val="00FD3C44"/>
    <w:rsid w:val="00FD42DB"/>
    <w:rsid w:val="00FD447D"/>
    <w:rsid w:val="00FD46AD"/>
    <w:rsid w:val="00FD4B03"/>
    <w:rsid w:val="00FD4D9A"/>
    <w:rsid w:val="00FD4F5C"/>
    <w:rsid w:val="00FD53C8"/>
    <w:rsid w:val="00FD54A2"/>
    <w:rsid w:val="00FD5758"/>
    <w:rsid w:val="00FD5F24"/>
    <w:rsid w:val="00FD6062"/>
    <w:rsid w:val="00FD60CC"/>
    <w:rsid w:val="00FD63D4"/>
    <w:rsid w:val="00FD68D5"/>
    <w:rsid w:val="00FD6AF4"/>
    <w:rsid w:val="00FD7564"/>
    <w:rsid w:val="00FE0355"/>
    <w:rsid w:val="00FE03FE"/>
    <w:rsid w:val="00FE0509"/>
    <w:rsid w:val="00FE0650"/>
    <w:rsid w:val="00FE0B90"/>
    <w:rsid w:val="00FE14CA"/>
    <w:rsid w:val="00FE18AA"/>
    <w:rsid w:val="00FE1A87"/>
    <w:rsid w:val="00FE1B80"/>
    <w:rsid w:val="00FE1BA7"/>
    <w:rsid w:val="00FE1FC6"/>
    <w:rsid w:val="00FE22B8"/>
    <w:rsid w:val="00FE29D7"/>
    <w:rsid w:val="00FE2AA8"/>
    <w:rsid w:val="00FE2CFF"/>
    <w:rsid w:val="00FE2D83"/>
    <w:rsid w:val="00FE2E22"/>
    <w:rsid w:val="00FE312A"/>
    <w:rsid w:val="00FE321F"/>
    <w:rsid w:val="00FE3856"/>
    <w:rsid w:val="00FE3863"/>
    <w:rsid w:val="00FE3A54"/>
    <w:rsid w:val="00FE3AF0"/>
    <w:rsid w:val="00FE42F8"/>
    <w:rsid w:val="00FE45A4"/>
    <w:rsid w:val="00FE45C9"/>
    <w:rsid w:val="00FE4841"/>
    <w:rsid w:val="00FE4AAE"/>
    <w:rsid w:val="00FE4AB1"/>
    <w:rsid w:val="00FE53E1"/>
    <w:rsid w:val="00FE5947"/>
    <w:rsid w:val="00FE5C44"/>
    <w:rsid w:val="00FE620B"/>
    <w:rsid w:val="00FE68A7"/>
    <w:rsid w:val="00FE695E"/>
    <w:rsid w:val="00FE69A8"/>
    <w:rsid w:val="00FE71C7"/>
    <w:rsid w:val="00FE73FD"/>
    <w:rsid w:val="00FE779E"/>
    <w:rsid w:val="00FE7826"/>
    <w:rsid w:val="00FE7867"/>
    <w:rsid w:val="00FE7937"/>
    <w:rsid w:val="00FF0417"/>
    <w:rsid w:val="00FF0603"/>
    <w:rsid w:val="00FF070F"/>
    <w:rsid w:val="00FF0915"/>
    <w:rsid w:val="00FF0B10"/>
    <w:rsid w:val="00FF0C11"/>
    <w:rsid w:val="00FF0F1F"/>
    <w:rsid w:val="00FF1476"/>
    <w:rsid w:val="00FF1892"/>
    <w:rsid w:val="00FF1939"/>
    <w:rsid w:val="00FF1D75"/>
    <w:rsid w:val="00FF2280"/>
    <w:rsid w:val="00FF24F0"/>
    <w:rsid w:val="00FF2514"/>
    <w:rsid w:val="00FF283D"/>
    <w:rsid w:val="00FF2D83"/>
    <w:rsid w:val="00FF3095"/>
    <w:rsid w:val="00FF3CDF"/>
    <w:rsid w:val="00FF4028"/>
    <w:rsid w:val="00FF43DC"/>
    <w:rsid w:val="00FF45B0"/>
    <w:rsid w:val="00FF493A"/>
    <w:rsid w:val="00FF5682"/>
    <w:rsid w:val="00FF5E54"/>
    <w:rsid w:val="00FF62AC"/>
    <w:rsid w:val="00FF6552"/>
    <w:rsid w:val="00FF655D"/>
    <w:rsid w:val="00FF68AA"/>
    <w:rsid w:val="00FF694E"/>
    <w:rsid w:val="00FF6996"/>
    <w:rsid w:val="00FF6DCC"/>
    <w:rsid w:val="00FF6E59"/>
    <w:rsid w:val="00FF7194"/>
    <w:rsid w:val="00FF7885"/>
    <w:rsid w:val="00FF798D"/>
    <w:rsid w:val="00FF7BD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975434"/>
  <w15:docId w15:val="{30FCB357-94B3-4E1F-9567-6553C9CC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A5"/>
    <w:pPr>
      <w:spacing w:line="480" w:lineRule="auto"/>
      <w:jc w:val="both"/>
    </w:pPr>
    <w:rPr>
      <w:rFonts w:ascii="Times New Roman" w:hAnsi="Times New Roman"/>
      <w:sz w:val="24"/>
      <w:lang w:val="en-US"/>
    </w:rPr>
  </w:style>
  <w:style w:type="paragraph" w:styleId="Heading1">
    <w:name w:val="heading 1"/>
    <w:basedOn w:val="Normal"/>
    <w:next w:val="Normal"/>
    <w:link w:val="Heading1Char"/>
    <w:qFormat/>
    <w:rsid w:val="00391018"/>
    <w:pPr>
      <w:keepNext/>
      <w:numPr>
        <w:numId w:val="3"/>
      </w:numPr>
      <w:spacing w:before="240" w:after="180" w:line="360" w:lineRule="auto"/>
      <w:outlineLvl w:val="0"/>
    </w:pPr>
    <w:rPr>
      <w:rFonts w:eastAsia="Times New Roman" w:cs="Times New Roman"/>
      <w:b/>
      <w:bCs/>
      <w:kern w:val="32"/>
      <w:sz w:val="32"/>
      <w:szCs w:val="32"/>
      <w:lang w:eastAsia="zh-CN"/>
    </w:rPr>
  </w:style>
  <w:style w:type="paragraph" w:styleId="Heading2">
    <w:name w:val="heading 2"/>
    <w:basedOn w:val="Normal"/>
    <w:next w:val="Normal"/>
    <w:link w:val="Heading2Char"/>
    <w:unhideWhenUsed/>
    <w:qFormat/>
    <w:rsid w:val="00391018"/>
    <w:pPr>
      <w:keepNext/>
      <w:numPr>
        <w:ilvl w:val="1"/>
        <w:numId w:val="3"/>
      </w:numPr>
      <w:spacing w:before="240" w:after="180" w:line="360" w:lineRule="auto"/>
      <w:outlineLvl w:val="1"/>
    </w:pPr>
    <w:rPr>
      <w:rFonts w:eastAsia="Times New Roman" w:cs="Times New Roman"/>
      <w:bCs/>
      <w:i/>
      <w:szCs w:val="24"/>
      <w:lang w:eastAsia="de-DE"/>
    </w:rPr>
  </w:style>
  <w:style w:type="paragraph" w:styleId="Heading3">
    <w:name w:val="heading 3"/>
    <w:basedOn w:val="Normal"/>
    <w:next w:val="Normal"/>
    <w:link w:val="Heading3Char"/>
    <w:unhideWhenUsed/>
    <w:qFormat/>
    <w:rsid w:val="00391018"/>
    <w:pPr>
      <w:keepNext/>
      <w:numPr>
        <w:ilvl w:val="2"/>
        <w:numId w:val="3"/>
      </w:numPr>
      <w:spacing w:before="120" w:after="120"/>
      <w:outlineLvl w:val="2"/>
    </w:pPr>
    <w:rPr>
      <w:rFonts w:eastAsia="Times New Roman" w:cs="Times New Roman"/>
      <w:bCs/>
      <w:i/>
      <w:szCs w:val="24"/>
      <w:lang w:eastAsia="fr-FR" w:bidi="hi-IN"/>
    </w:rPr>
  </w:style>
  <w:style w:type="paragraph" w:styleId="Heading4">
    <w:name w:val="heading 4"/>
    <w:basedOn w:val="Normal"/>
    <w:next w:val="Normal"/>
    <w:link w:val="Heading4Char"/>
    <w:uiPriority w:val="9"/>
    <w:unhideWhenUsed/>
    <w:qFormat/>
    <w:rsid w:val="00791DD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91DD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91DD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91DD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91DD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91DD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rsid w:val="00391018"/>
    <w:rPr>
      <w:sz w:val="16"/>
      <w:szCs w:val="16"/>
    </w:rPr>
  </w:style>
  <w:style w:type="paragraph" w:styleId="CommentText">
    <w:name w:val="annotation text"/>
    <w:basedOn w:val="Normal"/>
    <w:link w:val="CommentTextChar"/>
    <w:uiPriority w:val="99"/>
    <w:rsid w:val="00391018"/>
    <w:pPr>
      <w:overflowPunct w:val="0"/>
      <w:autoSpaceDE w:val="0"/>
      <w:autoSpaceDN w:val="0"/>
      <w:adjustRightInd w:val="0"/>
      <w:spacing w:after="0" w:line="360" w:lineRule="auto"/>
      <w:textAlignment w:val="baseline"/>
    </w:pPr>
    <w:rPr>
      <w:rFonts w:eastAsia="Times New Roman" w:cs="Times New Roman"/>
      <w:sz w:val="20"/>
      <w:szCs w:val="20"/>
      <w:lang w:eastAsia="de-DE"/>
    </w:rPr>
  </w:style>
  <w:style w:type="character" w:customStyle="1" w:styleId="CommentTextChar">
    <w:name w:val="Comment Text Char"/>
    <w:basedOn w:val="DefaultParagraphFont"/>
    <w:link w:val="CommentText"/>
    <w:uiPriority w:val="99"/>
    <w:rsid w:val="00391018"/>
    <w:rPr>
      <w:rFonts w:ascii="Times New Roman" w:eastAsia="Times New Roman" w:hAnsi="Times New Roman" w:cs="Times New Roman"/>
      <w:sz w:val="20"/>
      <w:szCs w:val="20"/>
      <w:lang w:val="en-US" w:eastAsia="de-DE"/>
    </w:rPr>
  </w:style>
  <w:style w:type="paragraph" w:styleId="CommentSubject">
    <w:name w:val="annotation subject"/>
    <w:basedOn w:val="CommentText"/>
    <w:next w:val="CommentText"/>
    <w:link w:val="CommentSubjectChar"/>
    <w:uiPriority w:val="99"/>
    <w:semiHidden/>
    <w:unhideWhenUsed/>
    <w:rsid w:val="00D35BFA"/>
    <w:rPr>
      <w:b/>
      <w:bCs/>
    </w:rPr>
  </w:style>
  <w:style w:type="character" w:customStyle="1" w:styleId="CommentSubjectChar">
    <w:name w:val="Comment Subject Char"/>
    <w:basedOn w:val="CommentTextChar"/>
    <w:link w:val="CommentSubject"/>
    <w:uiPriority w:val="99"/>
    <w:semiHidden/>
    <w:rsid w:val="00D35BFA"/>
    <w:rPr>
      <w:rFonts w:ascii="Times New Roman" w:eastAsia="Times New Roman" w:hAnsi="Times New Roman" w:cs="Times New Roman"/>
      <w:b/>
      <w:bCs/>
      <w:sz w:val="20"/>
      <w:szCs w:val="20"/>
      <w:lang w:val="en-US" w:eastAsia="de-DE"/>
    </w:rPr>
  </w:style>
  <w:style w:type="paragraph" w:styleId="BalloonText">
    <w:name w:val="Balloon Text"/>
    <w:basedOn w:val="Normal"/>
    <w:link w:val="BalloonTextChar"/>
    <w:uiPriority w:val="99"/>
    <w:semiHidden/>
    <w:unhideWhenUsed/>
    <w:rsid w:val="00391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018"/>
    <w:rPr>
      <w:rFonts w:ascii="Tahoma" w:hAnsi="Tahoma" w:cs="Tahoma"/>
      <w:sz w:val="16"/>
      <w:szCs w:val="16"/>
      <w:lang w:val="en-US"/>
    </w:rPr>
  </w:style>
  <w:style w:type="paragraph" w:styleId="ListParagraph">
    <w:name w:val="List Paragraph"/>
    <w:basedOn w:val="Normal"/>
    <w:uiPriority w:val="34"/>
    <w:qFormat/>
    <w:rsid w:val="008308D2"/>
    <w:pPr>
      <w:ind w:left="720"/>
      <w:contextualSpacing/>
    </w:pPr>
  </w:style>
  <w:style w:type="character" w:customStyle="1" w:styleId="MTEquationSection">
    <w:name w:val="MTEquationSection"/>
    <w:basedOn w:val="DefaultParagraphFont"/>
    <w:rsid w:val="00391018"/>
    <w:rPr>
      <w:vanish w:val="0"/>
      <w:color w:val="FF0000"/>
    </w:rPr>
  </w:style>
  <w:style w:type="paragraph" w:customStyle="1" w:styleId="MTDisplayEquation">
    <w:name w:val="MTDisplayEquation"/>
    <w:basedOn w:val="Normal"/>
    <w:next w:val="Normal"/>
    <w:link w:val="MTDisplayEquationChar"/>
    <w:rsid w:val="00391018"/>
    <w:pPr>
      <w:tabs>
        <w:tab w:val="center" w:pos="3960"/>
        <w:tab w:val="right" w:pos="7940"/>
      </w:tabs>
    </w:pPr>
    <w:rPr>
      <w:lang w:eastAsia="fr-FR" w:bidi="hi-IN"/>
    </w:rPr>
  </w:style>
  <w:style w:type="character" w:customStyle="1" w:styleId="MTDisplayEquationChar">
    <w:name w:val="MTDisplayEquation Char"/>
    <w:basedOn w:val="DefaultParagraphFont"/>
    <w:link w:val="MTDisplayEquation"/>
    <w:rsid w:val="00391018"/>
    <w:rPr>
      <w:lang w:val="en-US" w:eastAsia="fr-FR" w:bidi="hi-IN"/>
    </w:rPr>
  </w:style>
  <w:style w:type="character" w:styleId="Hyperlink">
    <w:name w:val="Hyperlink"/>
    <w:basedOn w:val="DefaultParagraphFont"/>
    <w:uiPriority w:val="99"/>
    <w:unhideWhenUsed/>
    <w:rsid w:val="001E1C54"/>
    <w:rPr>
      <w:color w:val="0000FF" w:themeColor="hyperlink"/>
      <w:u w:val="single"/>
    </w:rPr>
  </w:style>
  <w:style w:type="character" w:customStyle="1" w:styleId="Heading1Char">
    <w:name w:val="Heading 1 Char"/>
    <w:basedOn w:val="DefaultParagraphFont"/>
    <w:link w:val="Heading1"/>
    <w:rsid w:val="00391018"/>
    <w:rPr>
      <w:rFonts w:ascii="Times New Roman" w:eastAsia="Times New Roman" w:hAnsi="Times New Roman" w:cs="Times New Roman"/>
      <w:b/>
      <w:bCs/>
      <w:kern w:val="32"/>
      <w:sz w:val="32"/>
      <w:szCs w:val="32"/>
      <w:lang w:val="en-US" w:eastAsia="zh-CN"/>
    </w:rPr>
  </w:style>
  <w:style w:type="character" w:customStyle="1" w:styleId="Heading2Char">
    <w:name w:val="Heading 2 Char"/>
    <w:basedOn w:val="DefaultParagraphFont"/>
    <w:link w:val="Heading2"/>
    <w:uiPriority w:val="9"/>
    <w:rsid w:val="00391018"/>
    <w:rPr>
      <w:rFonts w:ascii="Times New Roman" w:eastAsia="Times New Roman" w:hAnsi="Times New Roman" w:cs="Times New Roman"/>
      <w:bCs/>
      <w:i/>
      <w:sz w:val="24"/>
      <w:szCs w:val="24"/>
      <w:lang w:val="en-US" w:eastAsia="de-DE"/>
    </w:rPr>
  </w:style>
  <w:style w:type="character" w:customStyle="1" w:styleId="Heading3Char">
    <w:name w:val="Heading 3 Char"/>
    <w:basedOn w:val="DefaultParagraphFont"/>
    <w:link w:val="Heading3"/>
    <w:uiPriority w:val="9"/>
    <w:rsid w:val="00391018"/>
    <w:rPr>
      <w:rFonts w:ascii="Times New Roman" w:eastAsia="Times New Roman" w:hAnsi="Times New Roman" w:cs="Times New Roman"/>
      <w:bCs/>
      <w:i/>
      <w:sz w:val="24"/>
      <w:szCs w:val="24"/>
      <w:lang w:val="en-US" w:eastAsia="fr-FR" w:bidi="hi-IN"/>
    </w:rPr>
  </w:style>
  <w:style w:type="character" w:customStyle="1" w:styleId="Heading4Char">
    <w:name w:val="Heading 4 Char"/>
    <w:basedOn w:val="DefaultParagraphFont"/>
    <w:link w:val="Heading4"/>
    <w:uiPriority w:val="9"/>
    <w:semiHidden/>
    <w:rsid w:val="00791DD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91DD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91DD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91DD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91DD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91DDB"/>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C61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next w:val="affiliation"/>
    <w:rsid w:val="00391018"/>
    <w:pPr>
      <w:overflowPunct w:val="0"/>
      <w:autoSpaceDE w:val="0"/>
      <w:autoSpaceDN w:val="0"/>
      <w:adjustRightInd w:val="0"/>
      <w:spacing w:before="120" w:after="0" w:line="360" w:lineRule="auto"/>
      <w:textAlignment w:val="baseline"/>
    </w:pPr>
    <w:rPr>
      <w:rFonts w:eastAsia="Times New Roman" w:cs="Times New Roman"/>
      <w:szCs w:val="20"/>
      <w:lang w:eastAsia="de-DE"/>
    </w:rPr>
  </w:style>
  <w:style w:type="paragraph" w:customStyle="1" w:styleId="affiliation">
    <w:name w:val="affiliation"/>
    <w:basedOn w:val="Normal"/>
    <w:next w:val="phone"/>
    <w:rsid w:val="00391018"/>
    <w:pPr>
      <w:overflowPunct w:val="0"/>
      <w:autoSpaceDE w:val="0"/>
      <w:autoSpaceDN w:val="0"/>
      <w:adjustRightInd w:val="0"/>
      <w:spacing w:before="120" w:after="0" w:line="240" w:lineRule="auto"/>
      <w:textAlignment w:val="baseline"/>
    </w:pPr>
    <w:rPr>
      <w:rFonts w:eastAsia="Times New Roman" w:cs="Times New Roman"/>
      <w:i/>
      <w:szCs w:val="20"/>
      <w:lang w:eastAsia="de-DE"/>
    </w:rPr>
  </w:style>
  <w:style w:type="paragraph" w:customStyle="1" w:styleId="email">
    <w:name w:val="email"/>
    <w:basedOn w:val="Normal"/>
    <w:next w:val="Normal"/>
    <w:rsid w:val="00391018"/>
    <w:pPr>
      <w:overflowPunct w:val="0"/>
      <w:autoSpaceDE w:val="0"/>
      <w:autoSpaceDN w:val="0"/>
      <w:adjustRightInd w:val="0"/>
      <w:spacing w:before="120" w:after="0" w:line="240" w:lineRule="auto"/>
      <w:textAlignment w:val="baseline"/>
    </w:pPr>
    <w:rPr>
      <w:rFonts w:eastAsia="Times New Roman" w:cs="Times New Roman"/>
      <w:sz w:val="20"/>
      <w:szCs w:val="20"/>
      <w:lang w:eastAsia="de-DE"/>
    </w:rPr>
  </w:style>
  <w:style w:type="paragraph" w:customStyle="1" w:styleId="phone">
    <w:name w:val="phone"/>
    <w:basedOn w:val="email"/>
    <w:next w:val="Normal"/>
    <w:rsid w:val="00391018"/>
  </w:style>
  <w:style w:type="character" w:styleId="FootnoteReference">
    <w:name w:val="footnote reference"/>
    <w:uiPriority w:val="99"/>
    <w:unhideWhenUsed/>
    <w:rsid w:val="00391018"/>
    <w:rPr>
      <w:vertAlign w:val="superscript"/>
    </w:rPr>
  </w:style>
  <w:style w:type="paragraph" w:styleId="Title">
    <w:name w:val="Title"/>
    <w:basedOn w:val="Normal"/>
    <w:next w:val="Normal"/>
    <w:link w:val="TitleChar"/>
    <w:qFormat/>
    <w:rsid w:val="00391018"/>
    <w:pPr>
      <w:overflowPunct w:val="0"/>
      <w:autoSpaceDE w:val="0"/>
      <w:autoSpaceDN w:val="0"/>
      <w:adjustRightInd w:val="0"/>
      <w:spacing w:after="0" w:line="360" w:lineRule="auto"/>
      <w:textAlignment w:val="baseline"/>
      <w:outlineLvl w:val="0"/>
    </w:pPr>
    <w:rPr>
      <w:rFonts w:eastAsia="Times New Roman" w:cs="Times New Roman"/>
      <w:b/>
      <w:bCs/>
      <w:kern w:val="28"/>
      <w:sz w:val="36"/>
      <w:szCs w:val="32"/>
      <w:lang w:eastAsia="de-DE"/>
    </w:rPr>
  </w:style>
  <w:style w:type="character" w:customStyle="1" w:styleId="TitleChar">
    <w:name w:val="Title Char"/>
    <w:basedOn w:val="DefaultParagraphFont"/>
    <w:link w:val="Title"/>
    <w:rsid w:val="00391018"/>
    <w:rPr>
      <w:rFonts w:ascii="Times New Roman" w:eastAsia="Times New Roman" w:hAnsi="Times New Roman" w:cs="Times New Roman"/>
      <w:b/>
      <w:bCs/>
      <w:kern w:val="28"/>
      <w:sz w:val="36"/>
      <w:szCs w:val="32"/>
      <w:lang w:val="en-US" w:eastAsia="de-DE"/>
    </w:rPr>
  </w:style>
  <w:style w:type="paragraph" w:customStyle="1" w:styleId="heading10">
    <w:name w:val="heading1"/>
    <w:basedOn w:val="Normal"/>
    <w:next w:val="Normal"/>
    <w:rsid w:val="00391018"/>
    <w:pPr>
      <w:keepNext/>
      <w:overflowPunct w:val="0"/>
      <w:autoSpaceDE w:val="0"/>
      <w:autoSpaceDN w:val="0"/>
      <w:adjustRightInd w:val="0"/>
      <w:spacing w:before="240" w:after="180" w:line="360" w:lineRule="auto"/>
      <w:textAlignment w:val="baseline"/>
    </w:pPr>
    <w:rPr>
      <w:rFonts w:ascii="Arial" w:eastAsia="Times New Roman" w:hAnsi="Arial" w:cs="Times New Roman"/>
      <w:b/>
      <w:sz w:val="32"/>
      <w:szCs w:val="20"/>
      <w:lang w:eastAsia="de-DE"/>
    </w:rPr>
  </w:style>
  <w:style w:type="character" w:styleId="Emphasis">
    <w:name w:val="Emphasis"/>
    <w:qFormat/>
    <w:rsid w:val="00391018"/>
    <w:rPr>
      <w:i/>
      <w:iCs/>
    </w:rPr>
  </w:style>
  <w:style w:type="paragraph" w:styleId="NormalWeb">
    <w:name w:val="Normal (Web)"/>
    <w:basedOn w:val="Normal"/>
    <w:rsid w:val="00391018"/>
    <w:pPr>
      <w:widowControl w:val="0"/>
      <w:suppressAutoHyphens/>
      <w:autoSpaceDN w:val="0"/>
      <w:spacing w:before="28" w:after="119" w:line="240" w:lineRule="auto"/>
      <w:textAlignment w:val="baseline"/>
    </w:pPr>
    <w:rPr>
      <w:rFonts w:ascii="Garamond" w:eastAsia="Times New Roman" w:hAnsi="Garamond" w:cs="Garamond"/>
      <w:kern w:val="3"/>
      <w:szCs w:val="24"/>
      <w:lang w:eastAsia="fr-FR" w:bidi="hi-IN"/>
    </w:rPr>
  </w:style>
  <w:style w:type="paragraph" w:customStyle="1" w:styleId="abstract">
    <w:name w:val="abstract"/>
    <w:basedOn w:val="Normal"/>
    <w:next w:val="Normal"/>
    <w:rsid w:val="00391018"/>
    <w:pPr>
      <w:overflowPunct w:val="0"/>
      <w:autoSpaceDE w:val="0"/>
      <w:autoSpaceDN w:val="0"/>
      <w:adjustRightInd w:val="0"/>
      <w:spacing w:before="120" w:after="0" w:line="360" w:lineRule="auto"/>
      <w:textAlignment w:val="baseline"/>
    </w:pPr>
    <w:rPr>
      <w:rFonts w:eastAsia="Times New Roman" w:cs="Times New Roman"/>
      <w:sz w:val="20"/>
      <w:szCs w:val="20"/>
      <w:lang w:eastAsia="de-DE"/>
    </w:rPr>
  </w:style>
  <w:style w:type="paragraph" w:customStyle="1" w:styleId="equation">
    <w:name w:val="equation"/>
    <w:basedOn w:val="Normal"/>
    <w:next w:val="Normal"/>
    <w:rsid w:val="00391018"/>
    <w:pPr>
      <w:overflowPunct w:val="0"/>
      <w:autoSpaceDE w:val="0"/>
      <w:autoSpaceDN w:val="0"/>
      <w:adjustRightInd w:val="0"/>
      <w:spacing w:before="120" w:after="120" w:line="360" w:lineRule="auto"/>
      <w:jc w:val="center"/>
      <w:textAlignment w:val="baseline"/>
    </w:pPr>
    <w:rPr>
      <w:rFonts w:eastAsia="Times New Roman" w:cs="Times New Roman"/>
      <w:szCs w:val="20"/>
      <w:lang w:eastAsia="de-DE"/>
    </w:rPr>
  </w:style>
  <w:style w:type="paragraph" w:styleId="Footer">
    <w:name w:val="footer"/>
    <w:basedOn w:val="Normal"/>
    <w:link w:val="FooterChar"/>
    <w:uiPriority w:val="99"/>
    <w:rsid w:val="00391018"/>
    <w:pPr>
      <w:tabs>
        <w:tab w:val="center" w:pos="4536"/>
        <w:tab w:val="right" w:pos="9072"/>
      </w:tabs>
      <w:overflowPunct w:val="0"/>
      <w:autoSpaceDE w:val="0"/>
      <w:autoSpaceDN w:val="0"/>
      <w:adjustRightInd w:val="0"/>
      <w:spacing w:after="0" w:line="360" w:lineRule="auto"/>
      <w:textAlignment w:val="baseline"/>
    </w:pPr>
    <w:rPr>
      <w:rFonts w:eastAsia="Times New Roman" w:cs="Times New Roman"/>
      <w:szCs w:val="20"/>
      <w:lang w:eastAsia="de-DE"/>
    </w:rPr>
  </w:style>
  <w:style w:type="character" w:customStyle="1" w:styleId="FooterChar">
    <w:name w:val="Footer Char"/>
    <w:basedOn w:val="DefaultParagraphFont"/>
    <w:link w:val="Footer"/>
    <w:uiPriority w:val="99"/>
    <w:rsid w:val="00391018"/>
    <w:rPr>
      <w:rFonts w:ascii="Times New Roman" w:eastAsia="Times New Roman" w:hAnsi="Times New Roman" w:cs="Times New Roman"/>
      <w:sz w:val="24"/>
      <w:szCs w:val="20"/>
      <w:lang w:val="en-US" w:eastAsia="de-DE"/>
    </w:rPr>
  </w:style>
  <w:style w:type="character" w:styleId="LineNumber">
    <w:name w:val="line number"/>
    <w:basedOn w:val="DefaultParagraphFont"/>
    <w:uiPriority w:val="99"/>
    <w:semiHidden/>
    <w:unhideWhenUsed/>
    <w:rsid w:val="00391018"/>
  </w:style>
  <w:style w:type="character" w:styleId="PageNumber">
    <w:name w:val="page number"/>
    <w:basedOn w:val="DefaultParagraphFont"/>
    <w:rsid w:val="00391018"/>
  </w:style>
  <w:style w:type="character" w:customStyle="1" w:styleId="apple-converted-space">
    <w:name w:val="apple-converted-space"/>
    <w:basedOn w:val="DefaultParagraphFont"/>
    <w:rsid w:val="00E52CC7"/>
  </w:style>
  <w:style w:type="paragraph" w:styleId="Header">
    <w:name w:val="header"/>
    <w:basedOn w:val="Normal"/>
    <w:link w:val="HeaderChar"/>
    <w:uiPriority w:val="99"/>
    <w:unhideWhenUsed/>
    <w:rsid w:val="00755CF7"/>
    <w:pPr>
      <w:tabs>
        <w:tab w:val="center" w:pos="4536"/>
        <w:tab w:val="right" w:pos="9072"/>
      </w:tabs>
      <w:spacing w:after="0" w:line="240" w:lineRule="auto"/>
    </w:pPr>
  </w:style>
  <w:style w:type="character" w:customStyle="1" w:styleId="HeaderChar">
    <w:name w:val="Header Char"/>
    <w:basedOn w:val="DefaultParagraphFont"/>
    <w:link w:val="Header"/>
    <w:uiPriority w:val="99"/>
    <w:rsid w:val="00755CF7"/>
    <w:rPr>
      <w:rFonts w:ascii="Times New Roman" w:hAnsi="Times New Roman"/>
      <w:sz w:val="24"/>
      <w:lang w:val="en-US"/>
    </w:rPr>
  </w:style>
  <w:style w:type="character" w:customStyle="1" w:styleId="hiddennatural">
    <w:name w:val="hiddennatural"/>
    <w:basedOn w:val="DefaultParagraphFont"/>
    <w:rsid w:val="00AD7C31"/>
  </w:style>
  <w:style w:type="paragraph" w:styleId="Caption">
    <w:name w:val="caption"/>
    <w:basedOn w:val="Normal"/>
    <w:next w:val="Normal"/>
    <w:uiPriority w:val="35"/>
    <w:unhideWhenUsed/>
    <w:qFormat/>
    <w:rsid w:val="00013952"/>
    <w:pPr>
      <w:spacing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551A0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51A01"/>
    <w:rPr>
      <w:rFonts w:ascii="Times New Roman" w:hAnsi="Times New Roman"/>
      <w:sz w:val="20"/>
      <w:szCs w:val="20"/>
      <w:lang w:val="en-US"/>
    </w:rPr>
  </w:style>
  <w:style w:type="character" w:styleId="EndnoteReference">
    <w:name w:val="endnote reference"/>
    <w:basedOn w:val="DefaultParagraphFont"/>
    <w:uiPriority w:val="99"/>
    <w:semiHidden/>
    <w:unhideWhenUsed/>
    <w:rsid w:val="00551A01"/>
    <w:rPr>
      <w:vertAlign w:val="superscript"/>
    </w:rPr>
  </w:style>
  <w:style w:type="paragraph" w:styleId="FootnoteText">
    <w:name w:val="footnote text"/>
    <w:basedOn w:val="Normal"/>
    <w:link w:val="FootnoteTextChar"/>
    <w:uiPriority w:val="99"/>
    <w:semiHidden/>
    <w:unhideWhenUsed/>
    <w:rsid w:val="00C143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4356"/>
    <w:rPr>
      <w:rFonts w:ascii="Times New Roman" w:hAnsi="Times New Roman"/>
      <w:sz w:val="20"/>
      <w:szCs w:val="20"/>
      <w:lang w:val="en-US"/>
    </w:rPr>
  </w:style>
  <w:style w:type="paragraph" w:styleId="Revision">
    <w:name w:val="Revision"/>
    <w:hidden/>
    <w:uiPriority w:val="99"/>
    <w:semiHidden/>
    <w:rsid w:val="00295829"/>
    <w:pPr>
      <w:spacing w:after="0" w:line="240" w:lineRule="auto"/>
    </w:pPr>
    <w:rPr>
      <w:rFonts w:ascii="Times New Roman" w:hAnsi="Times New Roman"/>
      <w:sz w:val="24"/>
      <w:lang w:val="en-US"/>
    </w:rPr>
  </w:style>
  <w:style w:type="table" w:customStyle="1" w:styleId="MediumList11">
    <w:name w:val="Medium List 11"/>
    <w:basedOn w:val="TableNormal"/>
    <w:uiPriority w:val="65"/>
    <w:rsid w:val="0045069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NoSpacing">
    <w:name w:val="No Spacing"/>
    <w:uiPriority w:val="1"/>
    <w:qFormat/>
    <w:rsid w:val="008C7A40"/>
    <w:pPr>
      <w:spacing w:after="0" w:line="240" w:lineRule="auto"/>
      <w:jc w:val="both"/>
    </w:pPr>
    <w:rPr>
      <w:rFonts w:ascii="Times New Roman" w:hAnsi="Times New Roman"/>
      <w:sz w:val="24"/>
      <w:lang w:val="en-US"/>
    </w:rPr>
  </w:style>
  <w:style w:type="paragraph" w:customStyle="1" w:styleId="EndNoteBibliographyTitle">
    <w:name w:val="EndNote Bibliography Title"/>
    <w:basedOn w:val="Normal"/>
    <w:link w:val="EndNoteBibliographyTitleChar"/>
    <w:rsid w:val="005A27E0"/>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5A27E0"/>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5A27E0"/>
    <w:pPr>
      <w:spacing w:line="240" w:lineRule="auto"/>
    </w:pPr>
    <w:rPr>
      <w:rFonts w:cs="Times New Roman"/>
      <w:noProof/>
    </w:rPr>
  </w:style>
  <w:style w:type="character" w:customStyle="1" w:styleId="EndNoteBibliographyChar">
    <w:name w:val="EndNote Bibliography Char"/>
    <w:basedOn w:val="DefaultParagraphFont"/>
    <w:link w:val="EndNoteBibliography"/>
    <w:rsid w:val="005A27E0"/>
    <w:rPr>
      <w:rFonts w:ascii="Times New Roman" w:hAnsi="Times New Roman" w:cs="Times New Roman"/>
      <w:noProof/>
      <w:sz w:val="24"/>
      <w:lang w:val="en-US"/>
    </w:rPr>
  </w:style>
  <w:style w:type="character" w:styleId="PlaceholderText">
    <w:name w:val="Placeholder Text"/>
    <w:basedOn w:val="DefaultParagraphFont"/>
    <w:uiPriority w:val="99"/>
    <w:semiHidden/>
    <w:rsid w:val="004938AD"/>
    <w:rPr>
      <w:color w:val="808080"/>
    </w:rPr>
  </w:style>
  <w:style w:type="character" w:customStyle="1" w:styleId="UnresolvedMention1">
    <w:name w:val="Unresolved Mention1"/>
    <w:basedOn w:val="DefaultParagraphFont"/>
    <w:uiPriority w:val="99"/>
    <w:semiHidden/>
    <w:unhideWhenUsed/>
    <w:rsid w:val="00EC5642"/>
    <w:rPr>
      <w:color w:val="605E5C"/>
      <w:shd w:val="clear" w:color="auto" w:fill="E1DFDD"/>
    </w:rPr>
  </w:style>
  <w:style w:type="character" w:styleId="SubtleEmphasis">
    <w:name w:val="Subtle Emphasis"/>
    <w:basedOn w:val="DefaultParagraphFont"/>
    <w:uiPriority w:val="19"/>
    <w:qFormat/>
    <w:rsid w:val="00F848C3"/>
    <w:rPr>
      <w:i/>
      <w:iCs/>
      <w:color w:val="404040" w:themeColor="text1" w:themeTint="BF"/>
    </w:rPr>
  </w:style>
  <w:style w:type="character" w:customStyle="1" w:styleId="UnresolvedMention2">
    <w:name w:val="Unresolved Mention2"/>
    <w:basedOn w:val="DefaultParagraphFont"/>
    <w:uiPriority w:val="99"/>
    <w:semiHidden/>
    <w:unhideWhenUsed/>
    <w:rsid w:val="009E6F97"/>
    <w:rPr>
      <w:color w:val="605E5C"/>
      <w:shd w:val="clear" w:color="auto" w:fill="E1DFDD"/>
    </w:rPr>
  </w:style>
  <w:style w:type="character" w:customStyle="1" w:styleId="UnresolvedMention3">
    <w:name w:val="Unresolved Mention3"/>
    <w:basedOn w:val="DefaultParagraphFont"/>
    <w:uiPriority w:val="99"/>
    <w:semiHidden/>
    <w:unhideWhenUsed/>
    <w:rsid w:val="0070276B"/>
    <w:rPr>
      <w:color w:val="605E5C"/>
      <w:shd w:val="clear" w:color="auto" w:fill="E1DFDD"/>
    </w:rPr>
  </w:style>
  <w:style w:type="character" w:customStyle="1" w:styleId="UnresolvedMention4">
    <w:name w:val="Unresolved Mention4"/>
    <w:basedOn w:val="DefaultParagraphFont"/>
    <w:uiPriority w:val="99"/>
    <w:semiHidden/>
    <w:unhideWhenUsed/>
    <w:rsid w:val="00887109"/>
    <w:rPr>
      <w:color w:val="605E5C"/>
      <w:shd w:val="clear" w:color="auto" w:fill="E1DFDD"/>
    </w:rPr>
  </w:style>
  <w:style w:type="character" w:styleId="FollowedHyperlink">
    <w:name w:val="FollowedHyperlink"/>
    <w:basedOn w:val="DefaultParagraphFont"/>
    <w:uiPriority w:val="99"/>
    <w:semiHidden/>
    <w:unhideWhenUsed/>
    <w:rsid w:val="003955C9"/>
    <w:rPr>
      <w:color w:val="800080" w:themeColor="followedHyperlink"/>
      <w:u w:val="single"/>
    </w:rPr>
  </w:style>
  <w:style w:type="character" w:customStyle="1" w:styleId="UnresolvedMention5">
    <w:name w:val="Unresolved Mention5"/>
    <w:basedOn w:val="DefaultParagraphFont"/>
    <w:uiPriority w:val="99"/>
    <w:semiHidden/>
    <w:unhideWhenUsed/>
    <w:rsid w:val="002C6C2D"/>
    <w:rPr>
      <w:color w:val="605E5C"/>
      <w:shd w:val="clear" w:color="auto" w:fill="E1DFDD"/>
    </w:rPr>
  </w:style>
  <w:style w:type="character" w:customStyle="1" w:styleId="UnresolvedMention6">
    <w:name w:val="Unresolved Mention6"/>
    <w:basedOn w:val="DefaultParagraphFont"/>
    <w:uiPriority w:val="99"/>
    <w:semiHidden/>
    <w:unhideWhenUsed/>
    <w:rsid w:val="004E5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399661">
      <w:bodyDiv w:val="1"/>
      <w:marLeft w:val="0"/>
      <w:marRight w:val="0"/>
      <w:marTop w:val="0"/>
      <w:marBottom w:val="0"/>
      <w:divBdr>
        <w:top w:val="none" w:sz="0" w:space="0" w:color="auto"/>
        <w:left w:val="none" w:sz="0" w:space="0" w:color="auto"/>
        <w:bottom w:val="none" w:sz="0" w:space="0" w:color="auto"/>
        <w:right w:val="none" w:sz="0" w:space="0" w:color="auto"/>
      </w:divBdr>
      <w:divsChild>
        <w:div w:id="1227062561">
          <w:marLeft w:val="547"/>
          <w:marRight w:val="0"/>
          <w:marTop w:val="160"/>
          <w:marBottom w:val="0"/>
          <w:divBdr>
            <w:top w:val="none" w:sz="0" w:space="0" w:color="auto"/>
            <w:left w:val="none" w:sz="0" w:space="0" w:color="auto"/>
            <w:bottom w:val="none" w:sz="0" w:space="0" w:color="auto"/>
            <w:right w:val="none" w:sz="0" w:space="0" w:color="auto"/>
          </w:divBdr>
        </w:div>
        <w:div w:id="1591622519">
          <w:marLeft w:val="547"/>
          <w:marRight w:val="0"/>
          <w:marTop w:val="160"/>
          <w:marBottom w:val="0"/>
          <w:divBdr>
            <w:top w:val="none" w:sz="0" w:space="0" w:color="auto"/>
            <w:left w:val="none" w:sz="0" w:space="0" w:color="auto"/>
            <w:bottom w:val="none" w:sz="0" w:space="0" w:color="auto"/>
            <w:right w:val="none" w:sz="0" w:space="0" w:color="auto"/>
          </w:divBdr>
        </w:div>
        <w:div w:id="1682583591">
          <w:marLeft w:val="547"/>
          <w:marRight w:val="0"/>
          <w:marTop w:val="160"/>
          <w:marBottom w:val="0"/>
          <w:divBdr>
            <w:top w:val="none" w:sz="0" w:space="0" w:color="auto"/>
            <w:left w:val="none" w:sz="0" w:space="0" w:color="auto"/>
            <w:bottom w:val="none" w:sz="0" w:space="0" w:color="auto"/>
            <w:right w:val="none" w:sz="0" w:space="0" w:color="auto"/>
          </w:divBdr>
        </w:div>
        <w:div w:id="1871992050">
          <w:marLeft w:val="547"/>
          <w:marRight w:val="0"/>
          <w:marTop w:val="160"/>
          <w:marBottom w:val="0"/>
          <w:divBdr>
            <w:top w:val="none" w:sz="0" w:space="0" w:color="auto"/>
            <w:left w:val="none" w:sz="0" w:space="0" w:color="auto"/>
            <w:bottom w:val="none" w:sz="0" w:space="0" w:color="auto"/>
            <w:right w:val="none" w:sz="0" w:space="0" w:color="auto"/>
          </w:divBdr>
        </w:div>
      </w:divsChild>
    </w:div>
    <w:div w:id="429281595">
      <w:bodyDiv w:val="1"/>
      <w:marLeft w:val="0"/>
      <w:marRight w:val="0"/>
      <w:marTop w:val="0"/>
      <w:marBottom w:val="0"/>
      <w:divBdr>
        <w:top w:val="none" w:sz="0" w:space="0" w:color="auto"/>
        <w:left w:val="none" w:sz="0" w:space="0" w:color="auto"/>
        <w:bottom w:val="none" w:sz="0" w:space="0" w:color="auto"/>
        <w:right w:val="none" w:sz="0" w:space="0" w:color="auto"/>
      </w:divBdr>
    </w:div>
    <w:div w:id="161533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300"/>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oleObject" Target="embeddings/oleObject38.bin"/><Relationship Id="rId138" Type="http://schemas.openxmlformats.org/officeDocument/2006/relationships/image" Target="media/image64.wmf"/><Relationship Id="rId159" Type="http://schemas.openxmlformats.org/officeDocument/2006/relationships/oleObject" Target="embeddings/oleObject77.bin"/><Relationship Id="rId170" Type="http://schemas.openxmlformats.org/officeDocument/2006/relationships/image" Target="media/image80.wmf"/><Relationship Id="rId191" Type="http://schemas.openxmlformats.org/officeDocument/2006/relationships/image" Target="media/image90.wmf"/><Relationship Id="rId205" Type="http://schemas.openxmlformats.org/officeDocument/2006/relationships/image" Target="media/image97.wmf"/><Relationship Id="rId226" Type="http://schemas.openxmlformats.org/officeDocument/2006/relationships/theme" Target="theme/theme1.xml"/><Relationship Id="rId107" Type="http://schemas.openxmlformats.org/officeDocument/2006/relationships/image" Target="media/image49.wmf"/><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oleObject" Target="embeddings/oleObject33.bin"/><Relationship Id="rId128" Type="http://schemas.openxmlformats.org/officeDocument/2006/relationships/oleObject" Target="embeddings/oleObject61.bin"/><Relationship Id="rId149" Type="http://schemas.openxmlformats.org/officeDocument/2006/relationships/oleObject" Target="embeddings/oleObject72.bin"/><Relationship Id="rId5" Type="http://schemas.openxmlformats.org/officeDocument/2006/relationships/settings" Target="settings.xml"/><Relationship Id="rId95" Type="http://schemas.openxmlformats.org/officeDocument/2006/relationships/image" Target="media/image43.wmf"/><Relationship Id="rId160" Type="http://schemas.openxmlformats.org/officeDocument/2006/relationships/image" Target="media/image75.wmf"/><Relationship Id="rId181" Type="http://schemas.openxmlformats.org/officeDocument/2006/relationships/image" Target="media/image85.wmf"/><Relationship Id="rId216" Type="http://schemas.openxmlformats.org/officeDocument/2006/relationships/oleObject" Target="embeddings/oleObject106.bin"/><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8.bin"/><Relationship Id="rId118" Type="http://schemas.openxmlformats.org/officeDocument/2006/relationships/oleObject" Target="embeddings/oleObject56.bin"/><Relationship Id="rId139" Type="http://schemas.openxmlformats.org/officeDocument/2006/relationships/oleObject" Target="embeddings/oleObject67.bin"/><Relationship Id="rId85" Type="http://schemas.openxmlformats.org/officeDocument/2006/relationships/image" Target="media/image39.wmf"/><Relationship Id="rId150" Type="http://schemas.openxmlformats.org/officeDocument/2006/relationships/image" Target="media/image70.wmf"/><Relationship Id="rId171" Type="http://schemas.openxmlformats.org/officeDocument/2006/relationships/oleObject" Target="embeddings/oleObject83.bin"/><Relationship Id="rId192" Type="http://schemas.openxmlformats.org/officeDocument/2006/relationships/oleObject" Target="embeddings/oleObject94.bin"/><Relationship Id="rId206" Type="http://schemas.openxmlformats.org/officeDocument/2006/relationships/oleObject" Target="embeddings/oleObject101.bin"/><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oleObject" Target="embeddings/oleObject51.bin"/><Relationship Id="rId129" Type="http://schemas.openxmlformats.org/officeDocument/2006/relationships/oleObject" Target="embeddings/oleObject62.bin"/><Relationship Id="rId54" Type="http://schemas.openxmlformats.org/officeDocument/2006/relationships/oleObject" Target="embeddings/oleObject23.bin"/><Relationship Id="rId75" Type="http://schemas.openxmlformats.org/officeDocument/2006/relationships/image" Target="media/image34.wmf"/><Relationship Id="rId96" Type="http://schemas.openxmlformats.org/officeDocument/2006/relationships/oleObject" Target="embeddings/oleObject45.bin"/><Relationship Id="rId140" Type="http://schemas.openxmlformats.org/officeDocument/2006/relationships/image" Target="media/image65.wmf"/><Relationship Id="rId161" Type="http://schemas.openxmlformats.org/officeDocument/2006/relationships/oleObject" Target="embeddings/oleObject78.bin"/><Relationship Id="rId182" Type="http://schemas.openxmlformats.org/officeDocument/2006/relationships/oleObject" Target="embeddings/oleObject89.bin"/><Relationship Id="rId217" Type="http://schemas.openxmlformats.org/officeDocument/2006/relationships/image" Target="media/image103.wmf"/><Relationship Id="rId6" Type="http://schemas.openxmlformats.org/officeDocument/2006/relationships/webSettings" Target="webSettings.xml"/><Relationship Id="rId23" Type="http://schemas.openxmlformats.org/officeDocument/2006/relationships/image" Target="media/image8.wmf"/><Relationship Id="rId119" Type="http://schemas.openxmlformats.org/officeDocument/2006/relationships/image" Target="media/image55.wmf"/><Relationship Id="rId44" Type="http://schemas.openxmlformats.org/officeDocument/2006/relationships/oleObject" Target="embeddings/oleObject18.bin"/><Relationship Id="rId65" Type="http://schemas.openxmlformats.org/officeDocument/2006/relationships/image" Target="media/image29.wmf"/><Relationship Id="rId86" Type="http://schemas.openxmlformats.org/officeDocument/2006/relationships/oleObject" Target="embeddings/oleObject39.bin"/><Relationship Id="rId130" Type="http://schemas.openxmlformats.org/officeDocument/2006/relationships/image" Target="media/image60.wmf"/><Relationship Id="rId151" Type="http://schemas.openxmlformats.org/officeDocument/2006/relationships/oleObject" Target="embeddings/oleObject73.bin"/><Relationship Id="rId172" Type="http://schemas.openxmlformats.org/officeDocument/2006/relationships/oleObject" Target="embeddings/oleObject84.bin"/><Relationship Id="rId193" Type="http://schemas.openxmlformats.org/officeDocument/2006/relationships/image" Target="media/image91.wmf"/><Relationship Id="rId207" Type="http://schemas.openxmlformats.org/officeDocument/2006/relationships/image" Target="media/image98.wmf"/><Relationship Id="rId13" Type="http://schemas.openxmlformats.org/officeDocument/2006/relationships/image" Target="media/image3.wmf"/><Relationship Id="rId109" Type="http://schemas.openxmlformats.org/officeDocument/2006/relationships/image" Target="media/image50.wmf"/><Relationship Id="rId34" Type="http://schemas.openxmlformats.org/officeDocument/2006/relationships/oleObject" Target="embeddings/oleObject13.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4.wmf"/><Relationship Id="rId120" Type="http://schemas.openxmlformats.org/officeDocument/2006/relationships/oleObject" Target="embeddings/oleObject57.bin"/><Relationship Id="rId141" Type="http://schemas.openxmlformats.org/officeDocument/2006/relationships/oleObject" Target="embeddings/oleObject68.bin"/><Relationship Id="rId7" Type="http://schemas.openxmlformats.org/officeDocument/2006/relationships/footnotes" Target="footnotes.xml"/><Relationship Id="rId162" Type="http://schemas.openxmlformats.org/officeDocument/2006/relationships/image" Target="media/image76.wmf"/><Relationship Id="rId183" Type="http://schemas.openxmlformats.org/officeDocument/2006/relationships/image" Target="media/image86.wmf"/><Relationship Id="rId218" Type="http://schemas.openxmlformats.org/officeDocument/2006/relationships/oleObject" Target="embeddings/oleObject107.bin"/><Relationship Id="rId24" Type="http://schemas.openxmlformats.org/officeDocument/2006/relationships/oleObject" Target="embeddings/oleObject8.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2.bin"/><Relationship Id="rId131" Type="http://schemas.openxmlformats.org/officeDocument/2006/relationships/oleObject" Target="embeddings/oleObject63.bin"/><Relationship Id="rId152" Type="http://schemas.openxmlformats.org/officeDocument/2006/relationships/image" Target="media/image71.wmf"/><Relationship Id="rId173" Type="http://schemas.openxmlformats.org/officeDocument/2006/relationships/image" Target="media/image81.wmf"/><Relationship Id="rId194" Type="http://schemas.openxmlformats.org/officeDocument/2006/relationships/oleObject" Target="embeddings/oleObject95.bin"/><Relationship Id="rId208" Type="http://schemas.openxmlformats.org/officeDocument/2006/relationships/oleObject" Target="embeddings/oleObject102.bin"/><Relationship Id="rId14" Type="http://schemas.openxmlformats.org/officeDocument/2006/relationships/oleObject" Target="embeddings/oleObject3.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7.bin"/><Relationship Id="rId8" Type="http://schemas.openxmlformats.org/officeDocument/2006/relationships/endnotes" Target="endnotes.xml"/><Relationship Id="rId98" Type="http://schemas.openxmlformats.org/officeDocument/2006/relationships/oleObject" Target="embeddings/oleObject46.bin"/><Relationship Id="rId121" Type="http://schemas.openxmlformats.org/officeDocument/2006/relationships/image" Target="media/image56.wmf"/><Relationship Id="rId142" Type="http://schemas.openxmlformats.org/officeDocument/2006/relationships/image" Target="media/image66.wmf"/><Relationship Id="rId163" Type="http://schemas.openxmlformats.org/officeDocument/2006/relationships/oleObject" Target="embeddings/oleObject79.bin"/><Relationship Id="rId184" Type="http://schemas.openxmlformats.org/officeDocument/2006/relationships/oleObject" Target="embeddings/oleObject90.bin"/><Relationship Id="rId219" Type="http://schemas.openxmlformats.org/officeDocument/2006/relationships/image" Target="media/image104.wmf"/><Relationship Id="rId3" Type="http://schemas.openxmlformats.org/officeDocument/2006/relationships/numbering" Target="numbering.xml"/><Relationship Id="rId214" Type="http://schemas.openxmlformats.org/officeDocument/2006/relationships/oleObject" Target="embeddings/oleObject105.bin"/><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oleObject" Target="embeddings/oleObject55.bin"/><Relationship Id="rId137" Type="http://schemas.openxmlformats.org/officeDocument/2006/relationships/oleObject" Target="embeddings/oleObject66.bin"/><Relationship Id="rId158" Type="http://schemas.openxmlformats.org/officeDocument/2006/relationships/image" Target="media/image74.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image" Target="media/image51.wmf"/><Relationship Id="rId132" Type="http://schemas.openxmlformats.org/officeDocument/2006/relationships/image" Target="media/image61.wmf"/><Relationship Id="rId153" Type="http://schemas.openxmlformats.org/officeDocument/2006/relationships/oleObject" Target="embeddings/oleObject74.bin"/><Relationship Id="rId174" Type="http://schemas.openxmlformats.org/officeDocument/2006/relationships/oleObject" Target="embeddings/oleObject85.bin"/><Relationship Id="rId179" Type="http://schemas.openxmlformats.org/officeDocument/2006/relationships/image" Target="media/image84.wmf"/><Relationship Id="rId195" Type="http://schemas.openxmlformats.org/officeDocument/2006/relationships/image" Target="media/image92.wmf"/><Relationship Id="rId209" Type="http://schemas.openxmlformats.org/officeDocument/2006/relationships/image" Target="media/image99.wmf"/><Relationship Id="rId190" Type="http://schemas.openxmlformats.org/officeDocument/2006/relationships/oleObject" Target="embeddings/oleObject93.bin"/><Relationship Id="rId204" Type="http://schemas.openxmlformats.org/officeDocument/2006/relationships/oleObject" Target="embeddings/oleObject100.bin"/><Relationship Id="rId220" Type="http://schemas.openxmlformats.org/officeDocument/2006/relationships/oleObject" Target="embeddings/oleObject108.bin"/><Relationship Id="rId225" Type="http://schemas.microsoft.com/office/2011/relationships/people" Target="people.xml"/><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oleObject" Target="embeddings/oleObject50.bin"/><Relationship Id="rId127" Type="http://schemas.openxmlformats.org/officeDocument/2006/relationships/image" Target="media/image59.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oleObject" Target="embeddings/oleObject44.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8.bin"/><Relationship Id="rId143" Type="http://schemas.openxmlformats.org/officeDocument/2006/relationships/oleObject" Target="embeddings/oleObject69.bin"/><Relationship Id="rId148" Type="http://schemas.openxmlformats.org/officeDocument/2006/relationships/image" Target="media/image69.wmf"/><Relationship Id="rId164" Type="http://schemas.openxmlformats.org/officeDocument/2006/relationships/image" Target="media/image77.wmf"/><Relationship Id="rId169" Type="http://schemas.openxmlformats.org/officeDocument/2006/relationships/oleObject" Target="embeddings/oleObject82.bin"/><Relationship Id="rId185" Type="http://schemas.openxmlformats.org/officeDocument/2006/relationships/image" Target="media/image87.wmf"/><Relationship Id="rId4" Type="http://schemas.openxmlformats.org/officeDocument/2006/relationships/styles" Target="styles.xml"/><Relationship Id="rId9" Type="http://schemas.openxmlformats.org/officeDocument/2006/relationships/image" Target="media/image1.wmf"/><Relationship Id="rId180" Type="http://schemas.openxmlformats.org/officeDocument/2006/relationships/oleObject" Target="embeddings/oleObject88.bin"/><Relationship Id="rId210" Type="http://schemas.openxmlformats.org/officeDocument/2006/relationships/oleObject" Target="embeddings/oleObject103.bin"/><Relationship Id="rId215" Type="http://schemas.openxmlformats.org/officeDocument/2006/relationships/image" Target="media/image102.wmf"/><Relationship Id="rId26" Type="http://schemas.openxmlformats.org/officeDocument/2006/relationships/oleObject" Target="embeddings/oleObject9.bin"/><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oleObject" Target="embeddings/oleObject41.bin"/><Relationship Id="rId112" Type="http://schemas.openxmlformats.org/officeDocument/2006/relationships/oleObject" Target="embeddings/oleObject53.bin"/><Relationship Id="rId133" Type="http://schemas.openxmlformats.org/officeDocument/2006/relationships/oleObject" Target="embeddings/oleObject64.bin"/><Relationship Id="rId154" Type="http://schemas.openxmlformats.org/officeDocument/2006/relationships/image" Target="media/image72.wmf"/><Relationship Id="rId175" Type="http://schemas.openxmlformats.org/officeDocument/2006/relationships/image" Target="media/image82.wmf"/><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oleObject" Target="embeddings/oleObject4.bin"/><Relationship Id="rId221" Type="http://schemas.openxmlformats.org/officeDocument/2006/relationships/image" Target="media/image105.wmf"/><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7.wmf"/><Relationship Id="rId144" Type="http://schemas.openxmlformats.org/officeDocument/2006/relationships/image" Target="media/image67.wmf"/><Relationship Id="rId90" Type="http://schemas.openxmlformats.org/officeDocument/2006/relationships/oleObject" Target="embeddings/oleObject42.bin"/><Relationship Id="rId165" Type="http://schemas.openxmlformats.org/officeDocument/2006/relationships/oleObject" Target="embeddings/oleObject80.bin"/><Relationship Id="rId186" Type="http://schemas.openxmlformats.org/officeDocument/2006/relationships/oleObject" Target="embeddings/oleObject91.bin"/><Relationship Id="rId211" Type="http://schemas.openxmlformats.org/officeDocument/2006/relationships/image" Target="media/image100.wmf"/><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2.wmf"/><Relationship Id="rId134" Type="http://schemas.openxmlformats.org/officeDocument/2006/relationships/image" Target="media/image62.wmf"/><Relationship Id="rId80" Type="http://schemas.openxmlformats.org/officeDocument/2006/relationships/oleObject" Target="embeddings/oleObject36.bin"/><Relationship Id="rId155" Type="http://schemas.openxmlformats.org/officeDocument/2006/relationships/oleObject" Target="embeddings/oleObject75.bin"/><Relationship Id="rId176" Type="http://schemas.openxmlformats.org/officeDocument/2006/relationships/oleObject" Target="embeddings/oleObject86.bin"/><Relationship Id="rId197" Type="http://schemas.openxmlformats.org/officeDocument/2006/relationships/image" Target="media/image93.wmf"/><Relationship Id="rId201" Type="http://schemas.openxmlformats.org/officeDocument/2006/relationships/image" Target="media/image95.wmf"/><Relationship Id="rId222" Type="http://schemas.openxmlformats.org/officeDocument/2006/relationships/oleObject" Target="embeddings/oleObject109.bin"/><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7.wmf"/><Relationship Id="rId124" Type="http://schemas.openxmlformats.org/officeDocument/2006/relationships/oleObject" Target="embeddings/oleObject59.bin"/><Relationship Id="rId70" Type="http://schemas.openxmlformats.org/officeDocument/2006/relationships/oleObject" Target="embeddings/oleObject31.bin"/><Relationship Id="rId91" Type="http://schemas.openxmlformats.org/officeDocument/2006/relationships/image" Target="media/image41.wmf"/><Relationship Id="rId145" Type="http://schemas.openxmlformats.org/officeDocument/2006/relationships/oleObject" Target="embeddings/oleObject70.bin"/><Relationship Id="rId166" Type="http://schemas.openxmlformats.org/officeDocument/2006/relationships/image" Target="media/image78.wmf"/><Relationship Id="rId187" Type="http://schemas.openxmlformats.org/officeDocument/2006/relationships/image" Target="media/image88.wmf"/><Relationship Id="rId1" Type="http://schemas.openxmlformats.org/officeDocument/2006/relationships/customXml" Target="../customXml/item1.xml"/><Relationship Id="rId212" Type="http://schemas.openxmlformats.org/officeDocument/2006/relationships/oleObject" Target="embeddings/oleObject104.bin"/><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4.bin"/><Relationship Id="rId60" Type="http://schemas.openxmlformats.org/officeDocument/2006/relationships/oleObject" Target="embeddings/oleObject26.bin"/><Relationship Id="rId81" Type="http://schemas.openxmlformats.org/officeDocument/2006/relationships/image" Target="media/image37.wmf"/><Relationship Id="rId135" Type="http://schemas.openxmlformats.org/officeDocument/2006/relationships/oleObject" Target="embeddings/oleObject65.bin"/><Relationship Id="rId156" Type="http://schemas.openxmlformats.org/officeDocument/2006/relationships/image" Target="media/image73.wmf"/><Relationship Id="rId177" Type="http://schemas.openxmlformats.org/officeDocument/2006/relationships/image" Target="media/image83.wmf"/><Relationship Id="rId198" Type="http://schemas.openxmlformats.org/officeDocument/2006/relationships/oleObject" Target="embeddings/oleObject97.bin"/><Relationship Id="rId202" Type="http://schemas.openxmlformats.org/officeDocument/2006/relationships/oleObject" Target="embeddings/oleObject99.bin"/><Relationship Id="rId223" Type="http://schemas.openxmlformats.org/officeDocument/2006/relationships/footer" Target="footer1.xml"/><Relationship Id="rId18" Type="http://schemas.openxmlformats.org/officeDocument/2006/relationships/oleObject" Target="embeddings/oleObject5.bin"/><Relationship Id="rId39" Type="http://schemas.openxmlformats.org/officeDocument/2006/relationships/image" Target="media/image16.wmf"/><Relationship Id="rId50" Type="http://schemas.openxmlformats.org/officeDocument/2006/relationships/oleObject" Target="embeddings/oleObject21.bin"/><Relationship Id="rId104" Type="http://schemas.openxmlformats.org/officeDocument/2006/relationships/oleObject" Target="embeddings/oleObject49.bin"/><Relationship Id="rId125" Type="http://schemas.openxmlformats.org/officeDocument/2006/relationships/image" Target="media/image58.wmf"/><Relationship Id="rId146" Type="http://schemas.openxmlformats.org/officeDocument/2006/relationships/image" Target="media/image68.wmf"/><Relationship Id="rId167" Type="http://schemas.openxmlformats.org/officeDocument/2006/relationships/oleObject" Target="embeddings/oleObject81.bin"/><Relationship Id="rId188" Type="http://schemas.openxmlformats.org/officeDocument/2006/relationships/oleObject" Target="embeddings/oleObject92.bin"/><Relationship Id="rId71" Type="http://schemas.openxmlformats.org/officeDocument/2006/relationships/image" Target="media/image32.wmf"/><Relationship Id="rId92" Type="http://schemas.openxmlformats.org/officeDocument/2006/relationships/oleObject" Target="embeddings/oleObject43.bin"/><Relationship Id="rId213" Type="http://schemas.openxmlformats.org/officeDocument/2006/relationships/image" Target="media/image101.wmf"/><Relationship Id="rId2" Type="http://schemas.openxmlformats.org/officeDocument/2006/relationships/customXml" Target="../customXml/item2.xml"/><Relationship Id="rId29" Type="http://schemas.openxmlformats.org/officeDocument/2006/relationships/image" Target="media/image11.wmf"/><Relationship Id="rId40" Type="http://schemas.openxmlformats.org/officeDocument/2006/relationships/oleObject" Target="embeddings/oleObject16.bin"/><Relationship Id="rId115" Type="http://schemas.openxmlformats.org/officeDocument/2006/relationships/image" Target="media/image53.wmf"/><Relationship Id="rId136" Type="http://schemas.openxmlformats.org/officeDocument/2006/relationships/image" Target="media/image63.wmf"/><Relationship Id="rId157" Type="http://schemas.openxmlformats.org/officeDocument/2006/relationships/oleObject" Target="embeddings/oleObject76.bin"/><Relationship Id="rId178" Type="http://schemas.openxmlformats.org/officeDocument/2006/relationships/oleObject" Target="embeddings/oleObject87.bin"/><Relationship Id="rId61" Type="http://schemas.openxmlformats.org/officeDocument/2006/relationships/image" Target="media/image27.wmf"/><Relationship Id="rId82" Type="http://schemas.openxmlformats.org/officeDocument/2006/relationships/oleObject" Target="embeddings/oleObject37.bin"/><Relationship Id="rId199" Type="http://schemas.openxmlformats.org/officeDocument/2006/relationships/image" Target="media/image94.wmf"/><Relationship Id="rId203" Type="http://schemas.openxmlformats.org/officeDocument/2006/relationships/image" Target="media/image96.wmf"/><Relationship Id="rId19" Type="http://schemas.openxmlformats.org/officeDocument/2006/relationships/image" Target="media/image6.wmf"/><Relationship Id="rId224" Type="http://schemas.openxmlformats.org/officeDocument/2006/relationships/fontTable" Target="fontTable.xml"/><Relationship Id="rId30" Type="http://schemas.openxmlformats.org/officeDocument/2006/relationships/oleObject" Target="embeddings/oleObject11.bin"/><Relationship Id="rId105" Type="http://schemas.openxmlformats.org/officeDocument/2006/relationships/image" Target="media/image48.wmf"/><Relationship Id="rId126" Type="http://schemas.openxmlformats.org/officeDocument/2006/relationships/oleObject" Target="embeddings/oleObject60.bin"/><Relationship Id="rId147" Type="http://schemas.openxmlformats.org/officeDocument/2006/relationships/oleObject" Target="embeddings/oleObject71.bin"/><Relationship Id="rId168" Type="http://schemas.openxmlformats.org/officeDocument/2006/relationships/image" Target="media/image79.wmf"/><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2.wmf"/><Relationship Id="rId189" Type="http://schemas.openxmlformats.org/officeDocument/2006/relationships/image" Target="media/image89.wmf"/></Relationships>
</file>

<file path=word/_rels/footnotes.xml.rels><?xml version="1.0" encoding="UTF-8" standalone="yes"?>
<Relationships xmlns="http://schemas.openxmlformats.org/package/2006/relationships"><Relationship Id="rId1" Type="http://schemas.openxmlformats.org/officeDocument/2006/relationships/hyperlink" Target="mailto:olivier.vitrac@agroparistech.f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ier\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8A5C0-FF23-4C49-80B6-03AE79FF9358}">
  <ds:schemaRefs>
    <ds:schemaRef ds:uri="urn:schemas-microsoft-com.VSTO2008Demos.ControlsStorage"/>
  </ds:schemaRefs>
</ds:datastoreItem>
</file>

<file path=customXml/itemProps2.xml><?xml version="1.0" encoding="utf-8"?>
<ds:datastoreItem xmlns:ds="http://schemas.openxmlformats.org/officeDocument/2006/customXml" ds:itemID="{3A1811F8-B0E4-42FF-A02D-C550D7057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0</TotalTime>
  <Pages>4</Pages>
  <Words>28689</Words>
  <Characters>148897</Characters>
  <Application>Microsoft Office Word</Application>
  <DocSecurity>0</DocSecurity>
  <Lines>2612</Lines>
  <Paragraphs>1020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Effects of oxygenation and process conditions on thermo-oxidation of oil during deep-frying</vt:lpstr>
      <vt:lpstr>Effects of oxygenation and process conditions on thermo-oxidation of oil during deep-frying</vt:lpstr>
    </vt:vector>
  </TitlesOfParts>
  <Company>Microsoft</Company>
  <LinksUpToDate>false</LinksUpToDate>
  <CharactersWithSpaces>176566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oxygenation and process conditions on thermo-oxidation of oil during deep-frying</dc:title>
  <dc:subject/>
  <dc:creator>Olivier Vitrac</dc:creator>
  <cp:keywords>Frying;oxidation</cp:keywords>
  <dc:description/>
  <cp:lastModifiedBy>Olivier Vitrac</cp:lastModifiedBy>
  <cp:revision>560</cp:revision>
  <cp:lastPrinted>2022-08-19T07:38:00Z</cp:lastPrinted>
  <dcterms:created xsi:type="dcterms:W3CDTF">2023-03-18T09:53:00Z</dcterms:created>
  <dcterms:modified xsi:type="dcterms:W3CDTF">2025-02-13T15:52:00Z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UseMTPrefs">
    <vt:lpwstr>1</vt:lpwstr>
  </property>
  <property fmtid="{D5CDD505-2E9C-101B-9397-08002B2CF9AE}" pid="4" name="MTEquationNumber2">
    <vt:lpwstr>(#E1)</vt:lpwstr>
  </property>
  <property fmtid="{D5CDD505-2E9C-101B-9397-08002B2CF9AE}" pid="5" name="GrammarlyDocumentId">
    <vt:lpwstr>d7379f16cdf9f36534346ad9412dc8dee770d4fe44189ccd5e8bc5e47b3878da</vt:lpwstr>
  </property>
  <property fmtid="{D5CDD505-2E9C-101B-9397-08002B2CF9AE}" pid="6" name="MTWinEqns">
    <vt:bool>true</vt:bool>
  </property>
  <property fmtid="{D5CDD505-2E9C-101B-9397-08002B2CF9AE}" pid="7" name="MTEqnNumsOnRight">
    <vt:bool>false</vt:bool>
  </property>
</Properties>
</file>